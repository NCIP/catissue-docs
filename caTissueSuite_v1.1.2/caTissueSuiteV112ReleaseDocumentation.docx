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AE9" w:rsidRDefault="00372181">
      <w:pPr>
        <w:pStyle w:val="TOC1"/>
        <w:tabs>
          <w:tab w:val="right" w:leader="dot" w:pos="9350"/>
        </w:tabs>
        <w:rPr>
          <w:rFonts w:asciiTheme="minorHAnsi" w:eastAsiaTheme="minorEastAsia" w:hAnsiTheme="minorHAnsi" w:cstheme="minorBidi"/>
          <w:noProof/>
        </w:rPr>
      </w:pPr>
      <w:r w:rsidRPr="00372181">
        <w:fldChar w:fldCharType="begin"/>
      </w:r>
      <w:r w:rsidR="00C116F8">
        <w:instrText xml:space="preserve"> TOC \o "1-3" \h \z \u </w:instrText>
      </w:r>
      <w:r w:rsidRPr="00372181">
        <w:fldChar w:fldCharType="separate"/>
      </w:r>
      <w:hyperlink w:anchor="_Toc238973369" w:history="1">
        <w:r w:rsidR="00AC7AE9" w:rsidRPr="001143BE">
          <w:rPr>
            <w:rStyle w:val="Hyperlink"/>
            <w:noProof/>
          </w:rPr>
          <w:t>caTissue Suite v1.1.2 Release Details</w:t>
        </w:r>
        <w:r w:rsidR="00AC7AE9">
          <w:rPr>
            <w:noProof/>
            <w:webHidden/>
          </w:rPr>
          <w:tab/>
        </w:r>
        <w:r>
          <w:rPr>
            <w:noProof/>
            <w:webHidden/>
          </w:rPr>
          <w:fldChar w:fldCharType="begin"/>
        </w:r>
        <w:r w:rsidR="00AC7AE9">
          <w:rPr>
            <w:noProof/>
            <w:webHidden/>
          </w:rPr>
          <w:instrText xml:space="preserve"> PAGEREF _Toc238973369 \h </w:instrText>
        </w:r>
        <w:r>
          <w:rPr>
            <w:noProof/>
            <w:webHidden/>
          </w:rPr>
        </w:r>
        <w:r>
          <w:rPr>
            <w:noProof/>
            <w:webHidden/>
          </w:rPr>
          <w:fldChar w:fldCharType="separate"/>
        </w:r>
        <w:r w:rsidR="00AC7AE9">
          <w:rPr>
            <w:noProof/>
            <w:webHidden/>
          </w:rPr>
          <w:t>1</w:t>
        </w:r>
        <w:r>
          <w:rPr>
            <w:noProof/>
            <w:webHidden/>
          </w:rPr>
          <w:fldChar w:fldCharType="end"/>
        </w:r>
      </w:hyperlink>
    </w:p>
    <w:p w:rsidR="00AC7AE9" w:rsidRDefault="00372181">
      <w:pPr>
        <w:pStyle w:val="TOC2"/>
        <w:tabs>
          <w:tab w:val="right" w:leader="dot" w:pos="9350"/>
        </w:tabs>
        <w:rPr>
          <w:rFonts w:asciiTheme="minorHAnsi" w:eastAsiaTheme="minorEastAsia" w:hAnsiTheme="minorHAnsi" w:cstheme="minorBidi"/>
          <w:noProof/>
        </w:rPr>
      </w:pPr>
      <w:hyperlink w:anchor="_Toc238973370" w:history="1">
        <w:r w:rsidR="00AC7AE9" w:rsidRPr="001143BE">
          <w:rPr>
            <w:rStyle w:val="Hyperlink"/>
            <w:noProof/>
          </w:rPr>
          <w:t>Introduction</w:t>
        </w:r>
        <w:r w:rsidR="00AC7AE9">
          <w:rPr>
            <w:noProof/>
            <w:webHidden/>
          </w:rPr>
          <w:tab/>
        </w:r>
        <w:r>
          <w:rPr>
            <w:noProof/>
            <w:webHidden/>
          </w:rPr>
          <w:fldChar w:fldCharType="begin"/>
        </w:r>
        <w:r w:rsidR="00AC7AE9">
          <w:rPr>
            <w:noProof/>
            <w:webHidden/>
          </w:rPr>
          <w:instrText xml:space="preserve"> PAGEREF _Toc238973370 \h </w:instrText>
        </w:r>
        <w:r>
          <w:rPr>
            <w:noProof/>
            <w:webHidden/>
          </w:rPr>
        </w:r>
        <w:r>
          <w:rPr>
            <w:noProof/>
            <w:webHidden/>
          </w:rPr>
          <w:fldChar w:fldCharType="separate"/>
        </w:r>
        <w:r w:rsidR="00AC7AE9">
          <w:rPr>
            <w:noProof/>
            <w:webHidden/>
          </w:rPr>
          <w:t>1</w:t>
        </w:r>
        <w:r>
          <w:rPr>
            <w:noProof/>
            <w:webHidden/>
          </w:rPr>
          <w:fldChar w:fldCharType="end"/>
        </w:r>
      </w:hyperlink>
    </w:p>
    <w:p w:rsidR="00AC7AE9" w:rsidRDefault="00372181">
      <w:pPr>
        <w:pStyle w:val="TOC2"/>
        <w:tabs>
          <w:tab w:val="right" w:leader="dot" w:pos="9350"/>
        </w:tabs>
        <w:rPr>
          <w:rFonts w:asciiTheme="minorHAnsi" w:eastAsiaTheme="minorEastAsia" w:hAnsiTheme="minorHAnsi" w:cstheme="minorBidi"/>
          <w:noProof/>
        </w:rPr>
      </w:pPr>
      <w:hyperlink w:anchor="_Toc238973371" w:history="1">
        <w:r w:rsidR="00AC7AE9" w:rsidRPr="001143BE">
          <w:rPr>
            <w:rStyle w:val="Hyperlink"/>
            <w:noProof/>
          </w:rPr>
          <w:t>Release plan</w:t>
        </w:r>
        <w:r w:rsidR="00AC7AE9">
          <w:rPr>
            <w:noProof/>
            <w:webHidden/>
          </w:rPr>
          <w:tab/>
        </w:r>
        <w:r>
          <w:rPr>
            <w:noProof/>
            <w:webHidden/>
          </w:rPr>
          <w:fldChar w:fldCharType="begin"/>
        </w:r>
        <w:r w:rsidR="00AC7AE9">
          <w:rPr>
            <w:noProof/>
            <w:webHidden/>
          </w:rPr>
          <w:instrText xml:space="preserve"> PAGEREF _Toc238973371 \h </w:instrText>
        </w:r>
        <w:r>
          <w:rPr>
            <w:noProof/>
            <w:webHidden/>
          </w:rPr>
        </w:r>
        <w:r>
          <w:rPr>
            <w:noProof/>
            <w:webHidden/>
          </w:rPr>
          <w:fldChar w:fldCharType="separate"/>
        </w:r>
        <w:r w:rsidR="00AC7AE9">
          <w:rPr>
            <w:noProof/>
            <w:webHidden/>
          </w:rPr>
          <w:t>2</w:t>
        </w:r>
        <w:r>
          <w:rPr>
            <w:noProof/>
            <w:webHidden/>
          </w:rPr>
          <w:fldChar w:fldCharType="end"/>
        </w:r>
      </w:hyperlink>
    </w:p>
    <w:p w:rsidR="00AC7AE9" w:rsidRDefault="00372181">
      <w:pPr>
        <w:pStyle w:val="TOC2"/>
        <w:tabs>
          <w:tab w:val="right" w:leader="dot" w:pos="9350"/>
        </w:tabs>
        <w:rPr>
          <w:rFonts w:asciiTheme="minorHAnsi" w:eastAsiaTheme="minorEastAsia" w:hAnsiTheme="minorHAnsi" w:cstheme="minorBidi"/>
          <w:noProof/>
        </w:rPr>
      </w:pPr>
      <w:hyperlink w:anchor="_Toc238973372" w:history="1">
        <w:r w:rsidR="00AC7AE9" w:rsidRPr="001143BE">
          <w:rPr>
            <w:rStyle w:val="Hyperlink"/>
            <w:noProof/>
          </w:rPr>
          <w:t>Technical details</w:t>
        </w:r>
        <w:r w:rsidR="00AC7AE9">
          <w:rPr>
            <w:noProof/>
            <w:webHidden/>
          </w:rPr>
          <w:tab/>
        </w:r>
        <w:r>
          <w:rPr>
            <w:noProof/>
            <w:webHidden/>
          </w:rPr>
          <w:fldChar w:fldCharType="begin"/>
        </w:r>
        <w:r w:rsidR="00AC7AE9">
          <w:rPr>
            <w:noProof/>
            <w:webHidden/>
          </w:rPr>
          <w:instrText xml:space="preserve"> PAGEREF _Toc238973372 \h </w:instrText>
        </w:r>
        <w:r>
          <w:rPr>
            <w:noProof/>
            <w:webHidden/>
          </w:rPr>
        </w:r>
        <w:r>
          <w:rPr>
            <w:noProof/>
            <w:webHidden/>
          </w:rPr>
          <w:fldChar w:fldCharType="separate"/>
        </w:r>
        <w:r w:rsidR="00AC7AE9">
          <w:rPr>
            <w:noProof/>
            <w:webHidden/>
          </w:rPr>
          <w:t>2</w:t>
        </w:r>
        <w:r>
          <w:rPr>
            <w:noProof/>
            <w:webHidden/>
          </w:rPr>
          <w:fldChar w:fldCharType="end"/>
        </w:r>
      </w:hyperlink>
    </w:p>
    <w:p w:rsidR="00AC7AE9" w:rsidRDefault="00372181">
      <w:pPr>
        <w:pStyle w:val="TOC2"/>
        <w:tabs>
          <w:tab w:val="right" w:leader="dot" w:pos="9350"/>
        </w:tabs>
        <w:rPr>
          <w:rFonts w:asciiTheme="minorHAnsi" w:eastAsiaTheme="minorEastAsia" w:hAnsiTheme="minorHAnsi" w:cstheme="minorBidi"/>
          <w:noProof/>
        </w:rPr>
      </w:pPr>
      <w:hyperlink w:anchor="_Toc238973373" w:history="1">
        <w:r w:rsidR="00AC7AE9" w:rsidRPr="001143BE">
          <w:rPr>
            <w:rStyle w:val="Hyperlink"/>
            <w:noProof/>
          </w:rPr>
          <w:t>QA details</w:t>
        </w:r>
        <w:r w:rsidR="00AC7AE9">
          <w:rPr>
            <w:noProof/>
            <w:webHidden/>
          </w:rPr>
          <w:tab/>
        </w:r>
        <w:r>
          <w:rPr>
            <w:noProof/>
            <w:webHidden/>
          </w:rPr>
          <w:fldChar w:fldCharType="begin"/>
        </w:r>
        <w:r w:rsidR="00AC7AE9">
          <w:rPr>
            <w:noProof/>
            <w:webHidden/>
          </w:rPr>
          <w:instrText xml:space="preserve"> PAGEREF _Toc238973373 \h </w:instrText>
        </w:r>
        <w:r>
          <w:rPr>
            <w:noProof/>
            <w:webHidden/>
          </w:rPr>
        </w:r>
        <w:r>
          <w:rPr>
            <w:noProof/>
            <w:webHidden/>
          </w:rPr>
          <w:fldChar w:fldCharType="separate"/>
        </w:r>
        <w:r w:rsidR="00AC7AE9">
          <w:rPr>
            <w:noProof/>
            <w:webHidden/>
          </w:rPr>
          <w:t>3</w:t>
        </w:r>
        <w:r>
          <w:rPr>
            <w:noProof/>
            <w:webHidden/>
          </w:rPr>
          <w:fldChar w:fldCharType="end"/>
        </w:r>
      </w:hyperlink>
    </w:p>
    <w:p w:rsidR="00AC7AE9" w:rsidRDefault="00372181">
      <w:pPr>
        <w:pStyle w:val="TOC3"/>
        <w:tabs>
          <w:tab w:val="right" w:leader="dot" w:pos="9350"/>
        </w:tabs>
        <w:rPr>
          <w:rFonts w:asciiTheme="minorHAnsi" w:eastAsiaTheme="minorEastAsia" w:hAnsiTheme="minorHAnsi" w:cstheme="minorBidi"/>
          <w:noProof/>
        </w:rPr>
      </w:pPr>
      <w:hyperlink w:anchor="_Toc238973374" w:history="1">
        <w:r w:rsidR="00AC7AE9" w:rsidRPr="001143BE">
          <w:rPr>
            <w:rStyle w:val="Hyperlink"/>
            <w:noProof/>
          </w:rPr>
          <w:t>Action items from previous release</w:t>
        </w:r>
        <w:r w:rsidR="00AC7AE9">
          <w:rPr>
            <w:noProof/>
            <w:webHidden/>
          </w:rPr>
          <w:tab/>
        </w:r>
        <w:r>
          <w:rPr>
            <w:noProof/>
            <w:webHidden/>
          </w:rPr>
          <w:fldChar w:fldCharType="begin"/>
        </w:r>
        <w:r w:rsidR="00AC7AE9">
          <w:rPr>
            <w:noProof/>
            <w:webHidden/>
          </w:rPr>
          <w:instrText xml:space="preserve"> PAGEREF _Toc238973374 \h </w:instrText>
        </w:r>
        <w:r>
          <w:rPr>
            <w:noProof/>
            <w:webHidden/>
          </w:rPr>
        </w:r>
        <w:r>
          <w:rPr>
            <w:noProof/>
            <w:webHidden/>
          </w:rPr>
          <w:fldChar w:fldCharType="separate"/>
        </w:r>
        <w:r w:rsidR="00AC7AE9">
          <w:rPr>
            <w:noProof/>
            <w:webHidden/>
          </w:rPr>
          <w:t>3</w:t>
        </w:r>
        <w:r>
          <w:rPr>
            <w:noProof/>
            <w:webHidden/>
          </w:rPr>
          <w:fldChar w:fldCharType="end"/>
        </w:r>
      </w:hyperlink>
    </w:p>
    <w:p w:rsidR="00AC7AE9" w:rsidRDefault="00372181">
      <w:pPr>
        <w:pStyle w:val="TOC3"/>
        <w:tabs>
          <w:tab w:val="right" w:leader="dot" w:pos="9350"/>
        </w:tabs>
        <w:rPr>
          <w:rFonts w:asciiTheme="minorHAnsi" w:eastAsiaTheme="minorEastAsia" w:hAnsiTheme="minorHAnsi" w:cstheme="minorBidi"/>
          <w:noProof/>
        </w:rPr>
      </w:pPr>
      <w:hyperlink w:anchor="_Toc238973375" w:history="1">
        <w:r w:rsidR="00AC7AE9" w:rsidRPr="001143BE">
          <w:rPr>
            <w:rStyle w:val="Hyperlink"/>
            <w:noProof/>
          </w:rPr>
          <w:t>Test plan for v1.1.2 release</w:t>
        </w:r>
        <w:r w:rsidR="00AC7AE9">
          <w:rPr>
            <w:noProof/>
            <w:webHidden/>
          </w:rPr>
          <w:tab/>
        </w:r>
        <w:r>
          <w:rPr>
            <w:noProof/>
            <w:webHidden/>
          </w:rPr>
          <w:fldChar w:fldCharType="begin"/>
        </w:r>
        <w:r w:rsidR="00AC7AE9">
          <w:rPr>
            <w:noProof/>
            <w:webHidden/>
          </w:rPr>
          <w:instrText xml:space="preserve"> PAGEREF _Toc238973375 \h </w:instrText>
        </w:r>
        <w:r>
          <w:rPr>
            <w:noProof/>
            <w:webHidden/>
          </w:rPr>
        </w:r>
        <w:r>
          <w:rPr>
            <w:noProof/>
            <w:webHidden/>
          </w:rPr>
          <w:fldChar w:fldCharType="separate"/>
        </w:r>
        <w:r w:rsidR="00AC7AE9">
          <w:rPr>
            <w:noProof/>
            <w:webHidden/>
          </w:rPr>
          <w:t>4</w:t>
        </w:r>
        <w:r>
          <w:rPr>
            <w:noProof/>
            <w:webHidden/>
          </w:rPr>
          <w:fldChar w:fldCharType="end"/>
        </w:r>
      </w:hyperlink>
    </w:p>
    <w:p w:rsidR="00AC7AE9" w:rsidRDefault="00372181">
      <w:pPr>
        <w:pStyle w:val="TOC3"/>
        <w:tabs>
          <w:tab w:val="right" w:leader="dot" w:pos="9350"/>
        </w:tabs>
        <w:rPr>
          <w:rFonts w:asciiTheme="minorHAnsi" w:eastAsiaTheme="minorEastAsia" w:hAnsiTheme="minorHAnsi" w:cstheme="minorBidi"/>
          <w:noProof/>
        </w:rPr>
      </w:pPr>
      <w:hyperlink w:anchor="_Toc238973376" w:history="1">
        <w:r w:rsidR="00AC7AE9" w:rsidRPr="001143BE">
          <w:rPr>
            <w:rStyle w:val="Hyperlink"/>
            <w:noProof/>
          </w:rPr>
          <w:t>caGrid Service Stress testing</w:t>
        </w:r>
        <w:r w:rsidR="00AC7AE9">
          <w:rPr>
            <w:noProof/>
            <w:webHidden/>
          </w:rPr>
          <w:tab/>
        </w:r>
        <w:r>
          <w:rPr>
            <w:noProof/>
            <w:webHidden/>
          </w:rPr>
          <w:fldChar w:fldCharType="begin"/>
        </w:r>
        <w:r w:rsidR="00AC7AE9">
          <w:rPr>
            <w:noProof/>
            <w:webHidden/>
          </w:rPr>
          <w:instrText xml:space="preserve"> PAGEREF _Toc238973376 \h </w:instrText>
        </w:r>
        <w:r>
          <w:rPr>
            <w:noProof/>
            <w:webHidden/>
          </w:rPr>
        </w:r>
        <w:r>
          <w:rPr>
            <w:noProof/>
            <w:webHidden/>
          </w:rPr>
          <w:fldChar w:fldCharType="separate"/>
        </w:r>
        <w:r w:rsidR="00AC7AE9">
          <w:rPr>
            <w:noProof/>
            <w:webHidden/>
          </w:rPr>
          <w:t>10</w:t>
        </w:r>
        <w:r>
          <w:rPr>
            <w:noProof/>
            <w:webHidden/>
          </w:rPr>
          <w:fldChar w:fldCharType="end"/>
        </w:r>
      </w:hyperlink>
    </w:p>
    <w:p w:rsidR="00AC7AE9" w:rsidRDefault="00372181">
      <w:pPr>
        <w:pStyle w:val="TOC2"/>
        <w:tabs>
          <w:tab w:val="right" w:leader="dot" w:pos="9350"/>
        </w:tabs>
        <w:rPr>
          <w:rFonts w:asciiTheme="minorHAnsi" w:eastAsiaTheme="minorEastAsia" w:hAnsiTheme="minorHAnsi" w:cstheme="minorBidi"/>
          <w:noProof/>
        </w:rPr>
      </w:pPr>
      <w:hyperlink w:anchor="_Toc238973377" w:history="1">
        <w:r w:rsidR="00AC7AE9" w:rsidRPr="001143BE">
          <w:rPr>
            <w:rStyle w:val="Hyperlink"/>
            <w:noProof/>
          </w:rPr>
          <w:t>Performance testing</w:t>
        </w:r>
        <w:r w:rsidR="00AC7AE9">
          <w:rPr>
            <w:noProof/>
            <w:webHidden/>
          </w:rPr>
          <w:tab/>
        </w:r>
        <w:r>
          <w:rPr>
            <w:noProof/>
            <w:webHidden/>
          </w:rPr>
          <w:fldChar w:fldCharType="begin"/>
        </w:r>
        <w:r w:rsidR="00AC7AE9">
          <w:rPr>
            <w:noProof/>
            <w:webHidden/>
          </w:rPr>
          <w:instrText xml:space="preserve"> PAGEREF _Toc238973377 \h </w:instrText>
        </w:r>
        <w:r>
          <w:rPr>
            <w:noProof/>
            <w:webHidden/>
          </w:rPr>
        </w:r>
        <w:r>
          <w:rPr>
            <w:noProof/>
            <w:webHidden/>
          </w:rPr>
          <w:fldChar w:fldCharType="separate"/>
        </w:r>
        <w:r w:rsidR="00AC7AE9">
          <w:rPr>
            <w:noProof/>
            <w:webHidden/>
          </w:rPr>
          <w:t>11</w:t>
        </w:r>
        <w:r>
          <w:rPr>
            <w:noProof/>
            <w:webHidden/>
          </w:rPr>
          <w:fldChar w:fldCharType="end"/>
        </w:r>
      </w:hyperlink>
    </w:p>
    <w:p w:rsidR="00AC7AE9" w:rsidRDefault="00372181">
      <w:pPr>
        <w:pStyle w:val="TOC3"/>
        <w:tabs>
          <w:tab w:val="right" w:leader="dot" w:pos="9350"/>
        </w:tabs>
        <w:rPr>
          <w:rFonts w:asciiTheme="minorHAnsi" w:eastAsiaTheme="minorEastAsia" w:hAnsiTheme="minorHAnsi" w:cstheme="minorBidi"/>
          <w:noProof/>
        </w:rPr>
      </w:pPr>
      <w:hyperlink w:anchor="_Toc238973378" w:history="1">
        <w:r w:rsidR="00AC7AE9" w:rsidRPr="001143BE">
          <w:rPr>
            <w:rStyle w:val="Hyperlink"/>
            <w:noProof/>
          </w:rPr>
          <w:t>Objectives of the Performance testing</w:t>
        </w:r>
        <w:r w:rsidR="00AC7AE9">
          <w:rPr>
            <w:noProof/>
            <w:webHidden/>
          </w:rPr>
          <w:tab/>
        </w:r>
        <w:r>
          <w:rPr>
            <w:noProof/>
            <w:webHidden/>
          </w:rPr>
          <w:fldChar w:fldCharType="begin"/>
        </w:r>
        <w:r w:rsidR="00AC7AE9">
          <w:rPr>
            <w:noProof/>
            <w:webHidden/>
          </w:rPr>
          <w:instrText xml:space="preserve"> PAGEREF _Toc238973378 \h </w:instrText>
        </w:r>
        <w:r>
          <w:rPr>
            <w:noProof/>
            <w:webHidden/>
          </w:rPr>
        </w:r>
        <w:r>
          <w:rPr>
            <w:noProof/>
            <w:webHidden/>
          </w:rPr>
          <w:fldChar w:fldCharType="separate"/>
        </w:r>
        <w:r w:rsidR="00AC7AE9">
          <w:rPr>
            <w:noProof/>
            <w:webHidden/>
          </w:rPr>
          <w:t>11</w:t>
        </w:r>
        <w:r>
          <w:rPr>
            <w:noProof/>
            <w:webHidden/>
          </w:rPr>
          <w:fldChar w:fldCharType="end"/>
        </w:r>
      </w:hyperlink>
    </w:p>
    <w:p w:rsidR="00AC7AE9" w:rsidRDefault="00372181">
      <w:pPr>
        <w:pStyle w:val="TOC3"/>
        <w:tabs>
          <w:tab w:val="right" w:leader="dot" w:pos="9350"/>
        </w:tabs>
        <w:rPr>
          <w:rFonts w:asciiTheme="minorHAnsi" w:eastAsiaTheme="minorEastAsia" w:hAnsiTheme="minorHAnsi" w:cstheme="minorBidi"/>
          <w:noProof/>
        </w:rPr>
      </w:pPr>
      <w:hyperlink w:anchor="_Toc238973379" w:history="1">
        <w:r w:rsidR="00AC7AE9" w:rsidRPr="001143BE">
          <w:rPr>
            <w:rStyle w:val="Hyperlink"/>
            <w:noProof/>
          </w:rPr>
          <w:t>Summary of findings</w:t>
        </w:r>
        <w:r w:rsidR="00AC7AE9">
          <w:rPr>
            <w:noProof/>
            <w:webHidden/>
          </w:rPr>
          <w:tab/>
        </w:r>
        <w:r>
          <w:rPr>
            <w:noProof/>
            <w:webHidden/>
          </w:rPr>
          <w:fldChar w:fldCharType="begin"/>
        </w:r>
        <w:r w:rsidR="00AC7AE9">
          <w:rPr>
            <w:noProof/>
            <w:webHidden/>
          </w:rPr>
          <w:instrText xml:space="preserve"> PAGEREF _Toc238973379 \h </w:instrText>
        </w:r>
        <w:r>
          <w:rPr>
            <w:noProof/>
            <w:webHidden/>
          </w:rPr>
        </w:r>
        <w:r>
          <w:rPr>
            <w:noProof/>
            <w:webHidden/>
          </w:rPr>
          <w:fldChar w:fldCharType="separate"/>
        </w:r>
        <w:r w:rsidR="00AC7AE9">
          <w:rPr>
            <w:noProof/>
            <w:webHidden/>
          </w:rPr>
          <w:t>11</w:t>
        </w:r>
        <w:r>
          <w:rPr>
            <w:noProof/>
            <w:webHidden/>
          </w:rPr>
          <w:fldChar w:fldCharType="end"/>
        </w:r>
      </w:hyperlink>
    </w:p>
    <w:p w:rsidR="00AC7AE9" w:rsidRDefault="00372181">
      <w:pPr>
        <w:pStyle w:val="TOC3"/>
        <w:tabs>
          <w:tab w:val="right" w:leader="dot" w:pos="9350"/>
        </w:tabs>
        <w:rPr>
          <w:rFonts w:asciiTheme="minorHAnsi" w:eastAsiaTheme="minorEastAsia" w:hAnsiTheme="minorHAnsi" w:cstheme="minorBidi"/>
          <w:noProof/>
        </w:rPr>
      </w:pPr>
      <w:hyperlink w:anchor="_Toc238973380" w:history="1">
        <w:r w:rsidR="00AC7AE9" w:rsidRPr="001143BE">
          <w:rPr>
            <w:rStyle w:val="Hyperlink"/>
            <w:noProof/>
          </w:rPr>
          <w:t>Test Infrastructure Setup and Environment</w:t>
        </w:r>
        <w:r w:rsidR="00AC7AE9">
          <w:rPr>
            <w:noProof/>
            <w:webHidden/>
          </w:rPr>
          <w:tab/>
        </w:r>
        <w:r>
          <w:rPr>
            <w:noProof/>
            <w:webHidden/>
          </w:rPr>
          <w:fldChar w:fldCharType="begin"/>
        </w:r>
        <w:r w:rsidR="00AC7AE9">
          <w:rPr>
            <w:noProof/>
            <w:webHidden/>
          </w:rPr>
          <w:instrText xml:space="preserve"> PAGEREF _Toc238973380 \h </w:instrText>
        </w:r>
        <w:r>
          <w:rPr>
            <w:noProof/>
            <w:webHidden/>
          </w:rPr>
        </w:r>
        <w:r>
          <w:rPr>
            <w:noProof/>
            <w:webHidden/>
          </w:rPr>
          <w:fldChar w:fldCharType="separate"/>
        </w:r>
        <w:r w:rsidR="00AC7AE9">
          <w:rPr>
            <w:noProof/>
            <w:webHidden/>
          </w:rPr>
          <w:t>11</w:t>
        </w:r>
        <w:r>
          <w:rPr>
            <w:noProof/>
            <w:webHidden/>
          </w:rPr>
          <w:fldChar w:fldCharType="end"/>
        </w:r>
      </w:hyperlink>
    </w:p>
    <w:p w:rsidR="00AC7AE9" w:rsidRDefault="00372181">
      <w:pPr>
        <w:pStyle w:val="TOC1"/>
        <w:tabs>
          <w:tab w:val="right" w:leader="dot" w:pos="9350"/>
        </w:tabs>
        <w:rPr>
          <w:rFonts w:asciiTheme="minorHAnsi" w:eastAsiaTheme="minorEastAsia" w:hAnsiTheme="minorHAnsi" w:cstheme="minorBidi"/>
          <w:noProof/>
        </w:rPr>
      </w:pPr>
      <w:hyperlink w:anchor="_Toc238973381" w:history="1">
        <w:r w:rsidR="00AC7AE9" w:rsidRPr="001143BE">
          <w:rPr>
            <w:rStyle w:val="Hyperlink"/>
            <w:noProof/>
          </w:rPr>
          <w:t>Experiment details</w:t>
        </w:r>
        <w:r w:rsidR="00AC7AE9">
          <w:rPr>
            <w:noProof/>
            <w:webHidden/>
          </w:rPr>
          <w:tab/>
        </w:r>
        <w:r>
          <w:rPr>
            <w:noProof/>
            <w:webHidden/>
          </w:rPr>
          <w:fldChar w:fldCharType="begin"/>
        </w:r>
        <w:r w:rsidR="00AC7AE9">
          <w:rPr>
            <w:noProof/>
            <w:webHidden/>
          </w:rPr>
          <w:instrText xml:space="preserve"> PAGEREF _Toc238973381 \h </w:instrText>
        </w:r>
        <w:r>
          <w:rPr>
            <w:noProof/>
            <w:webHidden/>
          </w:rPr>
        </w:r>
        <w:r>
          <w:rPr>
            <w:noProof/>
            <w:webHidden/>
          </w:rPr>
          <w:fldChar w:fldCharType="separate"/>
        </w:r>
        <w:r w:rsidR="00AC7AE9">
          <w:rPr>
            <w:noProof/>
            <w:webHidden/>
          </w:rPr>
          <w:t>11</w:t>
        </w:r>
        <w:r>
          <w:rPr>
            <w:noProof/>
            <w:webHidden/>
          </w:rPr>
          <w:fldChar w:fldCharType="end"/>
        </w:r>
      </w:hyperlink>
    </w:p>
    <w:p w:rsidR="00AC7AE9" w:rsidRDefault="00372181">
      <w:pPr>
        <w:pStyle w:val="TOC3"/>
        <w:tabs>
          <w:tab w:val="right" w:leader="dot" w:pos="9350"/>
        </w:tabs>
        <w:rPr>
          <w:rFonts w:asciiTheme="minorHAnsi" w:eastAsiaTheme="minorEastAsia" w:hAnsiTheme="minorHAnsi" w:cstheme="minorBidi"/>
          <w:noProof/>
        </w:rPr>
      </w:pPr>
      <w:hyperlink w:anchor="_Toc238973382" w:history="1">
        <w:r w:rsidR="00AC7AE9" w:rsidRPr="001143BE">
          <w:rPr>
            <w:rStyle w:val="Hyperlink"/>
            <w:noProof/>
          </w:rPr>
          <w:t>WU End user testing</w:t>
        </w:r>
        <w:r w:rsidR="00AC7AE9">
          <w:rPr>
            <w:noProof/>
            <w:webHidden/>
          </w:rPr>
          <w:tab/>
        </w:r>
        <w:r>
          <w:rPr>
            <w:noProof/>
            <w:webHidden/>
          </w:rPr>
          <w:fldChar w:fldCharType="begin"/>
        </w:r>
        <w:r w:rsidR="00AC7AE9">
          <w:rPr>
            <w:noProof/>
            <w:webHidden/>
          </w:rPr>
          <w:instrText xml:space="preserve"> PAGEREF _Toc238973382 \h </w:instrText>
        </w:r>
        <w:r>
          <w:rPr>
            <w:noProof/>
            <w:webHidden/>
          </w:rPr>
        </w:r>
        <w:r>
          <w:rPr>
            <w:noProof/>
            <w:webHidden/>
          </w:rPr>
          <w:fldChar w:fldCharType="separate"/>
        </w:r>
        <w:r w:rsidR="00AC7AE9">
          <w:rPr>
            <w:noProof/>
            <w:webHidden/>
          </w:rPr>
          <w:t>13</w:t>
        </w:r>
        <w:r>
          <w:rPr>
            <w:noProof/>
            <w:webHidden/>
          </w:rPr>
          <w:fldChar w:fldCharType="end"/>
        </w:r>
      </w:hyperlink>
    </w:p>
    <w:p w:rsidR="00AC7AE9" w:rsidRDefault="00372181">
      <w:pPr>
        <w:pStyle w:val="TOC1"/>
        <w:tabs>
          <w:tab w:val="right" w:leader="dot" w:pos="9350"/>
        </w:tabs>
        <w:rPr>
          <w:rFonts w:asciiTheme="minorHAnsi" w:eastAsiaTheme="minorEastAsia" w:hAnsiTheme="minorHAnsi" w:cstheme="minorBidi"/>
          <w:noProof/>
        </w:rPr>
      </w:pPr>
      <w:hyperlink w:anchor="_Toc238973383" w:history="1">
        <w:r w:rsidR="00AC7AE9" w:rsidRPr="001143BE">
          <w:rPr>
            <w:rStyle w:val="Hyperlink"/>
            <w:noProof/>
          </w:rPr>
          <w:t>Appendix of Documents attached</w:t>
        </w:r>
        <w:r w:rsidR="00AC7AE9">
          <w:rPr>
            <w:noProof/>
            <w:webHidden/>
          </w:rPr>
          <w:tab/>
        </w:r>
        <w:r>
          <w:rPr>
            <w:noProof/>
            <w:webHidden/>
          </w:rPr>
          <w:fldChar w:fldCharType="begin"/>
        </w:r>
        <w:r w:rsidR="00AC7AE9">
          <w:rPr>
            <w:noProof/>
            <w:webHidden/>
          </w:rPr>
          <w:instrText xml:space="preserve"> PAGEREF _Toc238973383 \h </w:instrText>
        </w:r>
        <w:r>
          <w:rPr>
            <w:noProof/>
            <w:webHidden/>
          </w:rPr>
        </w:r>
        <w:r>
          <w:rPr>
            <w:noProof/>
            <w:webHidden/>
          </w:rPr>
          <w:fldChar w:fldCharType="separate"/>
        </w:r>
        <w:r w:rsidR="00AC7AE9">
          <w:rPr>
            <w:noProof/>
            <w:webHidden/>
          </w:rPr>
          <w:t>13</w:t>
        </w:r>
        <w:r>
          <w:rPr>
            <w:noProof/>
            <w:webHidden/>
          </w:rPr>
          <w:fldChar w:fldCharType="end"/>
        </w:r>
      </w:hyperlink>
    </w:p>
    <w:p w:rsidR="00C116F8" w:rsidRPr="00C518E8" w:rsidRDefault="00372181" w:rsidP="00C518E8">
      <w:pPr>
        <w:pStyle w:val="Heading1"/>
        <w:rPr>
          <w:rFonts w:cs="Times New Roman"/>
        </w:rPr>
      </w:pPr>
      <w:r>
        <w:fldChar w:fldCharType="end"/>
      </w:r>
      <w:bookmarkStart w:id="0" w:name="_Toc238973369"/>
      <w:r w:rsidR="00C116F8">
        <w:t>caTissue Suite v1.1.2 Release Details</w:t>
      </w:r>
      <w:bookmarkEnd w:id="0"/>
    </w:p>
    <w:p w:rsidR="00C116F8" w:rsidRDefault="00C116F8" w:rsidP="00A92473">
      <w:pPr>
        <w:pStyle w:val="Heading2"/>
      </w:pPr>
      <w:bookmarkStart w:id="1" w:name="_Toc238973370"/>
      <w:r>
        <w:t>Introduction</w:t>
      </w:r>
      <w:bookmarkEnd w:id="1"/>
    </w:p>
    <w:p w:rsidR="00C116F8" w:rsidRDefault="00C116F8" w:rsidP="00A92473">
      <w:r>
        <w:t>The v1.1.2 Release is being developed by the TBPT Knowledge Center with the primary goal of resolving caGrid query performance and stability issues in caTissue. Issues that are fixed include:</w:t>
      </w:r>
    </w:p>
    <w:p w:rsidR="00C116F8" w:rsidRDefault="00C116F8" w:rsidP="00A92473">
      <w:pPr>
        <w:pStyle w:val="ListParagraph"/>
        <w:numPr>
          <w:ilvl w:val="0"/>
          <w:numId w:val="1"/>
        </w:numPr>
      </w:pPr>
      <w:r w:rsidRPr="00DB5156">
        <w:t>Read timed out error while executing CQL or API query</w:t>
      </w:r>
      <w:r>
        <w:t xml:space="preserve">. </w:t>
      </w:r>
    </w:p>
    <w:p w:rsidR="00C116F8" w:rsidRDefault="00C116F8">
      <w:pPr>
        <w:pStyle w:val="ListParagraph"/>
      </w:pPr>
      <w:r>
        <w:t xml:space="preserve">Bug#: </w:t>
      </w:r>
      <w:hyperlink r:id="rId8" w:history="1">
        <w:r w:rsidRPr="004A5172">
          <w:rPr>
            <w:rStyle w:val="Hyperlink"/>
          </w:rPr>
          <w:t>http://nagarajanlab.wustl.edu/bugs/show_bug.cgi?id=10018</w:t>
        </w:r>
      </w:hyperlink>
      <w:r>
        <w:t xml:space="preserve"> </w:t>
      </w:r>
    </w:p>
    <w:p w:rsidR="00C116F8" w:rsidRDefault="00C116F8" w:rsidP="00A92473">
      <w:pPr>
        <w:pStyle w:val="ListParagraph"/>
        <w:numPr>
          <w:ilvl w:val="0"/>
          <w:numId w:val="1"/>
        </w:numPr>
      </w:pPr>
      <w:r>
        <w:t>caTissue application server crashes with out of memory error while executing CQL queries.</w:t>
      </w:r>
    </w:p>
    <w:p w:rsidR="00C116F8" w:rsidRDefault="00372181" w:rsidP="007B6959">
      <w:pPr>
        <w:pStyle w:val="ListParagraph"/>
      </w:pPr>
      <w:hyperlink r:id="rId9" w:history="1">
        <w:r w:rsidR="00C116F8" w:rsidRPr="004A6131">
          <w:rPr>
            <w:rStyle w:val="Hyperlink"/>
          </w:rPr>
          <w:t>http://nagarajanlab.wustl.edu/bugs/show_bug.cgi?id=13573</w:t>
        </w:r>
      </w:hyperlink>
    </w:p>
    <w:p w:rsidR="00C116F8" w:rsidRDefault="00C116F8" w:rsidP="005C1DBC">
      <w:pPr>
        <w:pStyle w:val="ListParagraph"/>
        <w:numPr>
          <w:ilvl w:val="0"/>
          <w:numId w:val="1"/>
        </w:numPr>
      </w:pPr>
      <w:r w:rsidRPr="00DB5156">
        <w:t xml:space="preserve">Cannot </w:t>
      </w:r>
      <w:r>
        <w:t xml:space="preserve">execute count or attribute based query </w:t>
      </w:r>
      <w:r w:rsidRPr="00DB5156">
        <w:t>through API or CQL</w:t>
      </w:r>
      <w:r>
        <w:t>. Such query throws java.lang.ClassNotFoundException.</w:t>
      </w:r>
    </w:p>
    <w:p w:rsidR="00C116F8" w:rsidRDefault="00C116F8" w:rsidP="00636639">
      <w:pPr>
        <w:pStyle w:val="ListParagraph"/>
      </w:pPr>
      <w:r>
        <w:t xml:space="preserve">Bug#:  </w:t>
      </w:r>
      <w:hyperlink r:id="rId10" w:history="1">
        <w:r w:rsidRPr="004A5172">
          <w:rPr>
            <w:rStyle w:val="Hyperlink"/>
          </w:rPr>
          <w:t>http://nagarajanlab.wustl.edu/bugs/show_bug.cgi?id=9617</w:t>
        </w:r>
      </w:hyperlink>
      <w:r>
        <w:t xml:space="preserve"> </w:t>
      </w:r>
    </w:p>
    <w:p w:rsidR="00C116F8" w:rsidRDefault="00C116F8" w:rsidP="00A92473">
      <w:r>
        <w:t xml:space="preserve">The current status of this release is that the </w:t>
      </w:r>
      <w:r w:rsidR="00C40D56">
        <w:t>all testing is completed including functional, regression, stress, performance, and WU end user acceptance testing is completed</w:t>
      </w:r>
      <w:r>
        <w:t>.</w:t>
      </w:r>
    </w:p>
    <w:p w:rsidR="00C116F8" w:rsidRDefault="00C116F8" w:rsidP="00FD57CD">
      <w:pPr>
        <w:pStyle w:val="Heading2"/>
      </w:pPr>
      <w:bookmarkStart w:id="2" w:name="_Toc238973371"/>
      <w:r>
        <w:lastRenderedPageBreak/>
        <w:t>Release plan</w:t>
      </w:r>
      <w:bookmarkEnd w:id="2"/>
    </w:p>
    <w:p w:rsidR="00C116F8" w:rsidRDefault="00C116F8" w:rsidP="00F53385">
      <w:r w:rsidRPr="00B06A5A">
        <w:rPr>
          <w:b/>
          <w:bCs/>
        </w:rPr>
        <w:t>PSL</w:t>
      </w:r>
      <w:r>
        <w:rPr>
          <w:b/>
          <w:bCs/>
        </w:rPr>
        <w:t>/WU</w:t>
      </w:r>
      <w:r w:rsidRPr="00B06A5A">
        <w:rPr>
          <w:b/>
          <w:bCs/>
        </w:rPr>
        <w:t xml:space="preserve"> testing complete:</w:t>
      </w:r>
      <w:r>
        <w:t xml:space="preserve"> 08/</w:t>
      </w:r>
      <w:r w:rsidR="00C40D56">
        <w:t>21/09</w:t>
      </w:r>
    </w:p>
    <w:p w:rsidR="00C116F8" w:rsidRDefault="00C116F8" w:rsidP="00F53385">
      <w:r w:rsidRPr="00B06A5A">
        <w:rPr>
          <w:b/>
          <w:bCs/>
        </w:rPr>
        <w:t>NCI testing schedule:</w:t>
      </w:r>
      <w:r>
        <w:t xml:space="preserve"> TBD</w:t>
      </w:r>
    </w:p>
    <w:p w:rsidR="00C116F8" w:rsidRDefault="00C116F8" w:rsidP="00F53385">
      <w:r w:rsidRPr="00622765">
        <w:rPr>
          <w:b/>
          <w:bCs/>
        </w:rPr>
        <w:t>Public release:</w:t>
      </w:r>
      <w:r>
        <w:t xml:space="preserve"> TBD</w:t>
      </w:r>
    </w:p>
    <w:p w:rsidR="00C116F8" w:rsidRDefault="00C116F8" w:rsidP="00F53385">
      <w:pPr>
        <w:pStyle w:val="Heading2"/>
      </w:pPr>
      <w:bookmarkStart w:id="3" w:name="_Toc238973372"/>
      <w:r>
        <w:t>Technical details</w:t>
      </w:r>
      <w:bookmarkEnd w:id="3"/>
      <w:r>
        <w:t xml:space="preserve"> </w:t>
      </w:r>
    </w:p>
    <w:p w:rsidR="00C116F8" w:rsidRDefault="00C116F8" w:rsidP="003C751C">
      <w:r w:rsidRPr="006D1AE0">
        <w:rPr>
          <w:b/>
          <w:bCs/>
        </w:rPr>
        <w:t>Root cause</w:t>
      </w:r>
      <w:r>
        <w:rPr>
          <w:b/>
          <w:bCs/>
        </w:rPr>
        <w:t>s</w:t>
      </w:r>
      <w:r w:rsidRPr="006D1AE0">
        <w:rPr>
          <w:b/>
          <w:bCs/>
        </w:rPr>
        <w:t>:</w:t>
      </w:r>
      <w:r>
        <w:t xml:space="preserve"> </w:t>
      </w:r>
    </w:p>
    <w:p w:rsidR="00C116F8" w:rsidRDefault="00C116F8" w:rsidP="00622765">
      <w:pPr>
        <w:pStyle w:val="ListParagraph"/>
        <w:numPr>
          <w:ilvl w:val="0"/>
          <w:numId w:val="24"/>
        </w:numPr>
      </w:pPr>
      <w:r>
        <w:t>Hibernate lazy loading set to ‘false’ in many class-to-class associations led to poor database retrieve performance.</w:t>
      </w:r>
    </w:p>
    <w:p w:rsidR="00C116F8" w:rsidRDefault="00C116F8" w:rsidP="00622765">
      <w:pPr>
        <w:pStyle w:val="ListParagraph"/>
        <w:numPr>
          <w:ilvl w:val="0"/>
          <w:numId w:val="24"/>
        </w:numPr>
      </w:pPr>
      <w:r>
        <w:t>Unnecessary database retrieves in API query filtering business logic.</w:t>
      </w:r>
    </w:p>
    <w:p w:rsidR="00C116F8" w:rsidRPr="00B0496A" w:rsidRDefault="00C116F8" w:rsidP="003C751C">
      <w:pPr>
        <w:rPr>
          <w:b/>
          <w:bCs/>
        </w:rPr>
      </w:pPr>
      <w:r w:rsidRPr="00B0496A">
        <w:rPr>
          <w:b/>
          <w:bCs/>
        </w:rPr>
        <w:t>What is Hibernate lazy loading?</w:t>
      </w:r>
    </w:p>
    <w:p w:rsidR="00C116F8" w:rsidRDefault="00C116F8" w:rsidP="003C751C">
      <w:r>
        <w:t xml:space="preserve">Consider a class ‘User’ with an associated class named ‘Address’ </w:t>
      </w:r>
      <w:r w:rsidR="00CD4661">
        <w:t>(i.e</w:t>
      </w:r>
      <w:r>
        <w:t>. User -&gt; Address). Now:</w:t>
      </w:r>
    </w:p>
    <w:p w:rsidR="00C116F8" w:rsidRDefault="00C116F8" w:rsidP="00B0496A">
      <w:pPr>
        <w:pStyle w:val="ListParagraph"/>
        <w:numPr>
          <w:ilvl w:val="0"/>
          <w:numId w:val="7"/>
        </w:numPr>
      </w:pPr>
      <w:r>
        <w:t xml:space="preserve">If lazy loading is set to </w:t>
      </w:r>
      <w:r w:rsidRPr="00B62DEE">
        <w:rPr>
          <w:u w:val="single"/>
        </w:rPr>
        <w:t>true</w:t>
      </w:r>
      <w:r>
        <w:t xml:space="preserve">, retrieving the </w:t>
      </w:r>
      <w:r w:rsidRPr="00B62DEE">
        <w:rPr>
          <w:rFonts w:ascii="Courier New" w:hAnsi="Courier New" w:cs="Courier New"/>
        </w:rPr>
        <w:t>User</w:t>
      </w:r>
      <w:r>
        <w:t xml:space="preserve"> object will not automatically retrieve the </w:t>
      </w:r>
      <w:r w:rsidRPr="00B62DEE">
        <w:rPr>
          <w:rFonts w:ascii="Courier New" w:hAnsi="Courier New" w:cs="Courier New"/>
        </w:rPr>
        <w:t>Address</w:t>
      </w:r>
      <w:r>
        <w:t xml:space="preserve"> object. Address will be retrieved </w:t>
      </w:r>
      <w:r w:rsidRPr="00B62DEE">
        <w:rPr>
          <w:u w:val="single"/>
        </w:rPr>
        <w:t>only</w:t>
      </w:r>
      <w:r>
        <w:t xml:space="preserve"> when a </w:t>
      </w:r>
      <w:r w:rsidRPr="00B62DEE">
        <w:rPr>
          <w:rFonts w:ascii="Courier New" w:hAnsi="Courier New" w:cs="Courier New"/>
        </w:rPr>
        <w:t>getAddress()</w:t>
      </w:r>
      <w:r>
        <w:t xml:space="preserve"> call is explicitly performed on the </w:t>
      </w:r>
      <w:r w:rsidRPr="00B62DEE">
        <w:rPr>
          <w:rFonts w:ascii="Courier New" w:hAnsi="Courier New" w:cs="Courier New"/>
        </w:rPr>
        <w:t>User</w:t>
      </w:r>
      <w:r>
        <w:t xml:space="preserve"> object.</w:t>
      </w:r>
    </w:p>
    <w:p w:rsidR="00C116F8" w:rsidRPr="00A50F5A" w:rsidRDefault="00C116F8" w:rsidP="003C751C">
      <w:pPr>
        <w:pStyle w:val="ListParagraph"/>
        <w:numPr>
          <w:ilvl w:val="0"/>
          <w:numId w:val="7"/>
        </w:numPr>
      </w:pPr>
      <w:r>
        <w:t xml:space="preserve">If lazy loading is set to </w:t>
      </w:r>
      <w:r w:rsidRPr="00B62DEE">
        <w:rPr>
          <w:u w:val="single"/>
        </w:rPr>
        <w:t>false</w:t>
      </w:r>
      <w:r>
        <w:t xml:space="preserve">, retrieving the </w:t>
      </w:r>
      <w:r w:rsidRPr="00B62DEE">
        <w:rPr>
          <w:rFonts w:ascii="Courier New" w:hAnsi="Courier New" w:cs="Courier New"/>
        </w:rPr>
        <w:t>User</w:t>
      </w:r>
      <w:r>
        <w:t xml:space="preserve"> object via Hibernate will retrieve the </w:t>
      </w:r>
      <w:r w:rsidRPr="00B62DEE">
        <w:rPr>
          <w:rFonts w:ascii="Courier New" w:hAnsi="Courier New" w:cs="Courier New"/>
        </w:rPr>
        <w:t>Address</w:t>
      </w:r>
      <w:r>
        <w:t xml:space="preserve"> object when the </w:t>
      </w:r>
      <w:r w:rsidRPr="0029721E">
        <w:rPr>
          <w:rFonts w:ascii="Courier New" w:hAnsi="Courier New" w:cs="Courier New"/>
        </w:rPr>
        <w:t>User</w:t>
      </w:r>
      <w:r>
        <w:t xml:space="preserve"> object is retrieved. </w:t>
      </w:r>
    </w:p>
    <w:p w:rsidR="00C116F8" w:rsidRDefault="00C116F8" w:rsidP="003C751C">
      <w:pPr>
        <w:rPr>
          <w:b/>
          <w:bCs/>
        </w:rPr>
      </w:pPr>
      <w:r w:rsidRPr="00B0496A">
        <w:rPr>
          <w:b/>
          <w:bCs/>
        </w:rPr>
        <w:t xml:space="preserve">When to set lazy </w:t>
      </w:r>
      <w:r>
        <w:rPr>
          <w:b/>
          <w:bCs/>
        </w:rPr>
        <w:t xml:space="preserve">setting </w:t>
      </w:r>
      <w:r w:rsidRPr="00B0496A">
        <w:rPr>
          <w:b/>
          <w:bCs/>
        </w:rPr>
        <w:t>to true vs</w:t>
      </w:r>
      <w:r>
        <w:rPr>
          <w:b/>
          <w:bCs/>
        </w:rPr>
        <w:t>.</w:t>
      </w:r>
      <w:r w:rsidRPr="00B0496A">
        <w:rPr>
          <w:b/>
          <w:bCs/>
        </w:rPr>
        <w:t xml:space="preserve"> false?</w:t>
      </w:r>
    </w:p>
    <w:p w:rsidR="00C116F8" w:rsidRDefault="00C116F8" w:rsidP="003C751C">
      <w:r w:rsidRPr="00695F2A">
        <w:t>Th</w:t>
      </w:r>
      <w:r>
        <w:t xml:space="preserve">ere is no correct answer, and this is largely an application specific design consideration. Usually, one sets the lazy setting to false, if s/he is sure </w:t>
      </w:r>
      <w:r w:rsidR="00CD4661">
        <w:t>that the</w:t>
      </w:r>
      <w:r>
        <w:t xml:space="preserve"> associated object will be needed along with the main object. In caTissue, the property is set to false in the following two cases:</w:t>
      </w:r>
    </w:p>
    <w:p w:rsidR="00C116F8" w:rsidRDefault="00C116F8" w:rsidP="00695F2A">
      <w:pPr>
        <w:pStyle w:val="ListParagraph"/>
        <w:numPr>
          <w:ilvl w:val="0"/>
          <w:numId w:val="9"/>
        </w:numPr>
      </w:pPr>
      <w:r>
        <w:t xml:space="preserve">If an associated object will always invariably be retrieved (e.g. Specimen to SpecimenCollectionGroup is set to false, because </w:t>
      </w:r>
      <w:r w:rsidR="00CD4661">
        <w:t>the SCG</w:t>
      </w:r>
      <w:r>
        <w:t xml:space="preserve"> object is needed for most Specimen operations). Therefore, when one retrieves the Specimen object, s/he will get its associated SCG as well in one database retrieve.</w:t>
      </w:r>
    </w:p>
    <w:p w:rsidR="00C116F8" w:rsidRPr="00A50F5A" w:rsidRDefault="00C116F8" w:rsidP="003C751C">
      <w:pPr>
        <w:pStyle w:val="ListParagraph"/>
        <w:numPr>
          <w:ilvl w:val="0"/>
          <w:numId w:val="9"/>
        </w:numPr>
      </w:pPr>
      <w:r>
        <w:t xml:space="preserve">If the associated object is a containment object of the main object (e.g. </w:t>
      </w:r>
      <w:r w:rsidRPr="007318D8">
        <w:rPr>
          <w:rFonts w:ascii="Courier New" w:hAnsi="Courier New" w:cs="Courier New"/>
        </w:rPr>
        <w:t>Address</w:t>
      </w:r>
      <w:r>
        <w:t xml:space="preserve"> object is contained within a </w:t>
      </w:r>
      <w:r w:rsidRPr="007318D8">
        <w:rPr>
          <w:rFonts w:ascii="Courier New" w:hAnsi="Courier New" w:cs="Courier New"/>
        </w:rPr>
        <w:t>User</w:t>
      </w:r>
      <w:r>
        <w:t xml:space="preserve"> object).</w:t>
      </w:r>
    </w:p>
    <w:p w:rsidR="00C116F8" w:rsidRPr="00CE0EA0" w:rsidRDefault="00C116F8" w:rsidP="003C751C">
      <w:pPr>
        <w:rPr>
          <w:b/>
          <w:bCs/>
        </w:rPr>
      </w:pPr>
      <w:r w:rsidRPr="00CE0EA0">
        <w:rPr>
          <w:b/>
          <w:bCs/>
        </w:rPr>
        <w:t xml:space="preserve">Why does </w:t>
      </w:r>
      <w:r>
        <w:rPr>
          <w:b/>
          <w:bCs/>
        </w:rPr>
        <w:t xml:space="preserve">setting lazy to false </w:t>
      </w:r>
      <w:r w:rsidRPr="00CE0EA0">
        <w:rPr>
          <w:b/>
          <w:bCs/>
        </w:rPr>
        <w:t>cause problem</w:t>
      </w:r>
      <w:r>
        <w:rPr>
          <w:b/>
          <w:bCs/>
        </w:rPr>
        <w:t>s</w:t>
      </w:r>
      <w:r w:rsidRPr="00CE0EA0">
        <w:rPr>
          <w:b/>
          <w:bCs/>
        </w:rPr>
        <w:t>?</w:t>
      </w:r>
    </w:p>
    <w:p w:rsidR="00C116F8" w:rsidRDefault="00C116F8" w:rsidP="003C751C">
      <w:r>
        <w:t>Given that someone executes a query to read all Specimen objects. This now has a cascading effect, where the service will read the associated SpecimenCollectionGroup, CollectionProtocolRegisration, etc. Therefore, time and memory for performing this query increases exponentially depending on the depth of the model. The impact of this is more profound if the query returns many objects.</w:t>
      </w:r>
    </w:p>
    <w:p w:rsidR="00C116F8" w:rsidRPr="00CE0EA0" w:rsidRDefault="00C116F8" w:rsidP="003C751C">
      <w:pPr>
        <w:rPr>
          <w:b/>
          <w:bCs/>
        </w:rPr>
      </w:pPr>
      <w:r w:rsidRPr="00CE0EA0">
        <w:rPr>
          <w:b/>
          <w:bCs/>
        </w:rPr>
        <w:t xml:space="preserve">Why does this not cause </w:t>
      </w:r>
      <w:r>
        <w:rPr>
          <w:b/>
          <w:bCs/>
        </w:rPr>
        <w:t xml:space="preserve">a </w:t>
      </w:r>
      <w:r w:rsidRPr="00CE0EA0">
        <w:rPr>
          <w:b/>
          <w:bCs/>
        </w:rPr>
        <w:t xml:space="preserve">problem in </w:t>
      </w:r>
      <w:r>
        <w:rPr>
          <w:b/>
          <w:bCs/>
        </w:rPr>
        <w:t xml:space="preserve">the </w:t>
      </w:r>
      <w:r w:rsidRPr="00CE0EA0">
        <w:rPr>
          <w:b/>
          <w:bCs/>
        </w:rPr>
        <w:t>caTissue Advanced Query</w:t>
      </w:r>
      <w:r>
        <w:rPr>
          <w:b/>
          <w:bCs/>
        </w:rPr>
        <w:t xml:space="preserve"> (executed through the API)</w:t>
      </w:r>
      <w:r w:rsidRPr="00CE0EA0">
        <w:rPr>
          <w:b/>
          <w:bCs/>
        </w:rPr>
        <w:t>?</w:t>
      </w:r>
    </w:p>
    <w:p w:rsidR="00C116F8" w:rsidRPr="00A50F5A" w:rsidRDefault="00C116F8" w:rsidP="003C751C">
      <w:r>
        <w:t>In advanced query, simple SQLs are used, not Hibernate.</w:t>
      </w:r>
    </w:p>
    <w:p w:rsidR="00C116F8" w:rsidRDefault="00C116F8" w:rsidP="003C751C">
      <w:pPr>
        <w:rPr>
          <w:b/>
          <w:bCs/>
        </w:rPr>
      </w:pPr>
      <w:r w:rsidRPr="00CE0EA0">
        <w:rPr>
          <w:b/>
          <w:bCs/>
        </w:rPr>
        <w:lastRenderedPageBreak/>
        <w:t>What is the solution</w:t>
      </w:r>
      <w:r>
        <w:rPr>
          <w:b/>
          <w:bCs/>
        </w:rPr>
        <w:t xml:space="preserve"> for caTissue caGrid queries</w:t>
      </w:r>
      <w:r w:rsidRPr="00CE0EA0">
        <w:rPr>
          <w:b/>
          <w:bCs/>
        </w:rPr>
        <w:t>?</w:t>
      </w:r>
    </w:p>
    <w:p w:rsidR="00C116F8" w:rsidRDefault="00C116F8" w:rsidP="00CE0EA0">
      <w:r>
        <w:t>We took advantage of the fact that CQL always returns only one object (called the target object in CQL) at a time. This means that even though caTissue was internally retrieving the data from the database for all the associated objects, it was returning just the data for the target object to the caGrid. Therefore, we modified the CQL to HQL processor to query explicitly for just the attributes of the target class specified in the CQL. This means that none of the associated data is retrieved from the database.</w:t>
      </w:r>
    </w:p>
    <w:p w:rsidR="00C116F8" w:rsidRPr="00806FC9" w:rsidRDefault="00C116F8" w:rsidP="00806FC9">
      <w:r>
        <w:t xml:space="preserve">This applies </w:t>
      </w:r>
      <w:r w:rsidRPr="0059286C">
        <w:rPr>
          <w:u w:val="single"/>
        </w:rPr>
        <w:t>only</w:t>
      </w:r>
      <w:r>
        <w:t xml:space="preserve"> to the CQL </w:t>
      </w:r>
      <w:r w:rsidR="00CD4661">
        <w:t>queries</w:t>
      </w:r>
      <w:r>
        <w:t xml:space="preserve"> and not for caCORE API-based queries. In case of caCORE API-based queries, one wants caTissue to return the associated objects also so that users can traverse through the associated classes.</w:t>
      </w:r>
    </w:p>
    <w:p w:rsidR="00C116F8" w:rsidRDefault="00C116F8" w:rsidP="003C751C">
      <w:pPr>
        <w:spacing w:before="0" w:after="200"/>
        <w:jc w:val="left"/>
        <w:rPr>
          <w:b/>
          <w:bCs/>
        </w:rPr>
      </w:pPr>
      <w:r>
        <w:rPr>
          <w:b/>
          <w:bCs/>
        </w:rPr>
        <w:t>What is the impact of the code changes?</w:t>
      </w:r>
    </w:p>
    <w:p w:rsidR="00C116F8" w:rsidRDefault="00C116F8" w:rsidP="007B6959">
      <w:pPr>
        <w:spacing w:before="0" w:after="200"/>
        <w:ind w:left="720"/>
        <w:jc w:val="left"/>
      </w:pPr>
      <w:r w:rsidRPr="000434BD">
        <w:t xml:space="preserve">The </w:t>
      </w:r>
      <w:r>
        <w:t xml:space="preserve">code changes are very local to the caGrid query and caCORE query API functionality (i.e. none of the User Interface business logic related code is impacted). The diagram below explains the Architecture block diagram as well as the modules changed.  </w:t>
      </w:r>
    </w:p>
    <w:p w:rsidR="00C116F8" w:rsidRDefault="00C116F8" w:rsidP="00CE0980">
      <w:pPr>
        <w:spacing w:before="0" w:after="200"/>
        <w:jc w:val="left"/>
      </w:pPr>
      <w:r w:rsidRPr="007B6959">
        <w:rPr>
          <w:b/>
          <w:bCs/>
        </w:rPr>
        <w:t>Note:</w:t>
      </w:r>
      <w:r>
        <w:t xml:space="preserve"> The changed modules are indicated by a red box.</w:t>
      </w:r>
    </w:p>
    <w:p w:rsidR="00C116F8" w:rsidRDefault="00C116F8" w:rsidP="00906B88">
      <w:pPr>
        <w:pStyle w:val="Heading2"/>
        <w:rPr>
          <w:rFonts w:cs="Times New Roman"/>
        </w:rPr>
      </w:pPr>
    </w:p>
    <w:p w:rsidR="00C116F8" w:rsidRDefault="00372181" w:rsidP="00906B88">
      <w:pPr>
        <w:pStyle w:val="Heading2"/>
        <w:rPr>
          <w:rFonts w:cs="Times New Roman"/>
        </w:rPr>
      </w:pPr>
      <w:r w:rsidRPr="00372181">
        <w:rPr>
          <w:noProof/>
        </w:rPr>
        <w:pict>
          <v:rect id="_x0000_s1026" style="position:absolute;left:0;text-align:left;margin-left:102.4pt;margin-top:14.7pt;width:81.65pt;height:26.7pt;z-index:251658240" strokecolor="red" strokeweight="1.5pt">
            <v:fill opacity="0"/>
          </v:rect>
        </w:pict>
      </w:r>
      <w:r w:rsidRPr="00372181">
        <w:rPr>
          <w:noProof/>
        </w:rPr>
        <w:pict>
          <v:rect id="_x0000_s1027" style="position:absolute;left:0;text-align:left;margin-left:102.4pt;margin-top:39.9pt;width:81.65pt;height:26.7pt;z-index:251659264" strokecolor="red" strokeweight="1.5pt">
            <v:fill opacity="0"/>
          </v:rect>
        </w:pict>
      </w:r>
      <w:r w:rsidR="00E34C6F">
        <w:rPr>
          <w:rFonts w:cs="Times New Roman"/>
          <w:noProof/>
        </w:rPr>
        <w:drawing>
          <wp:inline distT="0" distB="0" distL="0" distR="0">
            <wp:extent cx="5819775" cy="2895600"/>
            <wp:effectExtent l="19050" t="0" r="0" b="0"/>
            <wp:docPr id="1" name="Objec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2"/>
                    <pic:cNvPicPr>
                      <a:picLocks noChangeArrowheads="1"/>
                    </pic:cNvPicPr>
                  </pic:nvPicPr>
                  <pic:blipFill>
                    <a:blip r:embed="rId11"/>
                    <a:srcRect l="-98" t="-1698" r="-1663" b="-290"/>
                    <a:stretch>
                      <a:fillRect/>
                    </a:stretch>
                  </pic:blipFill>
                  <pic:spPr bwMode="auto">
                    <a:xfrm>
                      <a:off x="0" y="0"/>
                      <a:ext cx="5819775" cy="2895600"/>
                    </a:xfrm>
                    <a:prstGeom prst="rect">
                      <a:avLst/>
                    </a:prstGeom>
                    <a:noFill/>
                    <a:ln w="9525">
                      <a:noFill/>
                      <a:miter lim="800000"/>
                      <a:headEnd/>
                      <a:tailEnd/>
                    </a:ln>
                  </pic:spPr>
                </pic:pic>
              </a:graphicData>
            </a:graphic>
          </wp:inline>
        </w:drawing>
      </w:r>
    </w:p>
    <w:p w:rsidR="00C116F8" w:rsidRPr="007B6959" w:rsidRDefault="00C116F8" w:rsidP="007B6959">
      <w:pPr>
        <w:pStyle w:val="Caption"/>
        <w:jc w:val="center"/>
        <w:rPr>
          <w:color w:val="000000"/>
          <w:sz w:val="20"/>
          <w:szCs w:val="20"/>
        </w:rPr>
      </w:pPr>
      <w:r w:rsidRPr="007B6959">
        <w:rPr>
          <w:color w:val="000000"/>
          <w:sz w:val="20"/>
          <w:szCs w:val="20"/>
        </w:rPr>
        <w:t xml:space="preserve">Figure </w:t>
      </w:r>
      <w:r w:rsidR="00372181" w:rsidRPr="007B6959">
        <w:rPr>
          <w:color w:val="000000"/>
          <w:sz w:val="20"/>
          <w:szCs w:val="20"/>
        </w:rPr>
        <w:fldChar w:fldCharType="begin"/>
      </w:r>
      <w:r w:rsidRPr="007B6959">
        <w:rPr>
          <w:color w:val="000000"/>
          <w:sz w:val="20"/>
          <w:szCs w:val="20"/>
        </w:rPr>
        <w:instrText xml:space="preserve"> SEQ Figure </w:instrText>
      </w:r>
      <w:r w:rsidRPr="00C35F71">
        <w:rPr>
          <w:color w:val="000000"/>
          <w:sz w:val="20"/>
          <w:szCs w:val="20"/>
        </w:rPr>
        <w:instrText>\</w:instrText>
      </w:r>
      <w:r w:rsidRPr="007B6959">
        <w:rPr>
          <w:color w:val="000000"/>
          <w:sz w:val="20"/>
          <w:szCs w:val="20"/>
        </w:rPr>
        <w:instrText xml:space="preserve">* ARABIC </w:instrText>
      </w:r>
      <w:r w:rsidR="00372181" w:rsidRPr="007B6959">
        <w:rPr>
          <w:color w:val="000000"/>
          <w:sz w:val="20"/>
          <w:szCs w:val="20"/>
        </w:rPr>
        <w:fldChar w:fldCharType="separate"/>
      </w:r>
      <w:r>
        <w:rPr>
          <w:noProof/>
          <w:color w:val="000000"/>
          <w:sz w:val="20"/>
          <w:szCs w:val="20"/>
        </w:rPr>
        <w:t>1</w:t>
      </w:r>
      <w:r w:rsidR="00372181" w:rsidRPr="007B6959">
        <w:rPr>
          <w:color w:val="000000"/>
          <w:sz w:val="20"/>
          <w:szCs w:val="20"/>
        </w:rPr>
        <w:fldChar w:fldCharType="end"/>
      </w:r>
      <w:r w:rsidRPr="007B6959">
        <w:rPr>
          <w:color w:val="000000"/>
          <w:sz w:val="20"/>
          <w:szCs w:val="20"/>
        </w:rPr>
        <w:t>: caTissue J2EE Architecture</w:t>
      </w:r>
    </w:p>
    <w:p w:rsidR="00C116F8" w:rsidRDefault="00C116F8" w:rsidP="00906B88">
      <w:pPr>
        <w:pStyle w:val="Heading2"/>
      </w:pPr>
      <w:bookmarkStart w:id="4" w:name="_Toc238973373"/>
      <w:r>
        <w:t>QA details</w:t>
      </w:r>
      <w:bookmarkEnd w:id="4"/>
    </w:p>
    <w:p w:rsidR="00C116F8" w:rsidRDefault="00C116F8" w:rsidP="00120509">
      <w:pPr>
        <w:pStyle w:val="Heading3"/>
      </w:pPr>
      <w:bookmarkStart w:id="5" w:name="_Toc238973374"/>
      <w:r>
        <w:t>Action items from previous release</w:t>
      </w:r>
      <w:bookmarkEnd w:id="5"/>
    </w:p>
    <w:p w:rsidR="00C116F8" w:rsidRDefault="00C116F8" w:rsidP="00120509">
      <w:pPr>
        <w:pStyle w:val="ListParagraph"/>
        <w:numPr>
          <w:ilvl w:val="0"/>
          <w:numId w:val="17"/>
        </w:numPr>
      </w:pPr>
      <w:r>
        <w:t>Adding all caCORE API test cases into TMT (status: done – added 244 test cases)</w:t>
      </w:r>
    </w:p>
    <w:p w:rsidR="00C116F8" w:rsidRDefault="00C116F8" w:rsidP="00D85B63">
      <w:pPr>
        <w:pStyle w:val="ListParagraph"/>
        <w:numPr>
          <w:ilvl w:val="0"/>
          <w:numId w:val="17"/>
        </w:numPr>
      </w:pPr>
      <w:r>
        <w:t>Adding additional test cases for caGrid (status: done – added 25 caGrid test cases including authentication, PHI, privileges, and data based)</w:t>
      </w:r>
    </w:p>
    <w:p w:rsidR="00C116F8" w:rsidRDefault="00C116F8" w:rsidP="007656AE">
      <w:pPr>
        <w:pStyle w:val="Heading3"/>
      </w:pPr>
      <w:bookmarkStart w:id="6" w:name="_Toc238973375"/>
      <w:r>
        <w:lastRenderedPageBreak/>
        <w:t>Test plan for v1.1.2 release</w:t>
      </w:r>
      <w:bookmarkEnd w:id="6"/>
    </w:p>
    <w:p w:rsidR="00C116F8" w:rsidRDefault="00C116F8" w:rsidP="00DB06AE">
      <w:r w:rsidRPr="002E4C03">
        <w:t xml:space="preserve">Based on the </w:t>
      </w:r>
      <w:r>
        <w:t>code changes for the</w:t>
      </w:r>
      <w:r w:rsidRPr="002E4C03">
        <w:t xml:space="preserve"> </w:t>
      </w:r>
      <w:r>
        <w:t>release</w:t>
      </w:r>
      <w:r w:rsidRPr="002E4C03">
        <w:t xml:space="preserve">, </w:t>
      </w:r>
      <w:r>
        <w:t>the following focus was decided for QA:</w:t>
      </w:r>
    </w:p>
    <w:p w:rsidR="00C116F8" w:rsidRPr="00120509" w:rsidRDefault="00C116F8" w:rsidP="00120509">
      <w:pPr>
        <w:pStyle w:val="ListParagraph"/>
        <w:numPr>
          <w:ilvl w:val="0"/>
          <w:numId w:val="16"/>
        </w:numPr>
      </w:pPr>
      <w:r w:rsidRPr="00120509">
        <w:t>API and caGrid testing regression testing on all scenarios</w:t>
      </w:r>
    </w:p>
    <w:p w:rsidR="00C116F8" w:rsidRDefault="00C116F8" w:rsidP="00120509">
      <w:pPr>
        <w:pStyle w:val="ListParagraph"/>
        <w:numPr>
          <w:ilvl w:val="0"/>
          <w:numId w:val="16"/>
        </w:numPr>
      </w:pPr>
      <w:r w:rsidRPr="00120509">
        <w:t>Smoke testing</w:t>
      </w:r>
      <w:r>
        <w:t xml:space="preserve"> of web application on all scenarios</w:t>
      </w:r>
    </w:p>
    <w:p w:rsidR="00C116F8" w:rsidRDefault="00C116F8" w:rsidP="00DB06AE">
      <w:pPr>
        <w:pStyle w:val="ListParagraph"/>
        <w:numPr>
          <w:ilvl w:val="0"/>
          <w:numId w:val="16"/>
        </w:numPr>
      </w:pPr>
      <w:r>
        <w:t>caTIES regression testing</w:t>
      </w:r>
    </w:p>
    <w:p w:rsidR="00A50F5A" w:rsidRDefault="00A50F5A" w:rsidP="00DB06AE">
      <w:pPr>
        <w:pStyle w:val="ListParagraph"/>
        <w:numPr>
          <w:ilvl w:val="0"/>
          <w:numId w:val="16"/>
        </w:numPr>
      </w:pPr>
      <w:r>
        <w:t>Stress testing of caTissue Suite v1.1.2 caGrid data service</w:t>
      </w:r>
    </w:p>
    <w:p w:rsidR="00A50F5A" w:rsidRDefault="00A50F5A" w:rsidP="00DB06AE">
      <w:pPr>
        <w:pStyle w:val="ListParagraph"/>
        <w:numPr>
          <w:ilvl w:val="0"/>
          <w:numId w:val="16"/>
        </w:numPr>
      </w:pPr>
      <w:r>
        <w:t>Performance testing to compare caTissue Suite v1.1.2 caGrid data service vs. caTissue Suite v1.1.1 caGrid data service</w:t>
      </w:r>
    </w:p>
    <w:p w:rsidR="00A50F5A" w:rsidRPr="001139CB" w:rsidRDefault="00A50F5A" w:rsidP="00DB06AE">
      <w:pPr>
        <w:pStyle w:val="ListParagraph"/>
        <w:numPr>
          <w:ilvl w:val="0"/>
          <w:numId w:val="16"/>
        </w:numPr>
      </w:pPr>
      <w:r>
        <w:t>WU end user acceptance testing of the caTissue Suite v1.1.2 caGrid data service</w:t>
      </w:r>
    </w:p>
    <w:p w:rsidR="00C116F8" w:rsidRDefault="00C116F8" w:rsidP="00DB06AE">
      <w:pPr>
        <w:rPr>
          <w:rFonts w:ascii="Cambria" w:eastAsia="MS Gothic" w:hAnsi="Cambria"/>
          <w:b/>
          <w:bCs/>
          <w:color w:val="4F81BD"/>
        </w:rPr>
      </w:pPr>
      <w:r w:rsidRPr="00EF5A42">
        <w:rPr>
          <w:rFonts w:ascii="Cambria" w:eastAsia="MS Gothic" w:hAnsi="Cambria" w:cs="Cambria"/>
          <w:b/>
          <w:bCs/>
          <w:color w:val="4F81BD"/>
        </w:rPr>
        <w:t>Test matrix</w:t>
      </w:r>
    </w:p>
    <w:p w:rsidR="004D1963" w:rsidRPr="004D1963" w:rsidRDefault="00C116F8" w:rsidP="00CD4661">
      <w:r w:rsidRPr="004D1963">
        <w:t xml:space="preserve">The following table summarizes the testing plan for v1.1.2 release. </w:t>
      </w:r>
      <w:r w:rsidR="004D1963" w:rsidRPr="004D1963">
        <w:t>The test execution results are attached. Please refer to the Appendix for file names.</w:t>
      </w:r>
    </w:p>
    <w:p w:rsidR="0013595B" w:rsidRDefault="004D1963" w:rsidP="00455298">
      <w:pPr>
        <w:pStyle w:val="Heading3"/>
      </w:pPr>
      <w:r>
        <w:t xml:space="preserve"> </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194"/>
        <w:gridCol w:w="1260"/>
        <w:gridCol w:w="1440"/>
        <w:gridCol w:w="1620"/>
        <w:gridCol w:w="1440"/>
        <w:gridCol w:w="1260"/>
      </w:tblGrid>
      <w:tr w:rsidR="0013595B" w:rsidTr="004D1963">
        <w:tc>
          <w:tcPr>
            <w:tcW w:w="2194" w:type="dxa"/>
          </w:tcPr>
          <w:p w:rsidR="0013595B" w:rsidRPr="00B31D81" w:rsidRDefault="0013595B" w:rsidP="004D1963">
            <w:pPr>
              <w:spacing w:line="240" w:lineRule="auto"/>
              <w:rPr>
                <w:rFonts w:ascii="Cambria" w:hAnsi="Cambria" w:cs="Cambria"/>
                <w:b/>
                <w:bCs/>
                <w:color w:val="000000"/>
              </w:rPr>
            </w:pPr>
            <w:r w:rsidRPr="00B31D81">
              <w:rPr>
                <w:rFonts w:ascii="Cambria" w:hAnsi="Cambria" w:cs="Cambria"/>
                <w:b/>
                <w:bCs/>
                <w:color w:val="000000"/>
              </w:rPr>
              <w:t>Module</w:t>
            </w:r>
          </w:p>
        </w:tc>
        <w:tc>
          <w:tcPr>
            <w:tcW w:w="1260" w:type="dxa"/>
          </w:tcPr>
          <w:p w:rsidR="0013595B" w:rsidRPr="00B31D81" w:rsidRDefault="0013595B" w:rsidP="004D1963">
            <w:pPr>
              <w:spacing w:line="240" w:lineRule="auto"/>
              <w:rPr>
                <w:rFonts w:ascii="Cambria" w:hAnsi="Cambria" w:cs="Cambria"/>
                <w:b/>
                <w:bCs/>
                <w:color w:val="000000"/>
              </w:rPr>
            </w:pPr>
            <w:r w:rsidRPr="00B31D81">
              <w:rPr>
                <w:rFonts w:ascii="Cambria" w:hAnsi="Cambria" w:cs="Cambria"/>
                <w:b/>
                <w:bCs/>
                <w:color w:val="000000"/>
              </w:rPr>
              <w:t>OS</w:t>
            </w:r>
          </w:p>
        </w:tc>
        <w:tc>
          <w:tcPr>
            <w:tcW w:w="1440" w:type="dxa"/>
          </w:tcPr>
          <w:p w:rsidR="0013595B" w:rsidRPr="00B31D81" w:rsidRDefault="0013595B" w:rsidP="004D1963">
            <w:pPr>
              <w:spacing w:line="240" w:lineRule="auto"/>
              <w:rPr>
                <w:rFonts w:ascii="Cambria" w:hAnsi="Cambria" w:cs="Cambria"/>
                <w:b/>
                <w:bCs/>
                <w:color w:val="000000"/>
              </w:rPr>
            </w:pPr>
            <w:r w:rsidRPr="00B31D81">
              <w:rPr>
                <w:rFonts w:ascii="Cambria" w:hAnsi="Cambria" w:cs="Cambria"/>
                <w:b/>
                <w:bCs/>
                <w:color w:val="000000"/>
              </w:rPr>
              <w:t>DB</w:t>
            </w:r>
          </w:p>
        </w:tc>
        <w:tc>
          <w:tcPr>
            <w:tcW w:w="1620" w:type="dxa"/>
          </w:tcPr>
          <w:p w:rsidR="0013595B" w:rsidRPr="00B31D81" w:rsidRDefault="0013595B" w:rsidP="004D1963">
            <w:pPr>
              <w:spacing w:line="240" w:lineRule="auto"/>
              <w:rPr>
                <w:rFonts w:ascii="Cambria" w:hAnsi="Cambria" w:cs="Cambria"/>
                <w:b/>
                <w:bCs/>
                <w:color w:val="000000"/>
              </w:rPr>
            </w:pPr>
            <w:r w:rsidRPr="00B31D81">
              <w:rPr>
                <w:rFonts w:ascii="Cambria" w:hAnsi="Cambria" w:cs="Cambria"/>
                <w:b/>
                <w:bCs/>
                <w:color w:val="000000"/>
              </w:rPr>
              <w:t>Scenario</w:t>
            </w:r>
          </w:p>
        </w:tc>
        <w:tc>
          <w:tcPr>
            <w:tcW w:w="1440" w:type="dxa"/>
          </w:tcPr>
          <w:p w:rsidR="0013595B" w:rsidRPr="00B31D81" w:rsidRDefault="0013595B" w:rsidP="004D1963">
            <w:pPr>
              <w:spacing w:line="240" w:lineRule="auto"/>
              <w:rPr>
                <w:rFonts w:ascii="Cambria" w:hAnsi="Cambria" w:cs="Cambria"/>
                <w:b/>
                <w:bCs/>
                <w:color w:val="000000"/>
              </w:rPr>
            </w:pPr>
            <w:r w:rsidRPr="00B31D81">
              <w:rPr>
                <w:rFonts w:ascii="Cambria" w:hAnsi="Cambria" w:cs="Cambria"/>
                <w:b/>
                <w:bCs/>
                <w:color w:val="000000"/>
              </w:rPr>
              <w:t>Type</w:t>
            </w:r>
          </w:p>
        </w:tc>
        <w:tc>
          <w:tcPr>
            <w:tcW w:w="1260" w:type="dxa"/>
          </w:tcPr>
          <w:p w:rsidR="0013595B" w:rsidRPr="00B31D81" w:rsidRDefault="0013595B" w:rsidP="004D1963">
            <w:pPr>
              <w:spacing w:line="240" w:lineRule="auto"/>
              <w:rPr>
                <w:rFonts w:ascii="Cambria" w:hAnsi="Cambria" w:cs="Cambria"/>
                <w:b/>
                <w:bCs/>
                <w:color w:val="000000"/>
              </w:rPr>
            </w:pPr>
            <w:r w:rsidRPr="00B31D81">
              <w:rPr>
                <w:rFonts w:ascii="Cambria" w:hAnsi="Cambria" w:cs="Cambria"/>
                <w:b/>
                <w:bCs/>
                <w:color w:val="000000"/>
              </w:rPr>
              <w:t>Count</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Default="0013595B" w:rsidP="004D1963">
            <w:r w:rsidRPr="00A833C4">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Default="0013595B" w:rsidP="004D1963">
            <w:r w:rsidRPr="00A833C4">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Default="0013595B" w:rsidP="004D1963">
            <w:r w:rsidRPr="00A833C4">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Default="0013595B" w:rsidP="004D1963">
            <w:r w:rsidRPr="00A833C4">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Default="0013595B" w:rsidP="004D1963">
            <w:r w:rsidRPr="00A833C4">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Default="0013595B" w:rsidP="004D1963">
            <w:r w:rsidRPr="00A833C4">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Default="0013595B" w:rsidP="004D1963">
            <w:r w:rsidRPr="005D12CD">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Default="0013595B" w:rsidP="004D1963">
            <w:r w:rsidRPr="005D12CD">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Default="0013595B" w:rsidP="004D1963">
            <w:r w:rsidRPr="005D12CD">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lastRenderedPageBreak/>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Default="0013595B" w:rsidP="004D1963">
            <w:r w:rsidRPr="005D12CD">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Default="0013595B" w:rsidP="004D1963">
            <w:r w:rsidRPr="005D12CD">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Default="0013595B" w:rsidP="004D1963">
            <w:r w:rsidRPr="00EE4DB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Default="0013595B" w:rsidP="004D1963">
            <w:r w:rsidRPr="00EE4DB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Default="0013595B" w:rsidP="004D1963">
            <w:r w:rsidRPr="00EE4DB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caGrid</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Default="0013595B" w:rsidP="004D1963">
            <w:r w:rsidRPr="00EE4DB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27</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Default="0013595B" w:rsidP="004D1963">
            <w:r w:rsidRPr="00B7608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Default="0013595B" w:rsidP="004D1963">
            <w:r w:rsidRPr="00B7608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Default="0013595B" w:rsidP="004D1963">
            <w:r w:rsidRPr="00B7608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Default="0013595B" w:rsidP="004D1963">
            <w:r w:rsidRPr="00B7608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Default="0013595B" w:rsidP="004D1963">
            <w:r w:rsidRPr="00B7608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Default="0013595B" w:rsidP="004D1963">
            <w:r w:rsidRPr="00B7608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rPr>
          <w:trHeight w:val="638"/>
        </w:trPr>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Default="0013595B" w:rsidP="004D1963">
            <w:r w:rsidRPr="0035340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Default="0013595B" w:rsidP="004D1963">
            <w:r w:rsidRPr="0035340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Default="0013595B" w:rsidP="004D1963">
            <w:r w:rsidRPr="0035340C">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Default="0013595B" w:rsidP="004D1963">
            <w:r w:rsidRPr="008550E6">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Default="0013595B" w:rsidP="004D1963">
            <w:r w:rsidRPr="008550E6">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2</w:t>
            </w:r>
            <w:r>
              <w:rPr>
                <w:rFonts w:ascii="Cambria" w:hAnsi="Cambria" w:cs="Cambria"/>
                <w:color w:val="000000"/>
              </w:rPr>
              <w:t>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lastRenderedPageBreak/>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Default="0013595B" w:rsidP="004D1963">
            <w:r w:rsidRPr="008550E6">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Default="0013595B" w:rsidP="004D1963">
            <w:r w:rsidRPr="008550E6">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Default="0013595B" w:rsidP="004D1963">
            <w:r w:rsidRPr="008550E6">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API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260</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rPr>
          <w:trHeight w:val="818"/>
        </w:trPr>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lastRenderedPageBreak/>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caTIES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11</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rPr>
          <w:trHeight w:val="962"/>
        </w:trPr>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lastRenderedPageBreak/>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Default="0013595B" w:rsidP="004D1963">
            <w:r w:rsidRPr="003B74A2">
              <w:rPr>
                <w:rFonts w:ascii="Cambria" w:hAnsi="Cambria" w:cs="Cambria"/>
                <w:color w:val="000000"/>
              </w:rPr>
              <w:t>PrivatePublic Migrator</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5</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 xml:space="preserve">Upgrade from </w:t>
            </w:r>
            <w:r w:rsidRPr="00B31D81">
              <w:rPr>
                <w:rFonts w:ascii="Cambria" w:hAnsi="Cambria" w:cs="Cambria"/>
                <w:color w:val="000000"/>
              </w:rPr>
              <w:lastRenderedPageBreak/>
              <w:t>v1.1.1</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lastRenderedPageBreak/>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lastRenderedPageBreak/>
              <w:t>Web app</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Smoke</w:t>
            </w:r>
          </w:p>
        </w:tc>
        <w:tc>
          <w:tcPr>
            <w:tcW w:w="126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48</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 xml:space="preserve">PHI </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pPr>
              <w:spacing w:line="240" w:lineRule="auto"/>
              <w:rPr>
                <w:rFonts w:ascii="Cambria" w:hAnsi="Cambria" w:cs="Cambria"/>
                <w:color w:val="000000"/>
              </w:rPr>
            </w:pPr>
            <w:r>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2065A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2065A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Fresh</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2065A2">
              <w:rPr>
                <w:rFonts w:ascii="Cambria" w:hAnsi="Cambria" w:cs="Cambria"/>
                <w:color w:val="000000"/>
              </w:rPr>
              <w:t>44</w:t>
            </w:r>
          </w:p>
        </w:tc>
      </w:tr>
      <w:tr w:rsidR="0013595B" w:rsidRPr="00B31D81" w:rsidTr="004D1963">
        <w:trPr>
          <w:trHeight w:val="818"/>
        </w:trPr>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v1.0</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MySQL</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Linux</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13595B" w:rsidRPr="00B31D81" w:rsidTr="004D1963">
        <w:tc>
          <w:tcPr>
            <w:tcW w:w="2194"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PHI</w:t>
            </w:r>
          </w:p>
        </w:tc>
        <w:tc>
          <w:tcPr>
            <w:tcW w:w="126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Windows</w:t>
            </w:r>
          </w:p>
        </w:tc>
        <w:tc>
          <w:tcPr>
            <w:tcW w:w="144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Oracle</w:t>
            </w:r>
          </w:p>
        </w:tc>
        <w:tc>
          <w:tcPr>
            <w:tcW w:w="1620" w:type="dxa"/>
          </w:tcPr>
          <w:p w:rsidR="0013595B" w:rsidRPr="00B31D81" w:rsidRDefault="0013595B" w:rsidP="004D1963">
            <w:pPr>
              <w:spacing w:line="240" w:lineRule="auto"/>
              <w:rPr>
                <w:rFonts w:ascii="Cambria" w:hAnsi="Cambria" w:cs="Cambria"/>
                <w:color w:val="000000"/>
              </w:rPr>
            </w:pPr>
            <w:r w:rsidRPr="00B31D81">
              <w:rPr>
                <w:rFonts w:ascii="Cambria" w:hAnsi="Cambria" w:cs="Cambria"/>
                <w:color w:val="000000"/>
              </w:rPr>
              <w:t>Upgrade from v1.1.1</w:t>
            </w:r>
          </w:p>
        </w:tc>
        <w:tc>
          <w:tcPr>
            <w:tcW w:w="1440" w:type="dxa"/>
          </w:tcPr>
          <w:p w:rsidR="0013595B" w:rsidRPr="00B31D81" w:rsidRDefault="0013595B"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13595B" w:rsidRDefault="0013595B" w:rsidP="004D1963">
            <w:r w:rsidRPr="00ED7AF2">
              <w:rPr>
                <w:rFonts w:ascii="Cambria" w:hAnsi="Cambria" w:cs="Cambria"/>
                <w:color w:val="000000"/>
              </w:rPr>
              <w:t>44</w:t>
            </w:r>
          </w:p>
        </w:tc>
      </w:tr>
      <w:tr w:rsidR="00A77C5C" w:rsidRPr="00B31D81" w:rsidTr="004D1963">
        <w:tc>
          <w:tcPr>
            <w:tcW w:w="2194" w:type="dxa"/>
          </w:tcPr>
          <w:p w:rsidR="00A77C5C" w:rsidRDefault="00A77C5C" w:rsidP="004D1963">
            <w:pPr>
              <w:spacing w:line="240" w:lineRule="auto"/>
              <w:rPr>
                <w:rFonts w:ascii="Cambria" w:hAnsi="Cambria" w:cs="Cambria"/>
                <w:color w:val="000000"/>
              </w:rPr>
            </w:pPr>
            <w:r>
              <w:rPr>
                <w:rFonts w:ascii="Cambria" w:hAnsi="Cambria" w:cs="Cambria"/>
                <w:color w:val="000000"/>
              </w:rPr>
              <w:lastRenderedPageBreak/>
              <w:t>caB2B End User</w:t>
            </w:r>
          </w:p>
        </w:tc>
        <w:tc>
          <w:tcPr>
            <w:tcW w:w="1260" w:type="dxa"/>
          </w:tcPr>
          <w:p w:rsidR="00A77C5C" w:rsidRPr="00B31D81" w:rsidRDefault="00A77C5C" w:rsidP="004D1963">
            <w:pPr>
              <w:spacing w:line="240" w:lineRule="auto"/>
              <w:rPr>
                <w:rFonts w:ascii="Cambria" w:hAnsi="Cambria" w:cs="Cambria"/>
                <w:color w:val="000000"/>
              </w:rPr>
            </w:pPr>
            <w:r>
              <w:rPr>
                <w:rFonts w:ascii="Cambria" w:hAnsi="Cambria" w:cs="Cambria"/>
                <w:color w:val="000000"/>
              </w:rPr>
              <w:t>Linux</w:t>
            </w:r>
          </w:p>
        </w:tc>
        <w:tc>
          <w:tcPr>
            <w:tcW w:w="1440" w:type="dxa"/>
          </w:tcPr>
          <w:p w:rsidR="00A77C5C" w:rsidRPr="00B31D81" w:rsidRDefault="00A77C5C" w:rsidP="004D1963">
            <w:pPr>
              <w:spacing w:line="240" w:lineRule="auto"/>
              <w:rPr>
                <w:rFonts w:ascii="Cambria" w:hAnsi="Cambria" w:cs="Cambria"/>
                <w:color w:val="000000"/>
              </w:rPr>
            </w:pPr>
            <w:r>
              <w:rPr>
                <w:rFonts w:ascii="Cambria" w:hAnsi="Cambria" w:cs="Cambria"/>
                <w:color w:val="000000"/>
              </w:rPr>
              <w:t>Oracle</w:t>
            </w:r>
          </w:p>
        </w:tc>
        <w:tc>
          <w:tcPr>
            <w:tcW w:w="1620" w:type="dxa"/>
          </w:tcPr>
          <w:p w:rsidR="00A77C5C" w:rsidRPr="00B31D81" w:rsidRDefault="00A77C5C" w:rsidP="004D1963">
            <w:pPr>
              <w:spacing w:line="240" w:lineRule="auto"/>
              <w:rPr>
                <w:rFonts w:ascii="Cambria" w:hAnsi="Cambria" w:cs="Cambria"/>
                <w:color w:val="000000"/>
              </w:rPr>
            </w:pPr>
            <w:r>
              <w:rPr>
                <w:rFonts w:ascii="Cambria" w:hAnsi="Cambria" w:cs="Cambria"/>
                <w:color w:val="000000"/>
              </w:rPr>
              <w:t>Upgrade from v1.1.1</w:t>
            </w:r>
          </w:p>
        </w:tc>
        <w:tc>
          <w:tcPr>
            <w:tcW w:w="1440" w:type="dxa"/>
          </w:tcPr>
          <w:p w:rsidR="00A77C5C" w:rsidRDefault="00A77C5C" w:rsidP="004D1963">
            <w:pPr>
              <w:spacing w:line="240" w:lineRule="auto"/>
              <w:rPr>
                <w:rFonts w:ascii="Cambria" w:hAnsi="Cambria" w:cs="Cambria"/>
                <w:color w:val="000000"/>
              </w:rPr>
            </w:pPr>
            <w:r>
              <w:rPr>
                <w:rFonts w:ascii="Cambria" w:hAnsi="Cambria" w:cs="Cambria"/>
                <w:color w:val="000000"/>
              </w:rPr>
              <w:t>Functional</w:t>
            </w:r>
          </w:p>
        </w:tc>
        <w:tc>
          <w:tcPr>
            <w:tcW w:w="1260" w:type="dxa"/>
          </w:tcPr>
          <w:p w:rsidR="00A77C5C" w:rsidRPr="00ED7AF2" w:rsidRDefault="00A77C5C" w:rsidP="004D1963">
            <w:pPr>
              <w:rPr>
                <w:rFonts w:ascii="Cambria" w:hAnsi="Cambria" w:cs="Cambria"/>
                <w:color w:val="000000"/>
              </w:rPr>
            </w:pPr>
            <w:r>
              <w:rPr>
                <w:rFonts w:ascii="Cambria" w:hAnsi="Cambria" w:cs="Cambria"/>
                <w:color w:val="000000"/>
              </w:rPr>
              <w:t>10</w:t>
            </w:r>
          </w:p>
        </w:tc>
      </w:tr>
    </w:tbl>
    <w:p w:rsidR="00C116F8" w:rsidRPr="00455298" w:rsidRDefault="00C116F8" w:rsidP="00455298">
      <w:pPr>
        <w:pStyle w:val="Heading3"/>
        <w:rPr>
          <w:rFonts w:cs="Times New Roman"/>
        </w:rPr>
      </w:pPr>
      <w:bookmarkStart w:id="7" w:name="_Toc238973376"/>
      <w:r>
        <w:t>caGrid Service Stress testing</w:t>
      </w:r>
      <w:bookmarkEnd w:id="7"/>
    </w:p>
    <w:p w:rsidR="00C116F8" w:rsidRPr="00F70ECB" w:rsidRDefault="00C116F8" w:rsidP="00F70ECB">
      <w:pPr>
        <w:spacing w:before="0" w:after="0" w:line="240" w:lineRule="auto"/>
        <w:jc w:val="left"/>
        <w:rPr>
          <w:b/>
          <w:bCs/>
        </w:rPr>
      </w:pPr>
      <w:r w:rsidRPr="00F70ECB">
        <w:rPr>
          <w:b/>
          <w:bCs/>
        </w:rPr>
        <w:t>Server hardware:</w:t>
      </w:r>
      <w:r>
        <w:rPr>
          <w:b/>
          <w:bCs/>
        </w:rPr>
        <w:t xml:space="preserve"> </w:t>
      </w:r>
      <w:r>
        <w:t>Red Hat Enterprise Linux (kernal 2.6.9), RAM 2 GB, Pentium4 - 2.80GHz</w:t>
      </w:r>
    </w:p>
    <w:p w:rsidR="00C116F8" w:rsidRPr="00F70ECB" w:rsidRDefault="00C116F8" w:rsidP="00DB06AE">
      <w:pPr>
        <w:spacing w:before="0" w:after="0" w:line="240" w:lineRule="auto"/>
        <w:jc w:val="left"/>
        <w:rPr>
          <w:b/>
          <w:bCs/>
        </w:rPr>
      </w:pPr>
      <w:r>
        <w:rPr>
          <w:b/>
          <w:bCs/>
        </w:rPr>
        <w:t xml:space="preserve">Database type: </w:t>
      </w:r>
      <w:r w:rsidRPr="00F70ECB">
        <w:t>Oracle</w:t>
      </w:r>
      <w:r>
        <w:rPr>
          <w:b/>
          <w:bCs/>
        </w:rPr>
        <w:t xml:space="preserve"> </w:t>
      </w:r>
      <w:r w:rsidRPr="00F70ECB">
        <w:t>with</w:t>
      </w:r>
      <w:r>
        <w:rPr>
          <w:b/>
          <w:bCs/>
        </w:rPr>
        <w:t xml:space="preserve"> </w:t>
      </w:r>
      <w:r>
        <w:t>deidentified database of WU production instance</w:t>
      </w:r>
    </w:p>
    <w:p w:rsidR="00C116F8" w:rsidRDefault="00C116F8" w:rsidP="00DB06AE">
      <w:pPr>
        <w:spacing w:before="0" w:after="0" w:line="240" w:lineRule="auto"/>
        <w:jc w:val="left"/>
      </w:pPr>
      <w:r w:rsidRPr="00F70ECB">
        <w:rPr>
          <w:b/>
          <w:bCs/>
        </w:rPr>
        <w:t>Data size:</w:t>
      </w:r>
      <w:r>
        <w:t xml:space="preserve"> ~35K patients, ~300K specimens</w:t>
      </w:r>
    </w:p>
    <w:p w:rsidR="00C116F8" w:rsidRDefault="00C116F8" w:rsidP="00DB06AE">
      <w:pPr>
        <w:spacing w:before="0" w:after="0" w:line="240" w:lineRule="auto"/>
        <w:jc w:val="left"/>
      </w:pPr>
      <w:r w:rsidRPr="00F70ECB">
        <w:rPr>
          <w:b/>
          <w:bCs/>
        </w:rPr>
        <w:t xml:space="preserve">Types of testing: </w:t>
      </w:r>
      <w:r w:rsidRPr="00F70ECB">
        <w:t>Single use</w:t>
      </w:r>
      <w:r>
        <w:t>r</w:t>
      </w:r>
      <w:r w:rsidRPr="00F70ECB">
        <w:t xml:space="preserve"> query, Concurrent user queries</w:t>
      </w:r>
      <w:r>
        <w:t xml:space="preserve"> </w:t>
      </w:r>
    </w:p>
    <w:p w:rsidR="00C116F8" w:rsidRPr="00F70ECB" w:rsidRDefault="00C116F8" w:rsidP="00DB06AE">
      <w:pPr>
        <w:spacing w:before="0" w:after="0" w:line="240" w:lineRule="auto"/>
        <w:jc w:val="left"/>
        <w:rPr>
          <w:b/>
          <w:bCs/>
        </w:rPr>
      </w:pPr>
      <w:r w:rsidRPr="00F70ECB">
        <w:rPr>
          <w:b/>
          <w:bCs/>
        </w:rPr>
        <w:t xml:space="preserve">Other details: </w:t>
      </w:r>
      <w:r w:rsidRPr="00F70ECB">
        <w:t>Client and server were present within Persistent network</w:t>
      </w:r>
    </w:p>
    <w:p w:rsidR="00C116F8" w:rsidRDefault="00C116F8" w:rsidP="00DB06AE">
      <w:pPr>
        <w:spacing w:before="0" w:after="0" w:line="240" w:lineRule="auto"/>
        <w:jc w:val="left"/>
      </w:pPr>
    </w:p>
    <w:p w:rsidR="00C116F8" w:rsidRPr="005907A9" w:rsidRDefault="00C116F8" w:rsidP="0007362A">
      <w:pPr>
        <w:spacing w:before="0" w:after="0" w:line="240" w:lineRule="auto"/>
        <w:jc w:val="left"/>
        <w:rPr>
          <w:b/>
          <w:bCs/>
        </w:rPr>
      </w:pPr>
      <w:r w:rsidRPr="00E50F32">
        <w:rPr>
          <w:b/>
          <w:bCs/>
        </w:rPr>
        <w:t>Summary</w:t>
      </w:r>
    </w:p>
    <w:p w:rsidR="00C116F8" w:rsidRDefault="00C116F8" w:rsidP="0007362A">
      <w:pPr>
        <w:spacing w:before="0" w:after="0" w:line="240" w:lineRule="auto"/>
        <w:jc w:val="left"/>
      </w:pPr>
      <w:r>
        <w:t>The g</w:t>
      </w:r>
      <w:r w:rsidRPr="008004D5">
        <w:t xml:space="preserve">oal of this </w:t>
      </w:r>
      <w:r>
        <w:t xml:space="preserve">exercise to test </w:t>
      </w:r>
    </w:p>
    <w:p w:rsidR="00C116F8" w:rsidRDefault="00C116F8" w:rsidP="00AB1410">
      <w:pPr>
        <w:pStyle w:val="ListParagraph"/>
        <w:numPr>
          <w:ilvl w:val="0"/>
          <w:numId w:val="20"/>
        </w:numPr>
        <w:spacing w:before="0" w:after="0" w:line="240" w:lineRule="auto"/>
        <w:jc w:val="left"/>
      </w:pPr>
      <w:r>
        <w:t xml:space="preserve">Whether the caTissue web application or caGrid service will crash under stress </w:t>
      </w:r>
    </w:p>
    <w:p w:rsidR="00C116F8" w:rsidRDefault="00C116F8" w:rsidP="00AB1410">
      <w:pPr>
        <w:pStyle w:val="ListParagraph"/>
        <w:numPr>
          <w:ilvl w:val="0"/>
          <w:numId w:val="20"/>
        </w:numPr>
        <w:spacing w:before="0" w:after="0" w:line="240" w:lineRule="auto"/>
        <w:jc w:val="left"/>
      </w:pPr>
      <w:r>
        <w:t>Whether the results are returned successfully</w:t>
      </w:r>
    </w:p>
    <w:p w:rsidR="00C116F8" w:rsidRDefault="00C116F8" w:rsidP="00BC25B8">
      <w:pPr>
        <w:spacing w:before="0" w:after="0" w:line="240" w:lineRule="auto"/>
        <w:jc w:val="left"/>
      </w:pPr>
      <w:r w:rsidRPr="00A50F5A">
        <w:rPr>
          <w:b/>
        </w:rPr>
        <w:t>Note:</w:t>
      </w:r>
      <w:r>
        <w:t xml:space="preserve"> The goal </w:t>
      </w:r>
      <w:r w:rsidRPr="008004D5">
        <w:t xml:space="preserve">is NOT to find </w:t>
      </w:r>
      <w:r>
        <w:t xml:space="preserve">performance </w:t>
      </w:r>
      <w:r w:rsidRPr="008004D5">
        <w:t>benchmarking numbers</w:t>
      </w:r>
      <w:r>
        <w:t xml:space="preserve"> that can be published.</w:t>
      </w:r>
    </w:p>
    <w:p w:rsidR="00C116F8" w:rsidRDefault="00C116F8" w:rsidP="00AB1410">
      <w:pPr>
        <w:spacing w:before="0" w:after="0" w:line="240" w:lineRule="auto"/>
        <w:jc w:val="left"/>
      </w:pPr>
      <w:r>
        <w:t xml:space="preserve">Therefore, all the test cases were using “worst case” queries (e.g., show </w:t>
      </w:r>
      <w:r w:rsidRPr="00AB1410">
        <w:rPr>
          <w:u w:val="single"/>
        </w:rPr>
        <w:t>all</w:t>
      </w:r>
      <w:r>
        <w:t xml:space="preserve"> tissue </w:t>
      </w:r>
      <w:r w:rsidR="004D1963">
        <w:t>specimens;</w:t>
      </w:r>
      <w:r>
        <w:t xml:space="preserve"> show </w:t>
      </w:r>
      <w:r w:rsidRPr="00AB1410">
        <w:rPr>
          <w:u w:val="single"/>
        </w:rPr>
        <w:t>all</w:t>
      </w:r>
      <w:r>
        <w:t xml:space="preserve"> molecular specimens, etc). We will be running more </w:t>
      </w:r>
      <w:r w:rsidRPr="00D72B99">
        <w:rPr>
          <w:i/>
          <w:iCs/>
        </w:rPr>
        <w:t>real</w:t>
      </w:r>
      <w:r>
        <w:t xml:space="preserve"> end user queries on the WU QA setup soon and will report those performance numbers. </w:t>
      </w:r>
    </w:p>
    <w:p w:rsidR="00C116F8" w:rsidRDefault="00C116F8" w:rsidP="00DB06AE">
      <w:pPr>
        <w:spacing w:before="0" w:after="0" w:line="240" w:lineRule="auto"/>
        <w:jc w:val="left"/>
        <w:rPr>
          <w:b/>
          <w:bCs/>
        </w:rPr>
      </w:pPr>
    </w:p>
    <w:p w:rsidR="00C116F8" w:rsidRPr="00483DD2" w:rsidRDefault="00C116F8" w:rsidP="00DB06AE">
      <w:pPr>
        <w:spacing w:before="0" w:after="0" w:line="240" w:lineRule="auto"/>
        <w:jc w:val="left"/>
        <w:rPr>
          <w:b/>
          <w:bCs/>
        </w:rPr>
      </w:pPr>
      <w:r>
        <w:rPr>
          <w:b/>
          <w:bCs/>
        </w:rPr>
        <w:t>Observations</w:t>
      </w:r>
    </w:p>
    <w:p w:rsidR="00C116F8" w:rsidRDefault="00C116F8" w:rsidP="00DB06AE">
      <w:pPr>
        <w:pStyle w:val="ListParagraph"/>
        <w:numPr>
          <w:ilvl w:val="0"/>
          <w:numId w:val="13"/>
        </w:numPr>
        <w:spacing w:before="0" w:after="0" w:line="240" w:lineRule="auto"/>
        <w:jc w:val="left"/>
      </w:pPr>
      <w:r>
        <w:t>No query resulted in caTissue crashing. (which used to happen in v1.1 RC4)</w:t>
      </w:r>
    </w:p>
    <w:p w:rsidR="00C116F8" w:rsidRDefault="00C116F8" w:rsidP="00DB06AE">
      <w:pPr>
        <w:pStyle w:val="ListParagraph"/>
        <w:numPr>
          <w:ilvl w:val="0"/>
          <w:numId w:val="13"/>
        </w:numPr>
        <w:spacing w:before="0" w:after="0" w:line="240" w:lineRule="auto"/>
        <w:jc w:val="left"/>
      </w:pPr>
      <w:r>
        <w:t>Results were returned successfully (which used to give read time out in v1.1 RC4).</w:t>
      </w:r>
    </w:p>
    <w:p w:rsidR="00C116F8" w:rsidRPr="007B4629" w:rsidRDefault="00C116F8" w:rsidP="00DB06AE">
      <w:pPr>
        <w:pStyle w:val="ListParagraph"/>
        <w:numPr>
          <w:ilvl w:val="0"/>
          <w:numId w:val="13"/>
        </w:numPr>
        <w:spacing w:before="0" w:after="0" w:line="240" w:lineRule="auto"/>
        <w:jc w:val="left"/>
      </w:pPr>
      <w:r>
        <w:t>No memory leaks encountered when monitored using profiler and other monitoring tools.</w:t>
      </w:r>
    </w:p>
    <w:p w:rsidR="00C116F8" w:rsidRDefault="00C116F8" w:rsidP="00DB06AE">
      <w:pPr>
        <w:rPr>
          <w:b/>
          <w:bCs/>
        </w:rPr>
      </w:pPr>
      <w:r>
        <w:rPr>
          <w:b/>
          <w:bCs/>
        </w:rPr>
        <w:t>Query execution time details (all time in seconds)</w:t>
      </w:r>
    </w:p>
    <w:p w:rsidR="00C116F8" w:rsidRPr="007F1EDE" w:rsidRDefault="00C116F8" w:rsidP="007F1EDE">
      <w:pPr>
        <w:spacing w:before="0" w:after="0" w:line="240" w:lineRule="auto"/>
        <w:jc w:val="left"/>
      </w:pPr>
      <w:r w:rsidRPr="00942A66">
        <w:rPr>
          <w:b/>
          <w:bCs/>
        </w:rPr>
        <w:t>Note:</w:t>
      </w:r>
      <w:r>
        <w:t xml:space="preserve"> Timings in a production environment are expected to be better than the ones reported below since the hardware configuration of production systems will be superior to the test servers at Persistent.</w:t>
      </w:r>
    </w:p>
    <w:tbl>
      <w:tblPr>
        <w:tblW w:w="9360" w:type="dxa"/>
        <w:tblInd w:w="-106" w:type="dxa"/>
        <w:tblLook w:val="00A0"/>
      </w:tblPr>
      <w:tblGrid>
        <w:gridCol w:w="1970"/>
        <w:gridCol w:w="1846"/>
        <w:gridCol w:w="1726"/>
        <w:gridCol w:w="1618"/>
        <w:gridCol w:w="2200"/>
      </w:tblGrid>
      <w:tr w:rsidR="00C116F8" w:rsidRPr="00F01BE8">
        <w:trPr>
          <w:trHeight w:val="300"/>
        </w:trPr>
        <w:tc>
          <w:tcPr>
            <w:tcW w:w="9360" w:type="dxa"/>
            <w:gridSpan w:val="5"/>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rsidR="00C116F8" w:rsidRPr="00F01BE8" w:rsidRDefault="00C116F8" w:rsidP="00975CCF">
            <w:pPr>
              <w:spacing w:before="0" w:after="0" w:line="240" w:lineRule="auto"/>
              <w:jc w:val="center"/>
              <w:rPr>
                <w:b/>
                <w:bCs/>
                <w:color w:val="000000"/>
              </w:rPr>
            </w:pPr>
            <w:r w:rsidRPr="00F01BE8">
              <w:rPr>
                <w:b/>
                <w:bCs/>
                <w:color w:val="000000"/>
              </w:rPr>
              <w:t xml:space="preserve">Test </w:t>
            </w:r>
            <w:r>
              <w:rPr>
                <w:b/>
                <w:bCs/>
                <w:color w:val="000000"/>
              </w:rPr>
              <w:t>scenario</w:t>
            </w:r>
            <w:r w:rsidRPr="00F01BE8">
              <w:rPr>
                <w:b/>
                <w:bCs/>
                <w:color w:val="000000"/>
              </w:rPr>
              <w:t xml:space="preserve"> - Running the same query </w:t>
            </w:r>
            <w:r w:rsidRPr="00B645E6">
              <w:rPr>
                <w:b/>
                <w:bCs/>
                <w:color w:val="000000"/>
                <w:u w:val="single"/>
              </w:rPr>
              <w:t>concurrently</w:t>
            </w:r>
            <w:r>
              <w:rPr>
                <w:b/>
                <w:bCs/>
                <w:color w:val="000000"/>
              </w:rPr>
              <w:t xml:space="preserve"> </w:t>
            </w:r>
            <w:r w:rsidRPr="00F01BE8">
              <w:rPr>
                <w:b/>
                <w:bCs/>
                <w:color w:val="000000"/>
              </w:rPr>
              <w:t>from different machines</w:t>
            </w:r>
            <w:r>
              <w:rPr>
                <w:b/>
                <w:bCs/>
                <w:color w:val="000000"/>
              </w:rPr>
              <w:t xml:space="preserve"> (Time in seconds is reported)</w:t>
            </w:r>
          </w:p>
        </w:tc>
      </w:tr>
      <w:tr w:rsidR="00C116F8" w:rsidRPr="00F01BE8">
        <w:trPr>
          <w:trHeight w:val="300"/>
        </w:trPr>
        <w:tc>
          <w:tcPr>
            <w:tcW w:w="9360" w:type="dxa"/>
            <w:gridSpan w:val="5"/>
            <w:vMerge/>
            <w:tcBorders>
              <w:top w:val="single" w:sz="4" w:space="0" w:color="auto"/>
              <w:left w:val="single" w:sz="4" w:space="0" w:color="auto"/>
              <w:bottom w:val="single" w:sz="4" w:space="0" w:color="auto"/>
              <w:right w:val="single" w:sz="4" w:space="0" w:color="auto"/>
            </w:tcBorders>
            <w:vAlign w:val="center"/>
          </w:tcPr>
          <w:p w:rsidR="00C116F8" w:rsidRPr="00F01BE8" w:rsidRDefault="00C116F8" w:rsidP="00357EBE">
            <w:pPr>
              <w:spacing w:before="0" w:after="0" w:line="240" w:lineRule="auto"/>
              <w:jc w:val="left"/>
              <w:rPr>
                <w:b/>
                <w:bCs/>
                <w:color w:val="000000"/>
              </w:rPr>
            </w:pPr>
          </w:p>
        </w:tc>
      </w:tr>
      <w:tr w:rsidR="00C116F8" w:rsidRPr="00F01BE8">
        <w:trPr>
          <w:trHeight w:val="269"/>
        </w:trPr>
        <w:tc>
          <w:tcPr>
            <w:tcW w:w="9360" w:type="dxa"/>
            <w:gridSpan w:val="5"/>
            <w:vMerge/>
            <w:tcBorders>
              <w:top w:val="single" w:sz="4" w:space="0" w:color="auto"/>
              <w:left w:val="single" w:sz="4" w:space="0" w:color="auto"/>
              <w:bottom w:val="single" w:sz="4" w:space="0" w:color="auto"/>
              <w:right w:val="single" w:sz="4" w:space="0" w:color="auto"/>
            </w:tcBorders>
            <w:vAlign w:val="center"/>
          </w:tcPr>
          <w:p w:rsidR="00C116F8" w:rsidRPr="00F01BE8" w:rsidRDefault="00C116F8" w:rsidP="00357EBE">
            <w:pPr>
              <w:spacing w:before="0" w:after="0" w:line="240" w:lineRule="auto"/>
              <w:jc w:val="left"/>
              <w:rPr>
                <w:b/>
                <w:bCs/>
                <w:color w:val="000000"/>
              </w:rPr>
            </w:pPr>
          </w:p>
        </w:tc>
      </w:tr>
      <w:tr w:rsidR="00C116F8" w:rsidRPr="00F01BE8">
        <w:trPr>
          <w:trHeight w:val="300"/>
        </w:trPr>
        <w:tc>
          <w:tcPr>
            <w:tcW w:w="1970"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Query Name--&gt;&gt;</w:t>
            </w:r>
          </w:p>
        </w:tc>
        <w:tc>
          <w:tcPr>
            <w:tcW w:w="1846" w:type="dxa"/>
            <w:tcBorders>
              <w:top w:val="nil"/>
              <w:left w:val="nil"/>
              <w:bottom w:val="single" w:sz="4" w:space="0" w:color="auto"/>
              <w:right w:val="single" w:sz="4" w:space="0" w:color="auto"/>
            </w:tcBorders>
            <w:shd w:val="clear" w:color="000000" w:fill="FFFFCC"/>
            <w:noWrap/>
            <w:vAlign w:val="bottom"/>
          </w:tcPr>
          <w:p w:rsidR="00C116F8" w:rsidRPr="00F01BE8" w:rsidRDefault="00C116F8" w:rsidP="00357EBE">
            <w:pPr>
              <w:spacing w:before="0" w:after="0" w:line="240" w:lineRule="auto"/>
              <w:jc w:val="center"/>
              <w:rPr>
                <w:b/>
                <w:bCs/>
              </w:rPr>
            </w:pPr>
            <w:r w:rsidRPr="00F01BE8">
              <w:rPr>
                <w:b/>
                <w:bCs/>
              </w:rPr>
              <w:t>All Tissue specimens</w:t>
            </w:r>
          </w:p>
        </w:tc>
        <w:tc>
          <w:tcPr>
            <w:tcW w:w="1726" w:type="dxa"/>
            <w:tcBorders>
              <w:top w:val="nil"/>
              <w:left w:val="nil"/>
              <w:bottom w:val="single" w:sz="4" w:space="0" w:color="auto"/>
              <w:right w:val="single" w:sz="4" w:space="0" w:color="auto"/>
            </w:tcBorders>
            <w:shd w:val="clear" w:color="000000" w:fill="FFFFCC"/>
            <w:noWrap/>
            <w:vAlign w:val="bottom"/>
          </w:tcPr>
          <w:p w:rsidR="00C116F8" w:rsidRPr="00F01BE8" w:rsidRDefault="00C116F8" w:rsidP="00357EBE">
            <w:pPr>
              <w:spacing w:before="0" w:after="0" w:line="240" w:lineRule="auto"/>
              <w:jc w:val="center"/>
              <w:rPr>
                <w:b/>
                <w:bCs/>
              </w:rPr>
            </w:pPr>
            <w:r w:rsidRPr="00F01BE8">
              <w:rPr>
                <w:b/>
                <w:bCs/>
              </w:rPr>
              <w:t>All Fluid specimens</w:t>
            </w:r>
          </w:p>
        </w:tc>
        <w:tc>
          <w:tcPr>
            <w:tcW w:w="1618" w:type="dxa"/>
            <w:tcBorders>
              <w:top w:val="nil"/>
              <w:left w:val="nil"/>
              <w:bottom w:val="single" w:sz="4" w:space="0" w:color="auto"/>
              <w:right w:val="single" w:sz="4" w:space="0" w:color="auto"/>
            </w:tcBorders>
            <w:shd w:val="clear" w:color="000000" w:fill="FFFFCC"/>
            <w:noWrap/>
            <w:vAlign w:val="bottom"/>
          </w:tcPr>
          <w:p w:rsidR="00C116F8" w:rsidRPr="00F01BE8" w:rsidRDefault="00C116F8" w:rsidP="00357EBE">
            <w:pPr>
              <w:spacing w:before="0" w:after="0" w:line="240" w:lineRule="auto"/>
              <w:jc w:val="center"/>
              <w:rPr>
                <w:b/>
                <w:bCs/>
              </w:rPr>
            </w:pPr>
            <w:r w:rsidRPr="00F01BE8">
              <w:rPr>
                <w:b/>
                <w:bCs/>
              </w:rPr>
              <w:t>All Cell specimens</w:t>
            </w:r>
          </w:p>
        </w:tc>
        <w:tc>
          <w:tcPr>
            <w:tcW w:w="2200" w:type="dxa"/>
            <w:tcBorders>
              <w:top w:val="nil"/>
              <w:left w:val="nil"/>
              <w:bottom w:val="single" w:sz="4" w:space="0" w:color="auto"/>
              <w:right w:val="single" w:sz="4" w:space="0" w:color="auto"/>
            </w:tcBorders>
            <w:shd w:val="clear" w:color="000000" w:fill="FFFFCC"/>
            <w:noWrap/>
            <w:vAlign w:val="bottom"/>
          </w:tcPr>
          <w:p w:rsidR="00C116F8" w:rsidRPr="00F01BE8" w:rsidRDefault="00C116F8" w:rsidP="00357EBE">
            <w:pPr>
              <w:spacing w:before="0" w:after="0" w:line="240" w:lineRule="auto"/>
              <w:jc w:val="center"/>
              <w:rPr>
                <w:b/>
                <w:bCs/>
              </w:rPr>
            </w:pPr>
            <w:r w:rsidRPr="00F01BE8">
              <w:rPr>
                <w:b/>
                <w:bCs/>
              </w:rPr>
              <w:t>All Molecular specimens</w:t>
            </w:r>
          </w:p>
        </w:tc>
      </w:tr>
      <w:tr w:rsidR="00C116F8" w:rsidRPr="00F01BE8">
        <w:trPr>
          <w:trHeight w:val="435"/>
        </w:trPr>
        <w:tc>
          <w:tcPr>
            <w:tcW w:w="1970" w:type="dxa"/>
            <w:tcBorders>
              <w:top w:val="nil"/>
              <w:left w:val="single" w:sz="4" w:space="0" w:color="auto"/>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No. Of Records Found</w:t>
            </w:r>
          </w:p>
        </w:tc>
        <w:tc>
          <w:tcPr>
            <w:tcW w:w="1846"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10000</w:t>
            </w:r>
          </w:p>
        </w:tc>
        <w:tc>
          <w:tcPr>
            <w:tcW w:w="1726"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10000</w:t>
            </w:r>
          </w:p>
        </w:tc>
        <w:tc>
          <w:tcPr>
            <w:tcW w:w="1618"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10000</w:t>
            </w:r>
          </w:p>
        </w:tc>
        <w:tc>
          <w:tcPr>
            <w:tcW w:w="2200"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9999</w:t>
            </w:r>
          </w:p>
        </w:tc>
      </w:tr>
      <w:tr w:rsidR="00C116F8" w:rsidRPr="00F01BE8">
        <w:trPr>
          <w:trHeight w:val="315"/>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1</w:t>
            </w:r>
          </w:p>
        </w:tc>
        <w:tc>
          <w:tcPr>
            <w:tcW w:w="1846"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305</w:t>
            </w:r>
          </w:p>
        </w:tc>
        <w:tc>
          <w:tcPr>
            <w:tcW w:w="1726"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417</w:t>
            </w:r>
          </w:p>
        </w:tc>
        <w:tc>
          <w:tcPr>
            <w:tcW w:w="1618"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269</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262</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2</w:t>
            </w:r>
          </w:p>
        </w:tc>
        <w:tc>
          <w:tcPr>
            <w:tcW w:w="1846"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312</w:t>
            </w:r>
          </w:p>
        </w:tc>
        <w:tc>
          <w:tcPr>
            <w:tcW w:w="1726"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243</w:t>
            </w:r>
          </w:p>
        </w:tc>
        <w:tc>
          <w:tcPr>
            <w:tcW w:w="1618"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273</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272</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3</w:t>
            </w:r>
          </w:p>
        </w:tc>
        <w:tc>
          <w:tcPr>
            <w:tcW w:w="1846"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586</w:t>
            </w:r>
          </w:p>
        </w:tc>
        <w:tc>
          <w:tcPr>
            <w:tcW w:w="1726"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415</w:t>
            </w:r>
          </w:p>
        </w:tc>
        <w:tc>
          <w:tcPr>
            <w:tcW w:w="1618"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500</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492</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4</w:t>
            </w:r>
          </w:p>
        </w:tc>
        <w:tc>
          <w:tcPr>
            <w:tcW w:w="1846"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584</w:t>
            </w:r>
          </w:p>
        </w:tc>
        <w:tc>
          <w:tcPr>
            <w:tcW w:w="1726"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244</w:t>
            </w:r>
          </w:p>
        </w:tc>
        <w:tc>
          <w:tcPr>
            <w:tcW w:w="1618"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504</w:t>
            </w:r>
          </w:p>
        </w:tc>
        <w:tc>
          <w:tcPr>
            <w:tcW w:w="2200"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511</w:t>
            </w:r>
          </w:p>
        </w:tc>
      </w:tr>
      <w:tr w:rsidR="00C116F8" w:rsidRPr="00F01BE8">
        <w:trPr>
          <w:trHeight w:val="300"/>
        </w:trPr>
        <w:tc>
          <w:tcPr>
            <w:tcW w:w="1970" w:type="dxa"/>
            <w:tcBorders>
              <w:top w:val="nil"/>
              <w:left w:val="single" w:sz="4" w:space="0" w:color="auto"/>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Average Time</w:t>
            </w:r>
          </w:p>
        </w:tc>
        <w:tc>
          <w:tcPr>
            <w:tcW w:w="1846"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F911C9">
            <w:pPr>
              <w:spacing w:before="0" w:after="0" w:line="240" w:lineRule="auto"/>
              <w:jc w:val="center"/>
              <w:rPr>
                <w:b/>
                <w:bCs/>
                <w:color w:val="000000"/>
              </w:rPr>
            </w:pPr>
            <w:r w:rsidRPr="00F01BE8">
              <w:rPr>
                <w:b/>
                <w:bCs/>
                <w:color w:val="000000"/>
              </w:rPr>
              <w:t>446</w:t>
            </w:r>
          </w:p>
        </w:tc>
        <w:tc>
          <w:tcPr>
            <w:tcW w:w="1726"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F911C9">
            <w:pPr>
              <w:spacing w:before="0" w:after="0" w:line="240" w:lineRule="auto"/>
              <w:jc w:val="center"/>
              <w:rPr>
                <w:b/>
                <w:bCs/>
                <w:color w:val="000000"/>
              </w:rPr>
            </w:pPr>
            <w:r w:rsidRPr="00F01BE8">
              <w:rPr>
                <w:b/>
                <w:bCs/>
                <w:color w:val="000000"/>
              </w:rPr>
              <w:t>329</w:t>
            </w:r>
          </w:p>
        </w:tc>
        <w:tc>
          <w:tcPr>
            <w:tcW w:w="1618"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F911C9">
            <w:pPr>
              <w:spacing w:before="0" w:after="0" w:line="240" w:lineRule="auto"/>
              <w:jc w:val="center"/>
              <w:rPr>
                <w:b/>
                <w:bCs/>
                <w:color w:val="000000"/>
              </w:rPr>
            </w:pPr>
            <w:r w:rsidRPr="00F01BE8">
              <w:rPr>
                <w:b/>
                <w:bCs/>
                <w:color w:val="000000"/>
              </w:rPr>
              <w:t>386</w:t>
            </w:r>
          </w:p>
        </w:tc>
        <w:tc>
          <w:tcPr>
            <w:tcW w:w="2200"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F911C9">
            <w:pPr>
              <w:spacing w:before="0" w:after="0" w:line="240" w:lineRule="auto"/>
              <w:jc w:val="center"/>
              <w:rPr>
                <w:b/>
                <w:bCs/>
                <w:color w:val="000000"/>
              </w:rPr>
            </w:pPr>
            <w:r w:rsidRPr="00F01BE8">
              <w:rPr>
                <w:b/>
                <w:bCs/>
                <w:color w:val="000000"/>
              </w:rPr>
              <w:t>384</w:t>
            </w:r>
          </w:p>
        </w:tc>
      </w:tr>
      <w:tr w:rsidR="00C116F8" w:rsidRPr="00F01BE8">
        <w:trPr>
          <w:trHeight w:val="300"/>
        </w:trPr>
        <w:tc>
          <w:tcPr>
            <w:tcW w:w="1970" w:type="dxa"/>
            <w:tcBorders>
              <w:top w:val="nil"/>
              <w:left w:val="nil"/>
              <w:bottom w:val="nil"/>
              <w:right w:val="nil"/>
            </w:tcBorders>
            <w:noWrap/>
            <w:vAlign w:val="bottom"/>
          </w:tcPr>
          <w:p w:rsidR="00C116F8" w:rsidRPr="00F01BE8" w:rsidRDefault="00C116F8" w:rsidP="00357EBE">
            <w:pPr>
              <w:spacing w:before="0" w:after="0" w:line="240" w:lineRule="auto"/>
              <w:jc w:val="left"/>
              <w:rPr>
                <w:color w:val="000000"/>
              </w:rPr>
            </w:pPr>
          </w:p>
        </w:tc>
        <w:tc>
          <w:tcPr>
            <w:tcW w:w="1846"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1726"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1618"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2200"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r>
      <w:tr w:rsidR="00C116F8" w:rsidRPr="00F01BE8">
        <w:trPr>
          <w:trHeight w:val="300"/>
        </w:trPr>
        <w:tc>
          <w:tcPr>
            <w:tcW w:w="1970" w:type="dxa"/>
            <w:tcBorders>
              <w:top w:val="nil"/>
              <w:left w:val="nil"/>
              <w:bottom w:val="nil"/>
              <w:right w:val="nil"/>
            </w:tcBorders>
            <w:noWrap/>
            <w:vAlign w:val="bottom"/>
          </w:tcPr>
          <w:p w:rsidR="00C116F8" w:rsidRPr="00F01BE8" w:rsidRDefault="00C116F8" w:rsidP="00357EBE">
            <w:pPr>
              <w:spacing w:before="0" w:after="0" w:line="240" w:lineRule="auto"/>
              <w:jc w:val="left"/>
              <w:rPr>
                <w:color w:val="000000"/>
              </w:rPr>
            </w:pPr>
          </w:p>
        </w:tc>
        <w:tc>
          <w:tcPr>
            <w:tcW w:w="1846"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1726"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1618"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2200"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r>
      <w:tr w:rsidR="00C116F8" w:rsidRPr="00F01BE8">
        <w:trPr>
          <w:trHeight w:val="300"/>
        </w:trPr>
        <w:tc>
          <w:tcPr>
            <w:tcW w:w="9360" w:type="dxa"/>
            <w:gridSpan w:val="5"/>
            <w:vMerge w:val="restart"/>
            <w:tcBorders>
              <w:top w:val="single" w:sz="4" w:space="0" w:color="auto"/>
              <w:left w:val="single" w:sz="4" w:space="0" w:color="auto"/>
              <w:bottom w:val="nil"/>
              <w:right w:val="nil"/>
            </w:tcBorders>
            <w:shd w:val="clear" w:color="000000" w:fill="FFFFFF"/>
            <w:noWrap/>
            <w:vAlign w:val="center"/>
          </w:tcPr>
          <w:p w:rsidR="00C116F8" w:rsidRPr="00F01BE8" w:rsidRDefault="00C116F8" w:rsidP="00B645E6">
            <w:pPr>
              <w:spacing w:before="0" w:after="0" w:line="240" w:lineRule="auto"/>
              <w:jc w:val="center"/>
              <w:rPr>
                <w:b/>
                <w:bCs/>
                <w:color w:val="000000"/>
              </w:rPr>
            </w:pPr>
            <w:r w:rsidRPr="00F01BE8">
              <w:rPr>
                <w:b/>
                <w:bCs/>
                <w:color w:val="000000"/>
              </w:rPr>
              <w:t xml:space="preserve">Test </w:t>
            </w:r>
            <w:r>
              <w:rPr>
                <w:b/>
                <w:bCs/>
                <w:color w:val="000000"/>
              </w:rPr>
              <w:t>scenario</w:t>
            </w:r>
            <w:r w:rsidRPr="00F01BE8">
              <w:rPr>
                <w:b/>
                <w:bCs/>
                <w:color w:val="000000"/>
              </w:rPr>
              <w:t xml:space="preserve"> - Running </w:t>
            </w:r>
            <w:r w:rsidRPr="00B645E6">
              <w:rPr>
                <w:b/>
                <w:bCs/>
                <w:u w:val="single"/>
              </w:rPr>
              <w:t>different</w:t>
            </w:r>
            <w:r w:rsidRPr="00B645E6">
              <w:rPr>
                <w:b/>
                <w:bCs/>
              </w:rPr>
              <w:t xml:space="preserve"> </w:t>
            </w:r>
            <w:r w:rsidRPr="00F01BE8">
              <w:rPr>
                <w:b/>
                <w:bCs/>
                <w:color w:val="000000"/>
              </w:rPr>
              <w:t xml:space="preserve">queries </w:t>
            </w:r>
            <w:r w:rsidRPr="00B645E6">
              <w:rPr>
                <w:b/>
                <w:bCs/>
                <w:color w:val="000000"/>
                <w:u w:val="single"/>
              </w:rPr>
              <w:t>concurrently</w:t>
            </w:r>
          </w:p>
        </w:tc>
      </w:tr>
      <w:tr w:rsidR="00C116F8" w:rsidRPr="00F01BE8">
        <w:trPr>
          <w:trHeight w:val="300"/>
        </w:trPr>
        <w:tc>
          <w:tcPr>
            <w:tcW w:w="9360" w:type="dxa"/>
            <w:gridSpan w:val="5"/>
            <w:vMerge/>
            <w:tcBorders>
              <w:top w:val="single" w:sz="4" w:space="0" w:color="auto"/>
              <w:left w:val="single" w:sz="4" w:space="0" w:color="auto"/>
              <w:bottom w:val="nil"/>
              <w:right w:val="nil"/>
            </w:tcBorders>
            <w:vAlign w:val="center"/>
          </w:tcPr>
          <w:p w:rsidR="00C116F8" w:rsidRPr="00F01BE8" w:rsidRDefault="00C116F8" w:rsidP="00357EBE">
            <w:pPr>
              <w:spacing w:before="0" w:after="0" w:line="240" w:lineRule="auto"/>
              <w:jc w:val="left"/>
              <w:rPr>
                <w:b/>
                <w:bCs/>
                <w:color w:val="000000"/>
              </w:rPr>
            </w:pPr>
          </w:p>
        </w:tc>
      </w:tr>
      <w:tr w:rsidR="00C116F8" w:rsidRPr="00F01BE8">
        <w:trPr>
          <w:trHeight w:val="539"/>
        </w:trPr>
        <w:tc>
          <w:tcPr>
            <w:tcW w:w="1970" w:type="dxa"/>
            <w:tcBorders>
              <w:top w:val="single" w:sz="4" w:space="0" w:color="auto"/>
              <w:left w:val="single" w:sz="4" w:space="0" w:color="auto"/>
              <w:bottom w:val="single" w:sz="4" w:space="0" w:color="auto"/>
              <w:right w:val="single" w:sz="4" w:space="0" w:color="auto"/>
            </w:tcBorders>
            <w:shd w:val="clear" w:color="000000" w:fill="FFFFCC"/>
            <w:noWrap/>
          </w:tcPr>
          <w:p w:rsidR="00C116F8" w:rsidRPr="00F01BE8" w:rsidRDefault="00C116F8" w:rsidP="00357EBE">
            <w:pPr>
              <w:spacing w:before="0" w:after="0" w:line="240" w:lineRule="auto"/>
              <w:jc w:val="center"/>
              <w:rPr>
                <w:b/>
                <w:bCs/>
                <w:color w:val="000000"/>
              </w:rPr>
            </w:pPr>
            <w:r w:rsidRPr="00F01BE8">
              <w:rPr>
                <w:b/>
                <w:bCs/>
                <w:color w:val="000000"/>
              </w:rPr>
              <w:t>Test Machine Name</w:t>
            </w:r>
          </w:p>
        </w:tc>
        <w:tc>
          <w:tcPr>
            <w:tcW w:w="3572" w:type="dxa"/>
            <w:gridSpan w:val="2"/>
            <w:tcBorders>
              <w:top w:val="single" w:sz="4" w:space="0" w:color="auto"/>
              <w:left w:val="nil"/>
              <w:bottom w:val="single" w:sz="4" w:space="0" w:color="auto"/>
              <w:right w:val="single" w:sz="4" w:space="0" w:color="auto"/>
            </w:tcBorders>
            <w:shd w:val="clear" w:color="000000" w:fill="FFFFCC"/>
            <w:noWrap/>
          </w:tcPr>
          <w:p w:rsidR="00C116F8" w:rsidRPr="00F01BE8" w:rsidRDefault="00C116F8" w:rsidP="00357EBE">
            <w:pPr>
              <w:spacing w:before="0" w:after="0" w:line="240" w:lineRule="auto"/>
              <w:jc w:val="center"/>
              <w:rPr>
                <w:b/>
                <w:bCs/>
              </w:rPr>
            </w:pPr>
            <w:r w:rsidRPr="00F01BE8">
              <w:rPr>
                <w:b/>
                <w:bCs/>
              </w:rPr>
              <w:t>Query Name</w:t>
            </w:r>
          </w:p>
        </w:tc>
        <w:tc>
          <w:tcPr>
            <w:tcW w:w="1618" w:type="dxa"/>
            <w:tcBorders>
              <w:top w:val="single" w:sz="4" w:space="0" w:color="auto"/>
              <w:left w:val="nil"/>
              <w:bottom w:val="single" w:sz="4" w:space="0" w:color="auto"/>
              <w:right w:val="single" w:sz="4" w:space="0" w:color="auto"/>
            </w:tcBorders>
            <w:shd w:val="clear" w:color="000000" w:fill="FFFFCC"/>
          </w:tcPr>
          <w:p w:rsidR="00C116F8" w:rsidRPr="00F01BE8" w:rsidRDefault="00C116F8" w:rsidP="00357EBE">
            <w:pPr>
              <w:spacing w:before="0" w:after="0" w:line="240" w:lineRule="auto"/>
              <w:jc w:val="center"/>
              <w:rPr>
                <w:b/>
                <w:bCs/>
                <w:color w:val="000000"/>
              </w:rPr>
            </w:pPr>
            <w:r w:rsidRPr="00F01BE8">
              <w:rPr>
                <w:b/>
                <w:bCs/>
                <w:color w:val="000000"/>
              </w:rPr>
              <w:t>No Of Records foun</w:t>
            </w:r>
            <w:r>
              <w:rPr>
                <w:b/>
                <w:bCs/>
                <w:color w:val="000000"/>
              </w:rPr>
              <w:t>d</w:t>
            </w:r>
          </w:p>
        </w:tc>
        <w:tc>
          <w:tcPr>
            <w:tcW w:w="2200" w:type="dxa"/>
            <w:tcBorders>
              <w:top w:val="single" w:sz="4" w:space="0" w:color="auto"/>
              <w:left w:val="nil"/>
              <w:bottom w:val="single" w:sz="4" w:space="0" w:color="auto"/>
              <w:right w:val="single" w:sz="4" w:space="0" w:color="auto"/>
            </w:tcBorders>
            <w:shd w:val="clear" w:color="000000" w:fill="FFFFCC"/>
          </w:tcPr>
          <w:p w:rsidR="00C116F8" w:rsidRPr="00F01BE8" w:rsidRDefault="00C116F8" w:rsidP="00F911C9">
            <w:pPr>
              <w:spacing w:before="0" w:after="0" w:line="240" w:lineRule="auto"/>
              <w:jc w:val="center"/>
              <w:rPr>
                <w:b/>
                <w:bCs/>
              </w:rPr>
            </w:pPr>
            <w:r w:rsidRPr="00F01BE8">
              <w:rPr>
                <w:b/>
                <w:bCs/>
              </w:rPr>
              <w:t>Time</w:t>
            </w:r>
            <w:r>
              <w:rPr>
                <w:b/>
                <w:bCs/>
              </w:rPr>
              <w:t xml:space="preserve"> (seconds)</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lastRenderedPageBreak/>
              <w:t>Machine 1</w:t>
            </w:r>
          </w:p>
        </w:tc>
        <w:tc>
          <w:tcPr>
            <w:tcW w:w="3572" w:type="dxa"/>
            <w:gridSpan w:val="2"/>
            <w:tcBorders>
              <w:top w:val="single" w:sz="4" w:space="0" w:color="auto"/>
              <w:left w:val="nil"/>
              <w:bottom w:val="single" w:sz="4" w:space="0" w:color="auto"/>
              <w:right w:val="single" w:sz="4" w:space="0" w:color="auto"/>
            </w:tcBorders>
            <w:noWrap/>
            <w:vAlign w:val="bottom"/>
          </w:tcPr>
          <w:p w:rsidR="00C116F8" w:rsidRPr="00F01BE8" w:rsidRDefault="00C116F8" w:rsidP="00357EBE">
            <w:pPr>
              <w:spacing w:before="0" w:after="0" w:line="240" w:lineRule="auto"/>
              <w:jc w:val="left"/>
              <w:rPr>
                <w:color w:val="000000"/>
              </w:rPr>
            </w:pPr>
            <w:r w:rsidRPr="00F01BE8">
              <w:rPr>
                <w:color w:val="000000"/>
              </w:rPr>
              <w:t>All Mol</w:t>
            </w:r>
            <w:r>
              <w:rPr>
                <w:color w:val="000000"/>
              </w:rPr>
              <w:t>ecular</w:t>
            </w:r>
            <w:r w:rsidRPr="00F01BE8">
              <w:rPr>
                <w:color w:val="000000"/>
              </w:rPr>
              <w:t xml:space="preserve"> Specimen</w:t>
            </w:r>
            <w:r>
              <w:rPr>
                <w:color w:val="000000"/>
              </w:rPr>
              <w:t>s</w:t>
            </w:r>
          </w:p>
        </w:tc>
        <w:tc>
          <w:tcPr>
            <w:tcW w:w="1618"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9999</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324</w:t>
            </w:r>
          </w:p>
        </w:tc>
      </w:tr>
      <w:tr w:rsidR="00C116F8" w:rsidRPr="00F01BE8">
        <w:trPr>
          <w:trHeight w:val="35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2</w:t>
            </w:r>
          </w:p>
        </w:tc>
        <w:tc>
          <w:tcPr>
            <w:tcW w:w="3572" w:type="dxa"/>
            <w:gridSpan w:val="2"/>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left"/>
              <w:rPr>
                <w:color w:val="000000"/>
              </w:rPr>
            </w:pPr>
            <w:r w:rsidRPr="00F01BE8">
              <w:rPr>
                <w:color w:val="000000"/>
              </w:rPr>
              <w:t>All Cell Specimens</w:t>
            </w:r>
          </w:p>
        </w:tc>
        <w:tc>
          <w:tcPr>
            <w:tcW w:w="1618"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10000</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598</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3</w:t>
            </w:r>
          </w:p>
        </w:tc>
        <w:tc>
          <w:tcPr>
            <w:tcW w:w="3572" w:type="dxa"/>
            <w:gridSpan w:val="2"/>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left"/>
              <w:rPr>
                <w:color w:val="000000"/>
              </w:rPr>
            </w:pPr>
            <w:r w:rsidRPr="00F01BE8">
              <w:rPr>
                <w:color w:val="000000"/>
              </w:rPr>
              <w:t>All F</w:t>
            </w:r>
            <w:r>
              <w:rPr>
                <w:color w:val="000000"/>
              </w:rPr>
              <w:t>l</w:t>
            </w:r>
            <w:r w:rsidRPr="00F01BE8">
              <w:rPr>
                <w:color w:val="000000"/>
              </w:rPr>
              <w:t>uid Specimens</w:t>
            </w:r>
          </w:p>
        </w:tc>
        <w:tc>
          <w:tcPr>
            <w:tcW w:w="1618"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10000</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597</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4</w:t>
            </w:r>
          </w:p>
        </w:tc>
        <w:tc>
          <w:tcPr>
            <w:tcW w:w="3572" w:type="dxa"/>
            <w:gridSpan w:val="2"/>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left"/>
              <w:rPr>
                <w:color w:val="000000"/>
              </w:rPr>
            </w:pPr>
            <w:r w:rsidRPr="00F01BE8">
              <w:rPr>
                <w:color w:val="000000"/>
              </w:rPr>
              <w:t>All Tissue Specimens</w:t>
            </w:r>
          </w:p>
        </w:tc>
        <w:tc>
          <w:tcPr>
            <w:tcW w:w="1618"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10000</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264</w:t>
            </w:r>
          </w:p>
        </w:tc>
      </w:tr>
    </w:tbl>
    <w:p w:rsidR="00C40D56" w:rsidRDefault="00C40D56" w:rsidP="00FB3B70">
      <w:pPr>
        <w:pStyle w:val="Heading2"/>
      </w:pPr>
      <w:bookmarkStart w:id="8" w:name="_Toc238973377"/>
      <w:r>
        <w:t>Performance testing</w:t>
      </w:r>
      <w:bookmarkEnd w:id="8"/>
    </w:p>
    <w:p w:rsidR="00FB3B70" w:rsidRDefault="00FB3B70" w:rsidP="00FB3B70">
      <w:pPr>
        <w:pStyle w:val="Heading3"/>
      </w:pPr>
      <w:bookmarkStart w:id="9" w:name="_Toc238531569"/>
      <w:bookmarkStart w:id="10" w:name="_Toc238973378"/>
      <w:r>
        <w:t xml:space="preserve">Objectives of the </w:t>
      </w:r>
      <w:r w:rsidR="003B1D39">
        <w:t>P</w:t>
      </w:r>
      <w:r>
        <w:t xml:space="preserve">erformance </w:t>
      </w:r>
      <w:bookmarkEnd w:id="9"/>
      <w:r w:rsidR="003B1D39">
        <w:t>testing</w:t>
      </w:r>
      <w:bookmarkEnd w:id="10"/>
    </w:p>
    <w:p w:rsidR="00FB3B70" w:rsidRPr="00530687" w:rsidRDefault="00FB3B70" w:rsidP="003B1D39">
      <w:pPr>
        <w:spacing w:after="0" w:line="240" w:lineRule="auto"/>
      </w:pPr>
      <w:r>
        <w:t xml:space="preserve">The objective of this exercise is to </w:t>
      </w:r>
      <w:r w:rsidR="003B1D39">
        <w:t>benchmark</w:t>
      </w:r>
      <w:r>
        <w:t xml:space="preserve"> the performance numbers </w:t>
      </w:r>
      <w:r w:rsidR="003B1D39">
        <w:t>of caTissue Suite v1.1.2 caGrid service against the caTissue Suite v1.1.1 caGrid data service. The tests are conducted on a hardware and database configuration which is very similar to WU caTissue production configuration.</w:t>
      </w:r>
    </w:p>
    <w:p w:rsidR="00FB3B70" w:rsidRDefault="00FB3B70" w:rsidP="00FB3B70">
      <w:pPr>
        <w:pStyle w:val="Heading3"/>
      </w:pPr>
      <w:bookmarkStart w:id="11" w:name="_Toc238531570"/>
      <w:bookmarkStart w:id="12" w:name="_Toc238973379"/>
      <w:r>
        <w:t>Summary of findings</w:t>
      </w:r>
      <w:bookmarkEnd w:id="11"/>
      <w:bookmarkEnd w:id="12"/>
    </w:p>
    <w:p w:rsidR="003B1D39" w:rsidRDefault="00FB3B70" w:rsidP="00FB3B70">
      <w:r>
        <w:t>The overall summary of the findings of this performance testing is that the newer version of caTissue is much faster than the older version.</w:t>
      </w:r>
      <w:r w:rsidR="003B1D39">
        <w:t xml:space="preserve"> The performance improvement in terms of time ranges from 15% to 70% for queries which return data.</w:t>
      </w:r>
    </w:p>
    <w:p w:rsidR="00FB3B70" w:rsidRDefault="003B1D39" w:rsidP="00FB3B70">
      <w:r>
        <w:t xml:space="preserve">One of the major observations is that, in </w:t>
      </w:r>
      <w:r w:rsidR="00591D08">
        <w:t xml:space="preserve">releases prior to </w:t>
      </w:r>
      <w:r>
        <w:t xml:space="preserve">v1.1.1, caTissue Suite caGrid Service as well as the caTissue Suite web application </w:t>
      </w:r>
      <w:r w:rsidR="00591D08">
        <w:t>server would</w:t>
      </w:r>
      <w:r>
        <w:t xml:space="preserve"> crash with Out of Memory error when </w:t>
      </w:r>
      <w:r w:rsidR="00591D08">
        <w:t xml:space="preserve">any </w:t>
      </w:r>
      <w:r>
        <w:t xml:space="preserve">query returned more than 1000 records. </w:t>
      </w:r>
      <w:r w:rsidR="00591D08">
        <w:t>This issue is now fixed in v1.1.2 build where queries as large as 20,000 records return data successfully without leading to server crash or any memory leaks.</w:t>
      </w:r>
    </w:p>
    <w:p w:rsidR="00FB3B70" w:rsidRDefault="00FB3B70" w:rsidP="00FB3B70">
      <w:pPr>
        <w:pStyle w:val="Heading3"/>
      </w:pPr>
      <w:bookmarkStart w:id="13" w:name="_Toc238531571"/>
      <w:bookmarkStart w:id="14" w:name="_Toc238973380"/>
      <w:r>
        <w:t>Test Infrastructure Setup and Environment</w:t>
      </w:r>
      <w:bookmarkEnd w:id="13"/>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7668"/>
      </w:tblGrid>
      <w:tr w:rsidR="00FB3B70" w:rsidRPr="0071597A" w:rsidTr="004D1963">
        <w:tc>
          <w:tcPr>
            <w:tcW w:w="1908" w:type="dxa"/>
          </w:tcPr>
          <w:p w:rsidR="00FB3B70" w:rsidRPr="0071597A" w:rsidRDefault="00FB3B70" w:rsidP="004D1963">
            <w:pPr>
              <w:spacing w:after="0" w:line="240" w:lineRule="auto"/>
              <w:rPr>
                <w:b/>
                <w:bCs/>
                <w:color w:val="1F497D"/>
              </w:rPr>
            </w:pPr>
            <w:r w:rsidRPr="0071597A">
              <w:rPr>
                <w:b/>
                <w:bCs/>
                <w:color w:val="1F497D"/>
              </w:rPr>
              <w:t>Processor</w:t>
            </w:r>
          </w:p>
        </w:tc>
        <w:tc>
          <w:tcPr>
            <w:tcW w:w="7668" w:type="dxa"/>
          </w:tcPr>
          <w:p w:rsidR="00FB3B70" w:rsidRPr="0071597A" w:rsidRDefault="00FB3B70" w:rsidP="004D1963">
            <w:pPr>
              <w:spacing w:after="0" w:line="240" w:lineRule="auto"/>
              <w:rPr>
                <w:b/>
                <w:bCs/>
                <w:color w:val="1F497D"/>
              </w:rPr>
            </w:pPr>
            <w:r w:rsidRPr="0071597A">
              <w:rPr>
                <w:color w:val="1F497D"/>
              </w:rPr>
              <w:t>8 Processors,</w:t>
            </w:r>
            <w:r w:rsidRPr="0071597A">
              <w:t xml:space="preserve"> </w:t>
            </w:r>
            <w:r w:rsidRPr="0071597A">
              <w:rPr>
                <w:color w:val="1F497D"/>
              </w:rPr>
              <w:t>Intel Xeon CPUE5310 @  1.60GH, cache 4 MB</w:t>
            </w:r>
          </w:p>
        </w:tc>
      </w:tr>
      <w:tr w:rsidR="00FB3B70" w:rsidRPr="0071597A" w:rsidTr="004D1963">
        <w:tc>
          <w:tcPr>
            <w:tcW w:w="1908" w:type="dxa"/>
          </w:tcPr>
          <w:p w:rsidR="00FB3B70" w:rsidRPr="0071597A" w:rsidRDefault="00FB3B70" w:rsidP="004D1963">
            <w:pPr>
              <w:spacing w:after="0" w:line="240" w:lineRule="auto"/>
              <w:rPr>
                <w:b/>
                <w:bCs/>
                <w:color w:val="1F497D"/>
              </w:rPr>
            </w:pPr>
            <w:r w:rsidRPr="0071597A">
              <w:rPr>
                <w:b/>
                <w:bCs/>
                <w:color w:val="1F497D"/>
              </w:rPr>
              <w:t>Memory</w:t>
            </w:r>
          </w:p>
        </w:tc>
        <w:tc>
          <w:tcPr>
            <w:tcW w:w="7668" w:type="dxa"/>
          </w:tcPr>
          <w:p w:rsidR="00FB3B70" w:rsidRPr="0071597A" w:rsidRDefault="00FB3B70" w:rsidP="004D1963">
            <w:pPr>
              <w:spacing w:after="0" w:line="240" w:lineRule="auto"/>
              <w:rPr>
                <w:b/>
                <w:bCs/>
                <w:color w:val="1F497D"/>
              </w:rPr>
            </w:pPr>
            <w:r w:rsidRPr="0071597A">
              <w:rPr>
                <w:color w:val="1F497D"/>
              </w:rPr>
              <w:t>8 GB</w:t>
            </w:r>
          </w:p>
        </w:tc>
      </w:tr>
      <w:tr w:rsidR="00FB3B70" w:rsidRPr="0071597A" w:rsidTr="004D1963">
        <w:tc>
          <w:tcPr>
            <w:tcW w:w="1908" w:type="dxa"/>
          </w:tcPr>
          <w:p w:rsidR="00FB3B70" w:rsidRPr="0071597A" w:rsidRDefault="00FB3B70" w:rsidP="004D1963">
            <w:pPr>
              <w:spacing w:after="0" w:line="240" w:lineRule="auto"/>
              <w:rPr>
                <w:b/>
                <w:bCs/>
                <w:color w:val="1F497D"/>
              </w:rPr>
            </w:pPr>
            <w:r w:rsidRPr="0071597A">
              <w:rPr>
                <w:b/>
                <w:bCs/>
                <w:color w:val="1F497D"/>
              </w:rPr>
              <w:t>Hard disk</w:t>
            </w:r>
          </w:p>
        </w:tc>
        <w:tc>
          <w:tcPr>
            <w:tcW w:w="7668" w:type="dxa"/>
          </w:tcPr>
          <w:p w:rsidR="00FB3B70" w:rsidRPr="0071597A" w:rsidRDefault="00FB3B70" w:rsidP="004D1963">
            <w:pPr>
              <w:spacing w:after="0" w:line="240" w:lineRule="auto"/>
              <w:rPr>
                <w:b/>
                <w:bCs/>
                <w:color w:val="1F497D"/>
              </w:rPr>
            </w:pPr>
            <w:r w:rsidRPr="0071597A">
              <w:rPr>
                <w:color w:val="1F497D"/>
              </w:rPr>
              <w:t>128 GB (Partition used on which caTissue and caGrid are deployed)</w:t>
            </w:r>
          </w:p>
        </w:tc>
      </w:tr>
      <w:tr w:rsidR="00FB3B70" w:rsidRPr="0071597A" w:rsidTr="004D1963">
        <w:tc>
          <w:tcPr>
            <w:tcW w:w="1908" w:type="dxa"/>
          </w:tcPr>
          <w:p w:rsidR="00FB3B70" w:rsidRPr="0071597A" w:rsidRDefault="00FB3B70" w:rsidP="004D1963">
            <w:pPr>
              <w:spacing w:after="0" w:line="240" w:lineRule="auto"/>
              <w:rPr>
                <w:b/>
                <w:bCs/>
                <w:color w:val="1F497D"/>
              </w:rPr>
            </w:pPr>
            <w:r w:rsidRPr="0071597A">
              <w:rPr>
                <w:b/>
                <w:bCs/>
                <w:color w:val="1F497D"/>
              </w:rPr>
              <w:t>OS</w:t>
            </w:r>
          </w:p>
        </w:tc>
        <w:tc>
          <w:tcPr>
            <w:tcW w:w="7668" w:type="dxa"/>
          </w:tcPr>
          <w:p w:rsidR="00A77C5C" w:rsidRPr="00FB3B70" w:rsidRDefault="00FB3B70" w:rsidP="004D1963">
            <w:pPr>
              <w:spacing w:after="0" w:line="240" w:lineRule="auto"/>
              <w:rPr>
                <w:color w:val="1F497D"/>
              </w:rPr>
            </w:pPr>
            <w:r w:rsidRPr="0071597A">
              <w:rPr>
                <w:color w:val="1F497D"/>
              </w:rPr>
              <w:t xml:space="preserve">Distributer: CentOS release 5.2 </w:t>
            </w:r>
            <w:r>
              <w:rPr>
                <w:color w:val="1F497D"/>
              </w:rPr>
              <w:t xml:space="preserve">, </w:t>
            </w:r>
            <w:r w:rsidRPr="0071597A">
              <w:rPr>
                <w:color w:val="1F497D"/>
              </w:rPr>
              <w:t>Kernel: 2.6.18</w:t>
            </w:r>
            <w:r w:rsidR="00A77C5C">
              <w:rPr>
                <w:color w:val="1F497D"/>
              </w:rPr>
              <w:t xml:space="preserve"> (for both Server and Database Machine)</w:t>
            </w:r>
          </w:p>
        </w:tc>
      </w:tr>
      <w:tr w:rsidR="00FB3B70" w:rsidRPr="0071597A" w:rsidTr="004D1963">
        <w:tc>
          <w:tcPr>
            <w:tcW w:w="1908" w:type="dxa"/>
          </w:tcPr>
          <w:p w:rsidR="00FB3B70" w:rsidRPr="0071597A" w:rsidRDefault="00FB3B70" w:rsidP="004D1963">
            <w:pPr>
              <w:spacing w:after="0" w:line="240" w:lineRule="auto"/>
              <w:rPr>
                <w:b/>
                <w:bCs/>
                <w:color w:val="1F497D"/>
              </w:rPr>
            </w:pPr>
            <w:r>
              <w:rPr>
                <w:b/>
                <w:bCs/>
                <w:color w:val="1F497D"/>
              </w:rPr>
              <w:t>Database</w:t>
            </w:r>
          </w:p>
        </w:tc>
        <w:tc>
          <w:tcPr>
            <w:tcW w:w="7668" w:type="dxa"/>
          </w:tcPr>
          <w:p w:rsidR="00FB3B70" w:rsidRPr="0071597A" w:rsidRDefault="00097D71" w:rsidP="004D1963">
            <w:pPr>
              <w:spacing w:after="0" w:line="240" w:lineRule="auto"/>
              <w:rPr>
                <w:color w:val="1F497D"/>
              </w:rPr>
            </w:pPr>
            <w:r w:rsidRPr="00097D71">
              <w:rPr>
                <w:bCs/>
                <w:color w:val="1F497D"/>
              </w:rPr>
              <w:t>Oracle Database 10g Enterprise Edition Release 10.2.0.1.0 - 64bi</w:t>
            </w:r>
          </w:p>
        </w:tc>
      </w:tr>
      <w:tr w:rsidR="00533240" w:rsidRPr="0071597A" w:rsidTr="004D1963">
        <w:tc>
          <w:tcPr>
            <w:tcW w:w="1908" w:type="dxa"/>
          </w:tcPr>
          <w:p w:rsidR="00533240" w:rsidRDefault="00B401B3" w:rsidP="004D1963">
            <w:pPr>
              <w:spacing w:after="0" w:line="240" w:lineRule="auto"/>
              <w:rPr>
                <w:b/>
                <w:bCs/>
                <w:color w:val="1F497D"/>
              </w:rPr>
            </w:pPr>
            <w:r>
              <w:rPr>
                <w:b/>
                <w:bCs/>
                <w:color w:val="1F497D"/>
              </w:rPr>
              <w:t xml:space="preserve">Data </w:t>
            </w:r>
            <w:r w:rsidR="00533240">
              <w:rPr>
                <w:b/>
                <w:bCs/>
                <w:color w:val="1F497D"/>
              </w:rPr>
              <w:t>size</w:t>
            </w:r>
          </w:p>
        </w:tc>
        <w:tc>
          <w:tcPr>
            <w:tcW w:w="7668" w:type="dxa"/>
          </w:tcPr>
          <w:p w:rsidR="00533240" w:rsidRDefault="00533240" w:rsidP="004D1963">
            <w:pPr>
              <w:spacing w:after="0" w:line="240" w:lineRule="auto"/>
              <w:rPr>
                <w:color w:val="1F497D"/>
              </w:rPr>
            </w:pPr>
            <w:r>
              <w:rPr>
                <w:color w:val="1F497D"/>
              </w:rPr>
              <w:t xml:space="preserve">Participants: </w:t>
            </w:r>
            <w:r w:rsidR="005D3F0E" w:rsidRPr="005D3F0E">
              <w:rPr>
                <w:bCs/>
                <w:color w:val="1F497D"/>
              </w:rPr>
              <w:t>41</w:t>
            </w:r>
            <w:ins w:id="15" w:author="Srikanth Adiga" w:date="2009-08-25T12:10:00Z">
              <w:r w:rsidR="00B401B3">
                <w:rPr>
                  <w:bCs/>
                  <w:color w:val="1F497D"/>
                </w:rPr>
                <w:t>,</w:t>
              </w:r>
            </w:ins>
            <w:r w:rsidR="005D3F0E" w:rsidRPr="005D3F0E">
              <w:rPr>
                <w:bCs/>
                <w:color w:val="1F497D"/>
              </w:rPr>
              <w:t>775</w:t>
            </w:r>
          </w:p>
          <w:p w:rsidR="00533240" w:rsidRDefault="00533240" w:rsidP="004D1963">
            <w:pPr>
              <w:spacing w:after="0" w:line="240" w:lineRule="auto"/>
              <w:rPr>
                <w:color w:val="1F497D"/>
              </w:rPr>
            </w:pPr>
            <w:r>
              <w:rPr>
                <w:color w:val="1F497D"/>
              </w:rPr>
              <w:t>Specimens:</w:t>
            </w:r>
            <w:r w:rsidR="0013595B">
              <w:rPr>
                <w:b/>
                <w:bCs/>
                <w:color w:val="1F497D"/>
              </w:rPr>
              <w:t xml:space="preserve"> </w:t>
            </w:r>
            <w:r w:rsidR="005D3F0E" w:rsidRPr="005D3F0E">
              <w:rPr>
                <w:bCs/>
                <w:color w:val="1F497D"/>
              </w:rPr>
              <w:t>463</w:t>
            </w:r>
            <w:ins w:id="16" w:author="Srikanth Adiga" w:date="2009-08-25T12:10:00Z">
              <w:r w:rsidR="00B401B3">
                <w:rPr>
                  <w:bCs/>
                  <w:color w:val="1F497D"/>
                </w:rPr>
                <w:t>,</w:t>
              </w:r>
            </w:ins>
            <w:r w:rsidR="005D3F0E" w:rsidRPr="005D3F0E">
              <w:rPr>
                <w:bCs/>
                <w:color w:val="1F497D"/>
              </w:rPr>
              <w:t>139</w:t>
            </w:r>
          </w:p>
        </w:tc>
      </w:tr>
      <w:tr w:rsidR="00533240" w:rsidRPr="0071597A" w:rsidTr="004D1963">
        <w:tc>
          <w:tcPr>
            <w:tcW w:w="1908" w:type="dxa"/>
          </w:tcPr>
          <w:p w:rsidR="00533240" w:rsidRDefault="00533240" w:rsidP="004D1963">
            <w:pPr>
              <w:spacing w:after="0" w:line="240" w:lineRule="auto"/>
              <w:rPr>
                <w:b/>
                <w:bCs/>
                <w:color w:val="1F497D"/>
              </w:rPr>
            </w:pPr>
            <w:r>
              <w:rPr>
                <w:b/>
                <w:bCs/>
                <w:color w:val="1F497D"/>
              </w:rPr>
              <w:t>Notes</w:t>
            </w:r>
          </w:p>
        </w:tc>
        <w:tc>
          <w:tcPr>
            <w:tcW w:w="7668" w:type="dxa"/>
          </w:tcPr>
          <w:p w:rsidR="00533240" w:rsidRDefault="00533240" w:rsidP="003B1D39">
            <w:pPr>
              <w:spacing w:after="0" w:line="240" w:lineRule="auto"/>
              <w:rPr>
                <w:color w:val="1F497D"/>
              </w:rPr>
            </w:pPr>
            <w:r>
              <w:rPr>
                <w:color w:val="1F497D"/>
              </w:rPr>
              <w:t xml:space="preserve">The server hardware, database and </w:t>
            </w:r>
            <w:r w:rsidR="003B1D39">
              <w:rPr>
                <w:color w:val="1F497D"/>
              </w:rPr>
              <w:t>database contents</w:t>
            </w:r>
            <w:r>
              <w:rPr>
                <w:color w:val="1F497D"/>
              </w:rPr>
              <w:t xml:space="preserve"> are </w:t>
            </w:r>
            <w:r w:rsidR="003B1D39">
              <w:rPr>
                <w:color w:val="1F497D"/>
              </w:rPr>
              <w:t>very similar to WU production environment.</w:t>
            </w:r>
          </w:p>
        </w:tc>
      </w:tr>
    </w:tbl>
    <w:p w:rsidR="00FB3B70" w:rsidRDefault="00FB3B70" w:rsidP="00FB3B70">
      <w:pPr>
        <w:pStyle w:val="Heading1"/>
      </w:pPr>
      <w:bookmarkStart w:id="17" w:name="_Toc238531574"/>
      <w:bookmarkStart w:id="18" w:name="_Toc238973381"/>
      <w:r>
        <w:t>Experiment details</w:t>
      </w:r>
      <w:bookmarkEnd w:id="17"/>
      <w:bookmarkEnd w:id="18"/>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05"/>
        <w:gridCol w:w="990"/>
        <w:gridCol w:w="990"/>
        <w:gridCol w:w="990"/>
        <w:gridCol w:w="990"/>
      </w:tblGrid>
      <w:tr w:rsidR="00AA1C86" w:rsidRPr="00533240" w:rsidTr="00AA1C86">
        <w:trPr>
          <w:trHeight w:val="600"/>
        </w:trPr>
        <w:tc>
          <w:tcPr>
            <w:tcW w:w="5505" w:type="dxa"/>
            <w:shd w:val="clear" w:color="auto" w:fill="auto"/>
            <w:hideMark/>
          </w:tcPr>
          <w:p w:rsidR="00533240" w:rsidRPr="00533240" w:rsidRDefault="00533240" w:rsidP="00533240">
            <w:pPr>
              <w:spacing w:before="0" w:after="0" w:line="240" w:lineRule="auto"/>
              <w:rPr>
                <w:rFonts w:cs="Times New Roman"/>
                <w:b/>
                <w:bCs/>
                <w:color w:val="000000"/>
              </w:rPr>
            </w:pPr>
            <w:r>
              <w:rPr>
                <w:b/>
                <w:bCs/>
                <w:color w:val="000000"/>
              </w:rPr>
              <w:t>Test Case</w:t>
            </w:r>
          </w:p>
        </w:tc>
        <w:tc>
          <w:tcPr>
            <w:tcW w:w="990" w:type="dxa"/>
            <w:shd w:val="clear" w:color="auto" w:fill="auto"/>
            <w:hideMark/>
          </w:tcPr>
          <w:p w:rsidR="00533240" w:rsidRPr="00533240" w:rsidRDefault="00533240" w:rsidP="00533240">
            <w:pPr>
              <w:spacing w:before="0" w:after="0" w:line="240" w:lineRule="auto"/>
              <w:rPr>
                <w:rFonts w:cs="Times New Roman"/>
                <w:b/>
                <w:bCs/>
                <w:color w:val="000000"/>
              </w:rPr>
            </w:pPr>
            <w:r>
              <w:rPr>
                <w:b/>
                <w:bCs/>
                <w:color w:val="000000"/>
              </w:rPr>
              <w:t xml:space="preserve">v1.1.2 </w:t>
            </w:r>
            <w:r>
              <w:rPr>
                <w:b/>
                <w:bCs/>
                <w:color w:val="000000"/>
              </w:rPr>
              <w:br/>
              <w:t>(in secs)</w:t>
            </w:r>
          </w:p>
        </w:tc>
        <w:tc>
          <w:tcPr>
            <w:tcW w:w="990" w:type="dxa"/>
            <w:shd w:val="clear" w:color="auto" w:fill="auto"/>
            <w:hideMark/>
          </w:tcPr>
          <w:p w:rsidR="00533240" w:rsidRPr="00533240" w:rsidRDefault="00533240" w:rsidP="00533240">
            <w:pPr>
              <w:spacing w:before="0" w:after="0" w:line="240" w:lineRule="auto"/>
              <w:rPr>
                <w:rFonts w:cs="Times New Roman"/>
                <w:b/>
                <w:bCs/>
                <w:color w:val="000000"/>
              </w:rPr>
            </w:pPr>
            <w:r>
              <w:rPr>
                <w:b/>
                <w:bCs/>
                <w:color w:val="000000"/>
              </w:rPr>
              <w:t>v1.1</w:t>
            </w:r>
            <w:r>
              <w:rPr>
                <w:b/>
                <w:bCs/>
                <w:color w:val="000000"/>
              </w:rPr>
              <w:br/>
              <w:t>(in secs)</w:t>
            </w:r>
          </w:p>
        </w:tc>
        <w:tc>
          <w:tcPr>
            <w:tcW w:w="990" w:type="dxa"/>
            <w:shd w:val="clear" w:color="auto" w:fill="auto"/>
            <w:hideMark/>
          </w:tcPr>
          <w:p w:rsidR="00533240" w:rsidRPr="00533240" w:rsidRDefault="00533240" w:rsidP="00533240">
            <w:pPr>
              <w:spacing w:before="0" w:after="0" w:line="240" w:lineRule="auto"/>
              <w:rPr>
                <w:rFonts w:cs="Times New Roman"/>
                <w:b/>
                <w:bCs/>
                <w:color w:val="000000"/>
              </w:rPr>
            </w:pPr>
            <w:r>
              <w:rPr>
                <w:b/>
                <w:bCs/>
                <w:color w:val="000000"/>
              </w:rPr>
              <w:t>Improvement</w:t>
            </w:r>
          </w:p>
        </w:tc>
        <w:tc>
          <w:tcPr>
            <w:tcW w:w="990" w:type="dxa"/>
            <w:shd w:val="clear" w:color="auto" w:fill="auto"/>
            <w:hideMark/>
          </w:tcPr>
          <w:p w:rsidR="00533240" w:rsidRPr="00533240" w:rsidRDefault="00533240" w:rsidP="00533240">
            <w:pPr>
              <w:spacing w:before="0" w:after="0" w:line="240" w:lineRule="auto"/>
              <w:rPr>
                <w:rFonts w:cs="Times New Roman"/>
                <w:b/>
                <w:bCs/>
                <w:color w:val="000000"/>
              </w:rPr>
            </w:pPr>
            <w:r>
              <w:rPr>
                <w:b/>
                <w:bCs/>
                <w:color w:val="000000"/>
              </w:rPr>
              <w:t>No. of Records</w:t>
            </w:r>
          </w:p>
        </w:tc>
      </w:tr>
      <w:tr w:rsidR="00AA1C86" w:rsidRPr="00533240" w:rsidTr="00AA1C86">
        <w:trPr>
          <w:trHeight w:val="6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Return Molecular Specimen for CP short Title “Genetics of BWS”</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4</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10</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60%</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3</w:t>
            </w:r>
          </w:p>
        </w:tc>
      </w:tr>
      <w:tr w:rsidR="00AA1C86" w:rsidRPr="00533240" w:rsidTr="00AA1C86">
        <w:trPr>
          <w:trHeight w:val="6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lastRenderedPageBreak/>
              <w:t>Return Fluid Specimen that have been Thawed</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13</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16</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19%</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4</w:t>
            </w:r>
          </w:p>
        </w:tc>
      </w:tr>
      <w:tr w:rsidR="00AA1C86" w:rsidRPr="00533240" w:rsidTr="00AA1C86">
        <w:trPr>
          <w:trHeight w:val="9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Return Cell specimens that were fixed in formalin 30 minutes or less and were embedded in low melting point paraffin</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12</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23</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48%</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11</w:t>
            </w:r>
          </w:p>
        </w:tc>
      </w:tr>
      <w:tr w:rsidR="00AA1C86" w:rsidRPr="00533240" w:rsidTr="00AA1C86">
        <w:trPr>
          <w:trHeight w:val="6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Return DNA extracts derived from specimens where the cell fixative was not formalin</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4</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10</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60%</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w:t>
            </w:r>
          </w:p>
        </w:tc>
      </w:tr>
      <w:tr w:rsidR="00AA1C86" w:rsidRPr="00533240" w:rsidTr="00AA1C86">
        <w:trPr>
          <w:trHeight w:val="6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 xml:space="preserve">Return </w:t>
            </w:r>
            <w:r w:rsidR="00A77C5C" w:rsidRPr="00533240">
              <w:rPr>
                <w:rFonts w:cs="Times New Roman"/>
                <w:color w:val="000000"/>
              </w:rPr>
              <w:t>participants</w:t>
            </w:r>
            <w:r w:rsidRPr="00533240">
              <w:rPr>
                <w:rFonts w:cs="Times New Roman"/>
                <w:color w:val="000000"/>
              </w:rPr>
              <w:t xml:space="preserve"> whose is having medical record from site ='Wellness Fair'</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4</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10</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60%</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w:t>
            </w:r>
          </w:p>
        </w:tc>
      </w:tr>
      <w:tr w:rsidR="00AA1C86" w:rsidRPr="00533240" w:rsidTr="00AA1C86">
        <w:trPr>
          <w:trHeight w:val="9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 xml:space="preserve">Return Molecular specimen where Parent </w:t>
            </w:r>
            <w:r w:rsidR="00A77C5C" w:rsidRPr="00533240">
              <w:rPr>
                <w:rFonts w:cs="Times New Roman"/>
                <w:color w:val="000000"/>
              </w:rPr>
              <w:t>specimen</w:t>
            </w:r>
            <w:r w:rsidRPr="00533240">
              <w:rPr>
                <w:rFonts w:cs="Times New Roman"/>
                <w:color w:val="000000"/>
              </w:rPr>
              <w:t xml:space="preserve"> is of type 'Tissue' where CP title like '%Genetics%'</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4</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6</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33%</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2</w:t>
            </w:r>
          </w:p>
        </w:tc>
      </w:tr>
      <w:tr w:rsidR="00AA1C86" w:rsidRPr="00533240" w:rsidTr="00AA1C86">
        <w:trPr>
          <w:trHeight w:val="9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Return malignant prostate DNA specimens from African American participants who are on a CP with the word "Genetics" in the title</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15</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18</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17%</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3</w:t>
            </w:r>
          </w:p>
        </w:tc>
      </w:tr>
      <w:tr w:rsidR="00AA1C86" w:rsidRPr="00533240" w:rsidTr="00AA1C86">
        <w:trPr>
          <w:trHeight w:val="9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Return breast frozen malignant tissue specimens where tissue review event shows greater than 90% neoplastic cellularity</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16</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73</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78%</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48</w:t>
            </w:r>
          </w:p>
        </w:tc>
      </w:tr>
      <w:tr w:rsidR="00AA1C86" w:rsidRPr="00533240" w:rsidTr="00AA1C86">
        <w:trPr>
          <w:trHeight w:val="12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Return Tissue specimens which have been collected by the 'Lavage' procedure &amp;&amp;  that have been collected in an unacceptable quality</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12</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14</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14%</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w:t>
            </w:r>
          </w:p>
        </w:tc>
      </w:tr>
      <w:tr w:rsidR="00AA1C86" w:rsidRPr="00533240" w:rsidTr="00AA1C86">
        <w:trPr>
          <w:trHeight w:val="615"/>
        </w:trPr>
        <w:tc>
          <w:tcPr>
            <w:tcW w:w="5505"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Return Patient for Tumor identified by needle Biopsy.</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13</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44</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70%</w:t>
            </w:r>
          </w:p>
        </w:tc>
        <w:tc>
          <w:tcPr>
            <w:tcW w:w="990" w:type="dxa"/>
            <w:shd w:val="clear" w:color="auto" w:fill="auto"/>
            <w:hideMark/>
          </w:tcPr>
          <w:p w:rsidR="00533240" w:rsidRPr="00533240" w:rsidRDefault="00533240" w:rsidP="00533240">
            <w:pPr>
              <w:spacing w:before="0" w:after="0" w:line="240" w:lineRule="auto"/>
              <w:rPr>
                <w:rFonts w:cs="Times New Roman"/>
                <w:color w:val="000000"/>
              </w:rPr>
            </w:pPr>
            <w:r w:rsidRPr="00533240">
              <w:rPr>
                <w:rFonts w:cs="Times New Roman"/>
                <w:color w:val="000000"/>
              </w:rPr>
              <w:t>78</w:t>
            </w:r>
          </w:p>
        </w:tc>
      </w:tr>
      <w:tr w:rsidR="00760BD8" w:rsidRPr="00533240" w:rsidTr="00AA1C86">
        <w:trPr>
          <w:trHeight w:val="615"/>
        </w:trPr>
        <w:tc>
          <w:tcPr>
            <w:tcW w:w="5505" w:type="dxa"/>
            <w:shd w:val="clear" w:color="auto" w:fill="auto"/>
          </w:tcPr>
          <w:p w:rsidR="00760BD8" w:rsidRPr="00533240" w:rsidRDefault="00760BD8" w:rsidP="00533240">
            <w:pPr>
              <w:spacing w:before="0" w:after="0" w:line="240" w:lineRule="auto"/>
              <w:rPr>
                <w:rFonts w:cs="Times New Roman"/>
                <w:color w:val="000000"/>
              </w:rPr>
            </w:pPr>
            <w:r>
              <w:rPr>
                <w:rFonts w:cs="Times New Roman"/>
                <w:color w:val="000000"/>
              </w:rPr>
              <w:t>Return All Tissue Specimen</w:t>
            </w:r>
          </w:p>
        </w:tc>
        <w:tc>
          <w:tcPr>
            <w:tcW w:w="990" w:type="dxa"/>
            <w:shd w:val="clear" w:color="auto" w:fill="auto"/>
          </w:tcPr>
          <w:p w:rsidR="00760BD8" w:rsidRPr="00533240" w:rsidRDefault="00760BD8" w:rsidP="00533240">
            <w:pPr>
              <w:spacing w:before="0" w:after="0" w:line="240" w:lineRule="auto"/>
              <w:rPr>
                <w:rFonts w:cs="Times New Roman"/>
                <w:color w:val="000000"/>
              </w:rPr>
            </w:pPr>
            <w:r>
              <w:rPr>
                <w:rFonts w:cs="Times New Roman"/>
                <w:color w:val="000000"/>
              </w:rPr>
              <w:t>114</w:t>
            </w:r>
          </w:p>
        </w:tc>
        <w:tc>
          <w:tcPr>
            <w:tcW w:w="990" w:type="dxa"/>
            <w:shd w:val="clear" w:color="auto" w:fill="auto"/>
          </w:tcPr>
          <w:p w:rsidR="00760BD8" w:rsidRPr="00533240" w:rsidRDefault="00760BD8" w:rsidP="00760BD8">
            <w:pPr>
              <w:spacing w:before="0" w:after="0" w:line="240" w:lineRule="auto"/>
              <w:rPr>
                <w:rFonts w:cs="Times New Roman"/>
                <w:color w:val="000000"/>
              </w:rPr>
            </w:pPr>
            <w:r>
              <w:rPr>
                <w:rFonts w:cs="Times New Roman"/>
                <w:color w:val="000000"/>
              </w:rPr>
              <w:t>Server crash after 1020 seconds</w:t>
            </w:r>
          </w:p>
        </w:tc>
        <w:tc>
          <w:tcPr>
            <w:tcW w:w="990" w:type="dxa"/>
            <w:shd w:val="clear" w:color="auto" w:fill="auto"/>
          </w:tcPr>
          <w:p w:rsidR="00760BD8" w:rsidRPr="00533240" w:rsidRDefault="00760BD8" w:rsidP="00533240">
            <w:pPr>
              <w:spacing w:before="0" w:after="0" w:line="240" w:lineRule="auto"/>
              <w:rPr>
                <w:rFonts w:cs="Times New Roman"/>
                <w:color w:val="000000"/>
              </w:rPr>
            </w:pPr>
          </w:p>
        </w:tc>
        <w:tc>
          <w:tcPr>
            <w:tcW w:w="990" w:type="dxa"/>
            <w:shd w:val="clear" w:color="auto" w:fill="auto"/>
          </w:tcPr>
          <w:p w:rsidR="00760BD8" w:rsidRPr="00533240" w:rsidRDefault="00760BD8" w:rsidP="00533240">
            <w:pPr>
              <w:spacing w:before="0" w:after="0" w:line="240" w:lineRule="auto"/>
              <w:rPr>
                <w:rFonts w:cs="Times New Roman"/>
                <w:color w:val="000000"/>
              </w:rPr>
            </w:pPr>
            <w:r>
              <w:rPr>
                <w:rFonts w:cs="Times New Roman"/>
                <w:color w:val="000000"/>
              </w:rPr>
              <w:t>10000</w:t>
            </w:r>
          </w:p>
        </w:tc>
      </w:tr>
      <w:tr w:rsidR="00760BD8" w:rsidRPr="00533240" w:rsidTr="00AA1C86">
        <w:trPr>
          <w:trHeight w:val="615"/>
        </w:trPr>
        <w:tc>
          <w:tcPr>
            <w:tcW w:w="5505"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Return All Fluid Specimen</w:t>
            </w:r>
          </w:p>
        </w:tc>
        <w:tc>
          <w:tcPr>
            <w:tcW w:w="990"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99</w:t>
            </w:r>
          </w:p>
        </w:tc>
        <w:tc>
          <w:tcPr>
            <w:tcW w:w="990"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Server crash after 1020 seconds</w:t>
            </w:r>
          </w:p>
        </w:tc>
        <w:tc>
          <w:tcPr>
            <w:tcW w:w="990" w:type="dxa"/>
            <w:shd w:val="clear" w:color="auto" w:fill="auto"/>
          </w:tcPr>
          <w:p w:rsidR="00760BD8" w:rsidRPr="00533240" w:rsidRDefault="00760BD8" w:rsidP="00533240">
            <w:pPr>
              <w:spacing w:before="0" w:after="0" w:line="240" w:lineRule="auto"/>
              <w:rPr>
                <w:rFonts w:cs="Times New Roman"/>
                <w:color w:val="000000"/>
              </w:rPr>
            </w:pPr>
          </w:p>
        </w:tc>
        <w:tc>
          <w:tcPr>
            <w:tcW w:w="990"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10000</w:t>
            </w:r>
          </w:p>
        </w:tc>
      </w:tr>
      <w:tr w:rsidR="00760BD8" w:rsidRPr="00533240" w:rsidTr="00AA1C86">
        <w:trPr>
          <w:trHeight w:val="615"/>
        </w:trPr>
        <w:tc>
          <w:tcPr>
            <w:tcW w:w="5505"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Return all Cell Specimen</w:t>
            </w:r>
          </w:p>
        </w:tc>
        <w:tc>
          <w:tcPr>
            <w:tcW w:w="990"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109</w:t>
            </w:r>
          </w:p>
        </w:tc>
        <w:tc>
          <w:tcPr>
            <w:tcW w:w="990" w:type="dxa"/>
            <w:shd w:val="clear" w:color="auto" w:fill="auto"/>
          </w:tcPr>
          <w:p w:rsidR="00760BD8" w:rsidRPr="000E3785" w:rsidRDefault="00760BD8" w:rsidP="00533240">
            <w:pPr>
              <w:spacing w:before="0" w:after="0" w:line="240" w:lineRule="auto"/>
              <w:rPr>
                <w:rFonts w:cs="Times New Roman"/>
                <w:color w:val="000000"/>
              </w:rPr>
            </w:pPr>
            <w:r>
              <w:rPr>
                <w:rFonts w:cs="Times New Roman"/>
                <w:color w:val="000000"/>
              </w:rPr>
              <w:t>Server crash after 1020 seconds</w:t>
            </w:r>
          </w:p>
        </w:tc>
        <w:tc>
          <w:tcPr>
            <w:tcW w:w="990" w:type="dxa"/>
            <w:shd w:val="clear" w:color="auto" w:fill="auto"/>
          </w:tcPr>
          <w:p w:rsidR="00760BD8" w:rsidRPr="00533240" w:rsidRDefault="00760BD8" w:rsidP="00533240">
            <w:pPr>
              <w:spacing w:before="0" w:after="0" w:line="240" w:lineRule="auto"/>
              <w:rPr>
                <w:rFonts w:cs="Times New Roman"/>
                <w:color w:val="000000"/>
              </w:rPr>
            </w:pPr>
          </w:p>
        </w:tc>
        <w:tc>
          <w:tcPr>
            <w:tcW w:w="990"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10000</w:t>
            </w:r>
          </w:p>
        </w:tc>
      </w:tr>
      <w:tr w:rsidR="00760BD8" w:rsidRPr="00533240" w:rsidTr="00AA1C86">
        <w:trPr>
          <w:trHeight w:val="615"/>
        </w:trPr>
        <w:tc>
          <w:tcPr>
            <w:tcW w:w="5505"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Return All Molecular Specimen</w:t>
            </w:r>
          </w:p>
        </w:tc>
        <w:tc>
          <w:tcPr>
            <w:tcW w:w="990"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113</w:t>
            </w:r>
          </w:p>
        </w:tc>
        <w:tc>
          <w:tcPr>
            <w:tcW w:w="990" w:type="dxa"/>
            <w:shd w:val="clear" w:color="auto" w:fill="auto"/>
          </w:tcPr>
          <w:p w:rsidR="00760BD8" w:rsidRPr="000E3785" w:rsidRDefault="00760BD8" w:rsidP="00533240">
            <w:pPr>
              <w:spacing w:before="0" w:after="0" w:line="240" w:lineRule="auto"/>
              <w:rPr>
                <w:rFonts w:cs="Times New Roman"/>
                <w:color w:val="000000"/>
              </w:rPr>
            </w:pPr>
            <w:r>
              <w:rPr>
                <w:rFonts w:cs="Times New Roman"/>
                <w:color w:val="000000"/>
              </w:rPr>
              <w:t>Server crash after 1020 seconds</w:t>
            </w:r>
          </w:p>
        </w:tc>
        <w:tc>
          <w:tcPr>
            <w:tcW w:w="990" w:type="dxa"/>
            <w:shd w:val="clear" w:color="auto" w:fill="auto"/>
          </w:tcPr>
          <w:p w:rsidR="00760BD8" w:rsidRPr="00533240" w:rsidRDefault="00760BD8" w:rsidP="00533240">
            <w:pPr>
              <w:spacing w:before="0" w:after="0" w:line="240" w:lineRule="auto"/>
              <w:rPr>
                <w:rFonts w:cs="Times New Roman"/>
                <w:color w:val="000000"/>
              </w:rPr>
            </w:pPr>
          </w:p>
        </w:tc>
        <w:tc>
          <w:tcPr>
            <w:tcW w:w="990" w:type="dxa"/>
            <w:shd w:val="clear" w:color="auto" w:fill="auto"/>
          </w:tcPr>
          <w:p w:rsidR="00760BD8" w:rsidRDefault="00760BD8" w:rsidP="00533240">
            <w:pPr>
              <w:spacing w:before="0" w:after="0" w:line="240" w:lineRule="auto"/>
              <w:rPr>
                <w:rFonts w:cs="Times New Roman"/>
                <w:color w:val="000000"/>
              </w:rPr>
            </w:pPr>
            <w:r>
              <w:rPr>
                <w:rFonts w:cs="Times New Roman"/>
                <w:color w:val="000000"/>
              </w:rPr>
              <w:t>9999</w:t>
            </w:r>
          </w:p>
        </w:tc>
      </w:tr>
    </w:tbl>
    <w:p w:rsidR="00C40D56" w:rsidRDefault="00C40D56" w:rsidP="00C40D56">
      <w:pPr>
        <w:pStyle w:val="Heading3"/>
      </w:pPr>
      <w:bookmarkStart w:id="19" w:name="_Toc238973382"/>
      <w:r>
        <w:lastRenderedPageBreak/>
        <w:t>WU End user testing</w:t>
      </w:r>
      <w:bookmarkEnd w:id="19"/>
    </w:p>
    <w:p w:rsidR="00702931" w:rsidRDefault="00702931" w:rsidP="00702931">
      <w:pPr>
        <w:spacing w:before="100" w:beforeAutospacing="1" w:after="100" w:afterAutospacing="1" w:line="240" w:lineRule="auto"/>
        <w:jc w:val="left"/>
        <w:rPr>
          <w:rFonts w:cs="Times New Roman"/>
          <w:sz w:val="24"/>
          <w:szCs w:val="24"/>
        </w:rPr>
      </w:pPr>
      <w:r>
        <w:rPr>
          <w:rFonts w:cs="Times New Roman"/>
          <w:sz w:val="24"/>
          <w:szCs w:val="24"/>
        </w:rPr>
        <w:t>The WU end user testing was performed by Dr. Rakesh Nagarajan</w:t>
      </w:r>
      <w:r w:rsidR="00591D08">
        <w:rPr>
          <w:rFonts w:cs="Times New Roman"/>
          <w:sz w:val="24"/>
          <w:szCs w:val="24"/>
        </w:rPr>
        <w:t xml:space="preserve">, Dr. Mukesh Sharma (caB2B project manager) and Madhumita Shrikhande (caB2B domain expert) </w:t>
      </w:r>
      <w:r>
        <w:rPr>
          <w:rFonts w:cs="Times New Roman"/>
          <w:sz w:val="24"/>
          <w:szCs w:val="24"/>
        </w:rPr>
        <w:t>by running end users queries using the following methodology:</w:t>
      </w:r>
    </w:p>
    <w:p w:rsidR="00702931" w:rsidRDefault="00702931" w:rsidP="00702931">
      <w:pPr>
        <w:pStyle w:val="ListParagraph"/>
        <w:numPr>
          <w:ilvl w:val="0"/>
          <w:numId w:val="27"/>
        </w:numPr>
        <w:spacing w:before="100" w:beforeAutospacing="1" w:after="100" w:afterAutospacing="1" w:line="240" w:lineRule="auto"/>
        <w:jc w:val="left"/>
        <w:rPr>
          <w:rFonts w:cs="Times New Roman"/>
          <w:sz w:val="24"/>
          <w:szCs w:val="24"/>
        </w:rPr>
      </w:pPr>
      <w:r>
        <w:rPr>
          <w:rFonts w:cs="Times New Roman"/>
          <w:sz w:val="24"/>
          <w:szCs w:val="24"/>
        </w:rPr>
        <w:t>Configuring the caB2B server to query caTissue Suite v1.1.2 caGrid data service</w:t>
      </w:r>
    </w:p>
    <w:p w:rsidR="00702931" w:rsidRDefault="00702931" w:rsidP="00702931">
      <w:pPr>
        <w:pStyle w:val="ListParagraph"/>
        <w:numPr>
          <w:ilvl w:val="0"/>
          <w:numId w:val="27"/>
        </w:numPr>
        <w:spacing w:before="100" w:beforeAutospacing="1" w:after="100" w:afterAutospacing="1" w:line="240" w:lineRule="auto"/>
        <w:jc w:val="left"/>
        <w:rPr>
          <w:rFonts w:cs="Times New Roman"/>
          <w:sz w:val="24"/>
          <w:szCs w:val="24"/>
        </w:rPr>
      </w:pPr>
      <w:r>
        <w:rPr>
          <w:rFonts w:cs="Times New Roman"/>
          <w:sz w:val="24"/>
          <w:szCs w:val="24"/>
        </w:rPr>
        <w:t xml:space="preserve">Executing a set of end user queries (listed below) </w:t>
      </w:r>
      <w:r w:rsidR="00591D08">
        <w:rPr>
          <w:rFonts w:cs="Times New Roman"/>
          <w:sz w:val="24"/>
          <w:szCs w:val="24"/>
        </w:rPr>
        <w:t>on</w:t>
      </w:r>
      <w:r>
        <w:rPr>
          <w:rFonts w:cs="Times New Roman"/>
          <w:sz w:val="24"/>
          <w:szCs w:val="24"/>
        </w:rPr>
        <w:t xml:space="preserve"> the caTissue</w:t>
      </w:r>
      <w:r w:rsidR="00591D08">
        <w:rPr>
          <w:rFonts w:cs="Times New Roman"/>
          <w:sz w:val="24"/>
          <w:szCs w:val="24"/>
        </w:rPr>
        <w:t xml:space="preserve"> Suite v1.1.2 caGrid</w:t>
      </w:r>
      <w:r>
        <w:rPr>
          <w:rFonts w:cs="Times New Roman"/>
          <w:sz w:val="24"/>
          <w:szCs w:val="24"/>
        </w:rPr>
        <w:t xml:space="preserve"> data service using caB2B</w:t>
      </w:r>
    </w:p>
    <w:p w:rsidR="00591D08" w:rsidRPr="00591D08" w:rsidRDefault="00591D08" w:rsidP="00591D08">
      <w:pPr>
        <w:pStyle w:val="ListParagraph"/>
        <w:numPr>
          <w:ilvl w:val="0"/>
          <w:numId w:val="27"/>
        </w:numPr>
        <w:spacing w:before="100" w:beforeAutospacing="1" w:after="100" w:afterAutospacing="1" w:line="240" w:lineRule="auto"/>
        <w:jc w:val="left"/>
        <w:rPr>
          <w:rFonts w:cs="Times New Roman"/>
          <w:sz w:val="24"/>
          <w:szCs w:val="24"/>
        </w:rPr>
      </w:pPr>
      <w:r>
        <w:rPr>
          <w:rFonts w:cs="Times New Roman"/>
          <w:sz w:val="24"/>
          <w:szCs w:val="24"/>
        </w:rPr>
        <w:t>Cross validating the results by q</w:t>
      </w:r>
      <w:r w:rsidR="00702931">
        <w:rPr>
          <w:rFonts w:cs="Times New Roman"/>
          <w:sz w:val="24"/>
          <w:szCs w:val="24"/>
        </w:rPr>
        <w:t xml:space="preserve">uerying the same set of queries using the caTissue Suite v1.1.2 Advanced Query </w:t>
      </w:r>
      <w:r>
        <w:rPr>
          <w:rFonts w:cs="Times New Roman"/>
          <w:sz w:val="24"/>
          <w:szCs w:val="24"/>
        </w:rPr>
        <w:t>interface</w:t>
      </w:r>
    </w:p>
    <w:p w:rsidR="0036667A" w:rsidRPr="0036667A" w:rsidRDefault="0036667A" w:rsidP="00702931">
      <w:pPr>
        <w:spacing w:before="100" w:beforeAutospacing="1" w:after="100" w:afterAutospacing="1" w:line="240" w:lineRule="auto"/>
        <w:jc w:val="left"/>
        <w:rPr>
          <w:rFonts w:ascii="Times New Roman" w:hAnsi="Times New Roman" w:cs="Times New Roman"/>
          <w:sz w:val="24"/>
          <w:szCs w:val="24"/>
        </w:rPr>
      </w:pPr>
      <w:r w:rsidRPr="0036667A">
        <w:rPr>
          <w:rFonts w:cs="Times New Roman"/>
          <w:sz w:val="24"/>
          <w:szCs w:val="24"/>
        </w:rPr>
        <w:t>Following are the details of the testing done so far using the thick client/web application:</w:t>
      </w:r>
    </w:p>
    <w:p w:rsidR="0036667A" w:rsidRPr="0036667A" w:rsidRDefault="0036667A" w:rsidP="0036667A">
      <w:pPr>
        <w:spacing w:before="100" w:beforeAutospacing="1" w:after="100" w:afterAutospacing="1" w:line="240" w:lineRule="auto"/>
        <w:ind w:left="1080" w:hanging="360"/>
        <w:jc w:val="left"/>
        <w:rPr>
          <w:rFonts w:ascii="Times New Roman" w:hAnsi="Times New Roman" w:cs="Times New Roman"/>
          <w:sz w:val="24"/>
          <w:szCs w:val="24"/>
        </w:rPr>
      </w:pPr>
      <w:r w:rsidRPr="0036667A">
        <w:rPr>
          <w:rFonts w:ascii="Symbol" w:hAnsi="Symbol" w:cs="Times New Roman"/>
          <w:sz w:val="24"/>
          <w:szCs w:val="24"/>
        </w:rPr>
        <w:t></w:t>
      </w:r>
      <w:r w:rsidRPr="0036667A">
        <w:rPr>
          <w:rFonts w:ascii="Times New Roman" w:hAnsi="Times New Roman" w:cs="Times New Roman"/>
          <w:sz w:val="14"/>
          <w:szCs w:val="14"/>
        </w:rPr>
        <w:t xml:space="preserve">         </w:t>
      </w:r>
      <w:r w:rsidRPr="0036667A">
        <w:rPr>
          <w:rFonts w:cs="Times New Roman"/>
          <w:sz w:val="24"/>
          <w:szCs w:val="24"/>
        </w:rPr>
        <w:t>Find all patients from whom Malignant Prostate tissue specimens are collected along with non-malignant specimens.</w:t>
      </w:r>
      <w:r w:rsidR="002C0871">
        <w:rPr>
          <w:rFonts w:cs="Times New Roman"/>
          <w:sz w:val="24"/>
          <w:szCs w:val="24"/>
        </w:rPr>
        <w:t xml:space="preserve"> </w:t>
      </w:r>
      <w:r w:rsidRPr="0036667A">
        <w:rPr>
          <w:rFonts w:cs="Times New Roman"/>
          <w:sz w:val="24"/>
          <w:szCs w:val="24"/>
        </w:rPr>
        <w:t>(592 records</w:t>
      </w:r>
      <w:r w:rsidR="002C0871" w:rsidRPr="002C0871">
        <w:rPr>
          <w:rFonts w:cs="Times New Roman"/>
          <w:sz w:val="24"/>
          <w:szCs w:val="24"/>
        </w:rPr>
        <w:t xml:space="preserve"> </w:t>
      </w:r>
      <w:r w:rsidR="002C0871">
        <w:rPr>
          <w:rFonts w:cs="Times New Roman"/>
          <w:sz w:val="24"/>
          <w:szCs w:val="24"/>
        </w:rPr>
        <w:t>returned</w:t>
      </w:r>
      <w:r w:rsidRPr="0036667A">
        <w:rPr>
          <w:rFonts w:cs="Times New Roman"/>
          <w:sz w:val="24"/>
          <w:szCs w:val="24"/>
        </w:rPr>
        <w:t>)</w:t>
      </w:r>
    </w:p>
    <w:p w:rsidR="0036667A" w:rsidRPr="0036667A" w:rsidRDefault="0036667A" w:rsidP="0036667A">
      <w:pPr>
        <w:spacing w:before="100" w:beforeAutospacing="1" w:after="100" w:afterAutospacing="1" w:line="240" w:lineRule="auto"/>
        <w:ind w:left="1080" w:hanging="360"/>
        <w:jc w:val="left"/>
        <w:rPr>
          <w:rFonts w:ascii="Times New Roman" w:hAnsi="Times New Roman" w:cs="Times New Roman"/>
          <w:sz w:val="24"/>
          <w:szCs w:val="24"/>
        </w:rPr>
      </w:pPr>
      <w:r w:rsidRPr="0036667A">
        <w:rPr>
          <w:rFonts w:ascii="Symbol" w:hAnsi="Symbol" w:cs="Times New Roman"/>
          <w:sz w:val="24"/>
          <w:szCs w:val="24"/>
        </w:rPr>
        <w:t></w:t>
      </w:r>
      <w:r w:rsidRPr="0036667A">
        <w:rPr>
          <w:rFonts w:ascii="Times New Roman" w:hAnsi="Times New Roman" w:cs="Times New Roman"/>
          <w:sz w:val="14"/>
          <w:szCs w:val="14"/>
        </w:rPr>
        <w:t xml:space="preserve">         </w:t>
      </w:r>
      <w:r w:rsidRPr="0036667A">
        <w:rPr>
          <w:rFonts w:cs="Times New Roman"/>
          <w:sz w:val="24"/>
          <w:szCs w:val="24"/>
        </w:rPr>
        <w:t>Find all patients from whom DNA and RNA specimens are collected.</w:t>
      </w:r>
      <w:r w:rsidR="002C0871">
        <w:rPr>
          <w:rFonts w:cs="Times New Roman"/>
          <w:sz w:val="24"/>
          <w:szCs w:val="24"/>
        </w:rPr>
        <w:t xml:space="preserve"> </w:t>
      </w:r>
      <w:r w:rsidRPr="0036667A">
        <w:rPr>
          <w:rFonts w:cs="Times New Roman"/>
          <w:sz w:val="24"/>
          <w:szCs w:val="24"/>
        </w:rPr>
        <w:t>(3085 records</w:t>
      </w:r>
      <w:r w:rsidR="002C0871" w:rsidRPr="002C0871">
        <w:rPr>
          <w:rFonts w:cs="Times New Roman"/>
          <w:sz w:val="24"/>
          <w:szCs w:val="24"/>
        </w:rPr>
        <w:t xml:space="preserve"> </w:t>
      </w:r>
      <w:r w:rsidR="002C0871">
        <w:rPr>
          <w:rFonts w:cs="Times New Roman"/>
          <w:sz w:val="24"/>
          <w:szCs w:val="24"/>
        </w:rPr>
        <w:t>returned</w:t>
      </w:r>
      <w:r w:rsidRPr="0036667A">
        <w:rPr>
          <w:rFonts w:cs="Times New Roman"/>
          <w:sz w:val="24"/>
          <w:szCs w:val="24"/>
        </w:rPr>
        <w:t>)</w:t>
      </w:r>
    </w:p>
    <w:p w:rsidR="0036667A" w:rsidRPr="0036667A" w:rsidRDefault="0036667A" w:rsidP="0036667A">
      <w:pPr>
        <w:spacing w:before="100" w:beforeAutospacing="1" w:after="100" w:afterAutospacing="1" w:line="240" w:lineRule="auto"/>
        <w:ind w:left="1080" w:hanging="360"/>
        <w:jc w:val="left"/>
        <w:rPr>
          <w:rFonts w:ascii="Times New Roman" w:hAnsi="Times New Roman" w:cs="Times New Roman"/>
          <w:sz w:val="24"/>
          <w:szCs w:val="24"/>
        </w:rPr>
      </w:pPr>
      <w:r w:rsidRPr="0036667A">
        <w:rPr>
          <w:rFonts w:ascii="Symbol" w:hAnsi="Symbol" w:cs="Times New Roman"/>
          <w:sz w:val="24"/>
          <w:szCs w:val="24"/>
        </w:rPr>
        <w:t></w:t>
      </w:r>
      <w:r w:rsidRPr="0036667A">
        <w:rPr>
          <w:rFonts w:ascii="Times New Roman" w:hAnsi="Times New Roman" w:cs="Times New Roman"/>
          <w:sz w:val="14"/>
          <w:szCs w:val="14"/>
        </w:rPr>
        <w:t xml:space="preserve">         </w:t>
      </w:r>
      <w:r w:rsidRPr="0036667A">
        <w:rPr>
          <w:rFonts w:cs="Times New Roman"/>
          <w:sz w:val="24"/>
          <w:szCs w:val="24"/>
        </w:rPr>
        <w:t>Find all patients from whom Urine and Whole Blood specimens are collected.</w:t>
      </w:r>
      <w:r w:rsidR="002C0871">
        <w:rPr>
          <w:rFonts w:cs="Times New Roman"/>
          <w:sz w:val="24"/>
          <w:szCs w:val="24"/>
        </w:rPr>
        <w:t xml:space="preserve"> </w:t>
      </w:r>
      <w:r w:rsidRPr="0036667A">
        <w:rPr>
          <w:rFonts w:cs="Times New Roman"/>
          <w:sz w:val="24"/>
          <w:szCs w:val="24"/>
        </w:rPr>
        <w:t>(179 records</w:t>
      </w:r>
      <w:r w:rsidR="002C0871" w:rsidRPr="002C0871">
        <w:rPr>
          <w:rFonts w:cs="Times New Roman"/>
          <w:sz w:val="24"/>
          <w:szCs w:val="24"/>
        </w:rPr>
        <w:t xml:space="preserve"> </w:t>
      </w:r>
      <w:r w:rsidR="002C0871">
        <w:rPr>
          <w:rFonts w:cs="Times New Roman"/>
          <w:sz w:val="24"/>
          <w:szCs w:val="24"/>
        </w:rPr>
        <w:t>returned</w:t>
      </w:r>
      <w:r w:rsidRPr="0036667A">
        <w:rPr>
          <w:rFonts w:cs="Times New Roman"/>
          <w:sz w:val="24"/>
          <w:szCs w:val="24"/>
        </w:rPr>
        <w:t>)</w:t>
      </w:r>
    </w:p>
    <w:p w:rsidR="0036667A" w:rsidRPr="0036667A" w:rsidRDefault="0036667A" w:rsidP="0036667A">
      <w:pPr>
        <w:spacing w:before="100" w:beforeAutospacing="1" w:after="100" w:afterAutospacing="1" w:line="240" w:lineRule="auto"/>
        <w:ind w:left="1080" w:hanging="360"/>
        <w:jc w:val="left"/>
        <w:rPr>
          <w:rFonts w:ascii="Times New Roman" w:hAnsi="Times New Roman" w:cs="Times New Roman"/>
          <w:sz w:val="24"/>
          <w:szCs w:val="24"/>
        </w:rPr>
      </w:pPr>
      <w:r w:rsidRPr="0036667A">
        <w:rPr>
          <w:rFonts w:ascii="Symbol" w:hAnsi="Symbol" w:cs="Times New Roman"/>
          <w:sz w:val="24"/>
          <w:szCs w:val="24"/>
        </w:rPr>
        <w:t></w:t>
      </w:r>
      <w:r w:rsidRPr="0036667A">
        <w:rPr>
          <w:rFonts w:ascii="Times New Roman" w:hAnsi="Times New Roman" w:cs="Times New Roman"/>
          <w:sz w:val="14"/>
          <w:szCs w:val="14"/>
        </w:rPr>
        <w:t xml:space="preserve">         </w:t>
      </w:r>
      <w:r w:rsidRPr="0036667A">
        <w:rPr>
          <w:rFonts w:cs="Times New Roman"/>
          <w:sz w:val="24"/>
          <w:szCs w:val="24"/>
        </w:rPr>
        <w:t>Find all patients from whom Malignant and non-malignant cell specimens are collected.</w:t>
      </w:r>
      <w:r w:rsidR="002C0871">
        <w:rPr>
          <w:rFonts w:cs="Times New Roman"/>
          <w:sz w:val="24"/>
          <w:szCs w:val="24"/>
        </w:rPr>
        <w:t xml:space="preserve"> </w:t>
      </w:r>
      <w:r w:rsidRPr="0036667A">
        <w:rPr>
          <w:rFonts w:cs="Times New Roman"/>
          <w:sz w:val="24"/>
          <w:szCs w:val="24"/>
        </w:rPr>
        <w:t>(369 records</w:t>
      </w:r>
      <w:r w:rsidR="002C0871">
        <w:rPr>
          <w:rFonts w:cs="Times New Roman"/>
          <w:sz w:val="24"/>
          <w:szCs w:val="24"/>
        </w:rPr>
        <w:t xml:space="preserve"> returned</w:t>
      </w:r>
      <w:r w:rsidRPr="0036667A">
        <w:rPr>
          <w:rFonts w:cs="Times New Roman"/>
          <w:sz w:val="24"/>
          <w:szCs w:val="24"/>
        </w:rPr>
        <w:t>)</w:t>
      </w:r>
    </w:p>
    <w:p w:rsidR="00C40D56" w:rsidRDefault="0036667A" w:rsidP="00702931">
      <w:pPr>
        <w:spacing w:before="100" w:beforeAutospacing="1" w:after="100" w:afterAutospacing="1" w:line="240" w:lineRule="auto"/>
        <w:ind w:left="1080" w:hanging="360"/>
        <w:jc w:val="left"/>
        <w:rPr>
          <w:rFonts w:cs="Times New Roman"/>
          <w:sz w:val="24"/>
          <w:szCs w:val="24"/>
        </w:rPr>
      </w:pPr>
      <w:r w:rsidRPr="0036667A">
        <w:rPr>
          <w:rFonts w:ascii="Symbol" w:hAnsi="Symbol" w:cs="Times New Roman"/>
          <w:sz w:val="24"/>
          <w:szCs w:val="24"/>
        </w:rPr>
        <w:t></w:t>
      </w:r>
      <w:r w:rsidRPr="0036667A">
        <w:rPr>
          <w:rFonts w:ascii="Times New Roman" w:hAnsi="Times New Roman" w:cs="Times New Roman"/>
          <w:sz w:val="14"/>
          <w:szCs w:val="14"/>
        </w:rPr>
        <w:t xml:space="preserve">         </w:t>
      </w:r>
      <w:r w:rsidRPr="0036667A">
        <w:rPr>
          <w:rFonts w:cs="Times New Roman"/>
          <w:sz w:val="24"/>
          <w:szCs w:val="24"/>
        </w:rPr>
        <w:t>Find all patients from whom Malignant Bone marrow cell specimens are collected along with non-malignant specimens.</w:t>
      </w:r>
      <w:r w:rsidR="002C0871">
        <w:rPr>
          <w:rFonts w:cs="Times New Roman"/>
          <w:sz w:val="24"/>
          <w:szCs w:val="24"/>
        </w:rPr>
        <w:t xml:space="preserve"> </w:t>
      </w:r>
      <w:r w:rsidRPr="0036667A">
        <w:rPr>
          <w:rFonts w:cs="Times New Roman"/>
          <w:sz w:val="24"/>
          <w:szCs w:val="24"/>
        </w:rPr>
        <w:t>(13 records</w:t>
      </w:r>
      <w:r w:rsidR="002C0871" w:rsidRPr="002C0871">
        <w:rPr>
          <w:rFonts w:cs="Times New Roman"/>
          <w:sz w:val="24"/>
          <w:szCs w:val="24"/>
        </w:rPr>
        <w:t xml:space="preserve"> </w:t>
      </w:r>
      <w:r w:rsidR="002C0871">
        <w:rPr>
          <w:rFonts w:cs="Times New Roman"/>
          <w:sz w:val="24"/>
          <w:szCs w:val="24"/>
        </w:rPr>
        <w:t>returned</w:t>
      </w:r>
      <w:r w:rsidRPr="0036667A">
        <w:rPr>
          <w:rFonts w:cs="Times New Roman"/>
          <w:sz w:val="24"/>
          <w:szCs w:val="24"/>
        </w:rPr>
        <w:t>)</w:t>
      </w:r>
    </w:p>
    <w:p w:rsidR="00A5187B" w:rsidRDefault="00A5187B" w:rsidP="00702931">
      <w:pPr>
        <w:spacing w:before="100" w:beforeAutospacing="1" w:after="100" w:afterAutospacing="1" w:line="240" w:lineRule="auto"/>
        <w:ind w:left="1080" w:hanging="360"/>
        <w:jc w:val="left"/>
        <w:rPr>
          <w:rFonts w:cs="Times New Roman"/>
          <w:sz w:val="24"/>
          <w:szCs w:val="24"/>
        </w:rPr>
      </w:pPr>
    </w:p>
    <w:p w:rsidR="005D3F0E" w:rsidRDefault="00A5187B">
      <w:pPr>
        <w:pStyle w:val="Heading1"/>
      </w:pPr>
      <w:bookmarkStart w:id="20" w:name="_Toc238973383"/>
      <w:r>
        <w:t>Appendix of Documents</w:t>
      </w:r>
      <w:r w:rsidR="00BF5841">
        <w:t xml:space="preserve"> attached</w:t>
      </w:r>
      <w:bookmarkEnd w:id="20"/>
    </w:p>
    <w:p w:rsidR="005D3F0E" w:rsidRDefault="00097D71">
      <w:pPr>
        <w:pStyle w:val="ListParagraph"/>
        <w:numPr>
          <w:ilvl w:val="0"/>
          <w:numId w:val="28"/>
        </w:numPr>
      </w:pPr>
      <w:r w:rsidRPr="00097D71">
        <w:rPr>
          <w:b/>
        </w:rPr>
        <w:t>Result for KCPatch_1.1.2_RC2.xlsx</w:t>
      </w:r>
      <w:r w:rsidR="00342E60">
        <w:t xml:space="preserve"> – This</w:t>
      </w:r>
      <w:r w:rsidR="00A5187B">
        <w:t xml:space="preserve"> sheet contains the list of all the test </w:t>
      </w:r>
      <w:r w:rsidR="00342E60">
        <w:t>results.</w:t>
      </w:r>
    </w:p>
    <w:p w:rsidR="005D3F0E" w:rsidRPr="000350D1" w:rsidRDefault="0084178E">
      <w:pPr>
        <w:pStyle w:val="ListParagraph"/>
        <w:numPr>
          <w:ilvl w:val="0"/>
          <w:numId w:val="28"/>
        </w:numPr>
      </w:pPr>
      <w:r>
        <w:rPr>
          <w:b/>
        </w:rPr>
        <w:t>Test Plans</w:t>
      </w:r>
    </w:p>
    <w:p w:rsidR="000350D1" w:rsidRPr="004D1963" w:rsidRDefault="000350D1" w:rsidP="00660A31">
      <w:pPr>
        <w:ind w:left="720"/>
      </w:pPr>
      <w:r>
        <w:t xml:space="preserve">The table here specifies the file in the zip which contains the test cases for each module executed for this patch. </w:t>
      </w:r>
    </w:p>
    <w:tbl>
      <w:tblPr>
        <w:tblStyle w:val="TableGrid"/>
        <w:tblW w:w="7740" w:type="dxa"/>
        <w:tblInd w:w="1278" w:type="dxa"/>
        <w:tblLayout w:type="fixed"/>
        <w:tblLook w:val="04A0"/>
      </w:tblPr>
      <w:tblGrid>
        <w:gridCol w:w="1890"/>
        <w:gridCol w:w="1260"/>
        <w:gridCol w:w="4590"/>
      </w:tblGrid>
      <w:tr w:rsidR="004D1963" w:rsidRPr="004D1963" w:rsidTr="000350D1">
        <w:trPr>
          <w:trHeight w:val="319"/>
        </w:trPr>
        <w:tc>
          <w:tcPr>
            <w:tcW w:w="1890" w:type="dxa"/>
            <w:hideMark/>
          </w:tcPr>
          <w:p w:rsidR="004D1963" w:rsidRPr="004D1963" w:rsidRDefault="004D1963" w:rsidP="004D1963">
            <w:pPr>
              <w:spacing w:before="0" w:after="0" w:line="240" w:lineRule="auto"/>
              <w:rPr>
                <w:rFonts w:ascii="Cambria" w:hAnsi="Cambria" w:cs="Times New Roman"/>
                <w:b/>
                <w:bCs/>
                <w:color w:val="000000"/>
                <w:szCs w:val="22"/>
              </w:rPr>
            </w:pPr>
            <w:r w:rsidRPr="004D1963">
              <w:rPr>
                <w:rFonts w:ascii="Cambria" w:hAnsi="Cambria" w:cs="Cambria"/>
                <w:b/>
                <w:bCs/>
                <w:color w:val="000000"/>
                <w:szCs w:val="22"/>
              </w:rPr>
              <w:t>Module</w:t>
            </w:r>
          </w:p>
        </w:tc>
        <w:tc>
          <w:tcPr>
            <w:tcW w:w="1260" w:type="dxa"/>
            <w:hideMark/>
          </w:tcPr>
          <w:p w:rsidR="004D1963" w:rsidRPr="004D1963" w:rsidRDefault="004D1963" w:rsidP="004D1963">
            <w:pPr>
              <w:spacing w:before="0" w:after="0" w:line="240" w:lineRule="auto"/>
              <w:rPr>
                <w:rFonts w:ascii="Cambria" w:hAnsi="Cambria" w:cs="Times New Roman"/>
                <w:b/>
                <w:bCs/>
                <w:color w:val="000000"/>
                <w:szCs w:val="22"/>
              </w:rPr>
            </w:pPr>
            <w:r w:rsidRPr="004D1963">
              <w:rPr>
                <w:rFonts w:ascii="Cambria" w:hAnsi="Cambria" w:cs="Cambria"/>
                <w:b/>
                <w:bCs/>
                <w:color w:val="000000"/>
                <w:szCs w:val="22"/>
              </w:rPr>
              <w:t>Type</w:t>
            </w:r>
          </w:p>
        </w:tc>
        <w:tc>
          <w:tcPr>
            <w:tcW w:w="4590" w:type="dxa"/>
          </w:tcPr>
          <w:p w:rsidR="004D1963" w:rsidRPr="004D1963" w:rsidRDefault="000350D1" w:rsidP="004D1963">
            <w:pPr>
              <w:spacing w:before="0" w:after="0" w:line="240" w:lineRule="auto"/>
              <w:rPr>
                <w:rFonts w:ascii="Cambria" w:hAnsi="Cambria" w:cs="Cambria"/>
                <w:b/>
                <w:bCs/>
                <w:color w:val="000000"/>
              </w:rPr>
            </w:pPr>
            <w:r>
              <w:rPr>
                <w:rFonts w:ascii="Cambria" w:hAnsi="Cambria" w:cs="Cambria"/>
                <w:b/>
                <w:bCs/>
                <w:color w:val="000000"/>
              </w:rPr>
              <w:t>Location of Test Plan</w:t>
            </w:r>
          </w:p>
        </w:tc>
      </w:tr>
      <w:tr w:rsidR="004D1963" w:rsidRPr="004D1963" w:rsidTr="000350D1">
        <w:trPr>
          <w:trHeight w:val="593"/>
        </w:trPr>
        <w:tc>
          <w:tcPr>
            <w:tcW w:w="189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caGrid</w:t>
            </w:r>
          </w:p>
        </w:tc>
        <w:tc>
          <w:tcPr>
            <w:tcW w:w="126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Functional</w:t>
            </w:r>
          </w:p>
        </w:tc>
        <w:tc>
          <w:tcPr>
            <w:tcW w:w="4590" w:type="dxa"/>
          </w:tcPr>
          <w:p w:rsidR="004D1963" w:rsidRPr="004D1963" w:rsidRDefault="004A4F53" w:rsidP="004D1963">
            <w:pPr>
              <w:spacing w:before="0" w:after="0" w:line="240" w:lineRule="auto"/>
              <w:rPr>
                <w:rFonts w:ascii="Cambria" w:hAnsi="Cambria" w:cs="Cambria"/>
                <w:color w:val="000000"/>
              </w:rPr>
            </w:pPr>
            <w:r>
              <w:rPr>
                <w:rFonts w:ascii="Cambria" w:hAnsi="Cambria" w:cs="Cambria"/>
                <w:color w:val="000000"/>
              </w:rPr>
              <w:t>Test</w:t>
            </w:r>
            <w:r w:rsidR="000350D1">
              <w:rPr>
                <w:rFonts w:ascii="Cambria" w:hAnsi="Cambria" w:cs="Cambria"/>
                <w:color w:val="000000"/>
              </w:rPr>
              <w:t>Plans\</w:t>
            </w:r>
            <w:r w:rsidRPr="004A4F53">
              <w:rPr>
                <w:rFonts w:ascii="Cambria" w:hAnsi="Cambria" w:cs="Cambria"/>
                <w:color w:val="000000"/>
              </w:rPr>
              <w:t>API_caGrid_caB2B.html</w:t>
            </w:r>
          </w:p>
        </w:tc>
      </w:tr>
      <w:tr w:rsidR="004D1963" w:rsidRPr="004D1963" w:rsidTr="000350D1">
        <w:trPr>
          <w:trHeight w:val="593"/>
        </w:trPr>
        <w:tc>
          <w:tcPr>
            <w:tcW w:w="189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API</w:t>
            </w:r>
          </w:p>
        </w:tc>
        <w:tc>
          <w:tcPr>
            <w:tcW w:w="126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Functional</w:t>
            </w:r>
          </w:p>
        </w:tc>
        <w:tc>
          <w:tcPr>
            <w:tcW w:w="4590" w:type="dxa"/>
          </w:tcPr>
          <w:p w:rsidR="004D1963" w:rsidRPr="004D1963" w:rsidRDefault="004A4F53" w:rsidP="004D1963">
            <w:pPr>
              <w:spacing w:before="0" w:after="0" w:line="240" w:lineRule="auto"/>
              <w:rPr>
                <w:rFonts w:ascii="Cambria" w:hAnsi="Cambria" w:cs="Cambria"/>
                <w:color w:val="000000"/>
              </w:rPr>
            </w:pPr>
            <w:r>
              <w:rPr>
                <w:rFonts w:ascii="Cambria" w:hAnsi="Cambria" w:cs="Cambria"/>
                <w:color w:val="000000"/>
              </w:rPr>
              <w:t>TestPlans\</w:t>
            </w:r>
            <w:r w:rsidRPr="004A4F53">
              <w:rPr>
                <w:rFonts w:ascii="Cambria" w:hAnsi="Cambria" w:cs="Cambria"/>
                <w:color w:val="000000"/>
              </w:rPr>
              <w:t>API_caGrid_caB2B.html</w:t>
            </w:r>
          </w:p>
        </w:tc>
      </w:tr>
      <w:tr w:rsidR="004D1963" w:rsidRPr="004D1963" w:rsidTr="000350D1">
        <w:trPr>
          <w:trHeight w:val="319"/>
        </w:trPr>
        <w:tc>
          <w:tcPr>
            <w:tcW w:w="189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lastRenderedPageBreak/>
              <w:t xml:space="preserve">caTIES </w:t>
            </w:r>
          </w:p>
        </w:tc>
        <w:tc>
          <w:tcPr>
            <w:tcW w:w="126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Smoke</w:t>
            </w:r>
          </w:p>
        </w:tc>
        <w:tc>
          <w:tcPr>
            <w:tcW w:w="4590" w:type="dxa"/>
          </w:tcPr>
          <w:p w:rsidR="004D1963" w:rsidRPr="004D1963" w:rsidRDefault="004A4F53" w:rsidP="008C3852">
            <w:pPr>
              <w:spacing w:before="0" w:after="0" w:line="240" w:lineRule="auto"/>
              <w:jc w:val="left"/>
              <w:rPr>
                <w:rFonts w:ascii="Cambria" w:hAnsi="Cambria" w:cs="Cambria"/>
                <w:color w:val="000000"/>
              </w:rPr>
            </w:pPr>
            <w:r>
              <w:rPr>
                <w:rFonts w:ascii="Cambria" w:hAnsi="Cambria" w:cs="Cambria"/>
                <w:color w:val="000000"/>
              </w:rPr>
              <w:t>TestPlans\</w:t>
            </w:r>
            <w:r w:rsidRPr="004A4F53">
              <w:rPr>
                <w:rFonts w:ascii="Cambria" w:hAnsi="Cambria" w:cs="Cambria"/>
                <w:color w:val="000000"/>
              </w:rPr>
              <w:t>caTIES.html</w:t>
            </w:r>
          </w:p>
        </w:tc>
      </w:tr>
      <w:tr w:rsidR="004D1963" w:rsidRPr="004D1963" w:rsidTr="004A4F53">
        <w:trPr>
          <w:trHeight w:val="557"/>
        </w:trPr>
        <w:tc>
          <w:tcPr>
            <w:tcW w:w="189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PrivatePublic Migrator</w:t>
            </w:r>
          </w:p>
        </w:tc>
        <w:tc>
          <w:tcPr>
            <w:tcW w:w="126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Functional</w:t>
            </w:r>
          </w:p>
        </w:tc>
        <w:tc>
          <w:tcPr>
            <w:tcW w:w="4590" w:type="dxa"/>
          </w:tcPr>
          <w:p w:rsidR="004D1963" w:rsidRPr="004D1963" w:rsidRDefault="004A4F53" w:rsidP="000350D1">
            <w:pPr>
              <w:spacing w:before="0" w:after="0" w:line="240" w:lineRule="auto"/>
              <w:rPr>
                <w:rFonts w:ascii="Cambria" w:hAnsi="Cambria" w:cs="Cambria"/>
                <w:color w:val="000000"/>
              </w:rPr>
            </w:pPr>
            <w:r>
              <w:rPr>
                <w:rFonts w:ascii="Cambria" w:hAnsi="Cambria" w:cs="Cambria"/>
                <w:color w:val="000000"/>
              </w:rPr>
              <w:t>TestPlans\</w:t>
            </w:r>
            <w:r w:rsidRPr="004A4F53">
              <w:rPr>
                <w:rFonts w:ascii="Cambria" w:hAnsi="Cambria" w:cs="Cambria"/>
                <w:color w:val="000000"/>
              </w:rPr>
              <w:t>Public_Private_Migrator.html</w:t>
            </w:r>
          </w:p>
        </w:tc>
      </w:tr>
      <w:tr w:rsidR="004D1963" w:rsidRPr="004D1963" w:rsidTr="000350D1">
        <w:trPr>
          <w:trHeight w:val="319"/>
        </w:trPr>
        <w:tc>
          <w:tcPr>
            <w:tcW w:w="189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Web app</w:t>
            </w:r>
          </w:p>
        </w:tc>
        <w:tc>
          <w:tcPr>
            <w:tcW w:w="126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Smoke</w:t>
            </w:r>
          </w:p>
        </w:tc>
        <w:tc>
          <w:tcPr>
            <w:tcW w:w="4590" w:type="dxa"/>
          </w:tcPr>
          <w:p w:rsidR="000350D1" w:rsidRDefault="004A4F53" w:rsidP="008C3852">
            <w:pPr>
              <w:pStyle w:val="ListParagraph"/>
              <w:spacing w:before="0" w:after="0" w:line="240" w:lineRule="auto"/>
              <w:ind w:left="0"/>
              <w:jc w:val="left"/>
              <w:rPr>
                <w:rFonts w:ascii="Cambria" w:hAnsi="Cambria" w:cs="Cambria"/>
                <w:color w:val="000000"/>
              </w:rPr>
            </w:pPr>
            <w:r>
              <w:rPr>
                <w:rFonts w:ascii="Cambria" w:hAnsi="Cambria" w:cs="Cambria"/>
                <w:color w:val="000000"/>
              </w:rPr>
              <w:t>All HTML files in TestPlans\WebApp folder</w:t>
            </w:r>
            <w:r w:rsidR="00896FA9">
              <w:rPr>
                <w:rFonts w:ascii="Cambria" w:hAnsi="Cambria" w:cs="Cambria"/>
                <w:color w:val="000000"/>
              </w:rPr>
              <w:t>:</w:t>
            </w:r>
          </w:p>
          <w:p w:rsidR="00896FA9" w:rsidRPr="00AF60DE" w:rsidRDefault="00896FA9" w:rsidP="00AF60DE">
            <w:pPr>
              <w:pStyle w:val="ListParagraph"/>
              <w:numPr>
                <w:ilvl w:val="0"/>
                <w:numId w:val="31"/>
              </w:numPr>
              <w:spacing w:before="0" w:after="0" w:line="240" w:lineRule="auto"/>
              <w:jc w:val="left"/>
              <w:rPr>
                <w:rFonts w:ascii="Cambria" w:hAnsi="Cambria" w:cs="Cambria"/>
                <w:color w:val="000000"/>
              </w:rPr>
            </w:pPr>
            <w:r w:rsidRPr="00AF60DE">
              <w:rPr>
                <w:rFonts w:ascii="Cambria" w:hAnsi="Cambria" w:cs="Cambria"/>
                <w:color w:val="000000"/>
              </w:rPr>
              <w:t>Biospecimen.html</w:t>
            </w:r>
          </w:p>
          <w:p w:rsidR="00896FA9" w:rsidRDefault="00896FA9" w:rsidP="00AF60DE">
            <w:pPr>
              <w:pStyle w:val="ListParagraph"/>
              <w:numPr>
                <w:ilvl w:val="0"/>
                <w:numId w:val="31"/>
              </w:numPr>
              <w:spacing w:before="0" w:after="0" w:line="240" w:lineRule="auto"/>
              <w:jc w:val="left"/>
              <w:rPr>
                <w:rFonts w:ascii="Cambria" w:hAnsi="Cambria" w:cs="Cambria"/>
                <w:color w:val="000000"/>
              </w:rPr>
            </w:pPr>
            <w:r w:rsidRPr="00896FA9">
              <w:rPr>
                <w:rFonts w:ascii="Cambria" w:hAnsi="Cambria" w:cs="Cambria"/>
                <w:color w:val="000000"/>
              </w:rPr>
              <w:t>MSR_Admin.html</w:t>
            </w:r>
          </w:p>
          <w:p w:rsidR="00896FA9" w:rsidRDefault="00896FA9" w:rsidP="00AF60DE">
            <w:pPr>
              <w:pStyle w:val="ListParagraph"/>
              <w:numPr>
                <w:ilvl w:val="0"/>
                <w:numId w:val="31"/>
              </w:numPr>
              <w:spacing w:before="0" w:after="0" w:line="240" w:lineRule="auto"/>
              <w:jc w:val="left"/>
              <w:rPr>
                <w:rFonts w:ascii="Cambria" w:hAnsi="Cambria" w:cs="Cambria"/>
                <w:color w:val="000000"/>
              </w:rPr>
            </w:pPr>
            <w:r w:rsidRPr="00896FA9">
              <w:rPr>
                <w:rFonts w:ascii="Cambria" w:hAnsi="Cambria" w:cs="Cambria"/>
                <w:color w:val="000000"/>
              </w:rPr>
              <w:t>Ordering.html</w:t>
            </w:r>
          </w:p>
          <w:p w:rsidR="00896FA9" w:rsidRDefault="00896FA9" w:rsidP="00AF60DE">
            <w:pPr>
              <w:pStyle w:val="ListParagraph"/>
              <w:numPr>
                <w:ilvl w:val="0"/>
                <w:numId w:val="31"/>
              </w:numPr>
              <w:spacing w:before="0" w:after="0" w:line="240" w:lineRule="auto"/>
              <w:jc w:val="left"/>
              <w:rPr>
                <w:rFonts w:ascii="Cambria" w:hAnsi="Cambria" w:cs="Cambria"/>
                <w:color w:val="000000"/>
              </w:rPr>
            </w:pPr>
            <w:r w:rsidRPr="00896FA9">
              <w:rPr>
                <w:rFonts w:ascii="Cambria" w:hAnsi="Cambria" w:cs="Cambria"/>
                <w:color w:val="000000"/>
              </w:rPr>
              <w:t>Query.html</w:t>
            </w:r>
          </w:p>
          <w:p w:rsidR="00896FA9" w:rsidRPr="000350D1" w:rsidRDefault="00896FA9" w:rsidP="00AF60DE">
            <w:pPr>
              <w:pStyle w:val="ListParagraph"/>
              <w:numPr>
                <w:ilvl w:val="0"/>
                <w:numId w:val="31"/>
              </w:numPr>
              <w:spacing w:before="0" w:after="0" w:line="240" w:lineRule="auto"/>
              <w:jc w:val="left"/>
              <w:rPr>
                <w:rFonts w:ascii="Cambria" w:hAnsi="Cambria" w:cs="Cambria"/>
                <w:color w:val="000000"/>
              </w:rPr>
            </w:pPr>
            <w:r w:rsidRPr="00896FA9">
              <w:rPr>
                <w:rFonts w:ascii="Cambria" w:hAnsi="Cambria" w:cs="Cambria"/>
                <w:color w:val="000000"/>
              </w:rPr>
              <w:t>ShippingandTracking.html</w:t>
            </w:r>
          </w:p>
        </w:tc>
      </w:tr>
      <w:tr w:rsidR="004D1963" w:rsidRPr="004D1963" w:rsidTr="000350D1">
        <w:trPr>
          <w:trHeight w:val="593"/>
        </w:trPr>
        <w:tc>
          <w:tcPr>
            <w:tcW w:w="189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 xml:space="preserve">PHI </w:t>
            </w:r>
          </w:p>
        </w:tc>
        <w:tc>
          <w:tcPr>
            <w:tcW w:w="126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Functional</w:t>
            </w:r>
          </w:p>
        </w:tc>
        <w:tc>
          <w:tcPr>
            <w:tcW w:w="4590" w:type="dxa"/>
          </w:tcPr>
          <w:p w:rsidR="004D1963" w:rsidRPr="004D1963" w:rsidRDefault="004A4F53" w:rsidP="004A4F53">
            <w:pPr>
              <w:spacing w:before="0" w:after="0" w:line="240" w:lineRule="auto"/>
              <w:jc w:val="left"/>
              <w:rPr>
                <w:rFonts w:ascii="Cambria" w:hAnsi="Cambria" w:cs="Cambria"/>
                <w:color w:val="000000"/>
              </w:rPr>
            </w:pPr>
            <w:r>
              <w:rPr>
                <w:rFonts w:ascii="Cambria" w:hAnsi="Cambria" w:cs="Cambria"/>
                <w:color w:val="000000"/>
              </w:rPr>
              <w:t>Test</w:t>
            </w:r>
            <w:r w:rsidR="000350D1" w:rsidRPr="000350D1">
              <w:rPr>
                <w:rFonts w:ascii="Cambria" w:hAnsi="Cambria" w:cs="Cambria"/>
                <w:color w:val="000000"/>
              </w:rPr>
              <w:t>Plans\PHI.html</w:t>
            </w:r>
          </w:p>
        </w:tc>
      </w:tr>
      <w:tr w:rsidR="004D1963" w:rsidRPr="004D1963" w:rsidTr="000350D1">
        <w:trPr>
          <w:trHeight w:val="593"/>
        </w:trPr>
        <w:tc>
          <w:tcPr>
            <w:tcW w:w="189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caB2B End User</w:t>
            </w:r>
          </w:p>
        </w:tc>
        <w:tc>
          <w:tcPr>
            <w:tcW w:w="1260" w:type="dxa"/>
            <w:hideMark/>
          </w:tcPr>
          <w:p w:rsidR="004D1963" w:rsidRPr="004D1963" w:rsidRDefault="004D1963" w:rsidP="004D1963">
            <w:pPr>
              <w:spacing w:before="0" w:after="0" w:line="240" w:lineRule="auto"/>
              <w:rPr>
                <w:rFonts w:ascii="Cambria" w:hAnsi="Cambria" w:cs="Times New Roman"/>
                <w:color w:val="000000"/>
                <w:szCs w:val="22"/>
              </w:rPr>
            </w:pPr>
            <w:r w:rsidRPr="004D1963">
              <w:rPr>
                <w:rFonts w:ascii="Cambria" w:hAnsi="Cambria" w:cs="Cambria"/>
                <w:color w:val="000000"/>
                <w:szCs w:val="22"/>
              </w:rPr>
              <w:t>Functional</w:t>
            </w:r>
          </w:p>
        </w:tc>
        <w:tc>
          <w:tcPr>
            <w:tcW w:w="4590" w:type="dxa"/>
          </w:tcPr>
          <w:p w:rsidR="004D1963" w:rsidRPr="004D1963" w:rsidRDefault="004A4F53" w:rsidP="008C3852">
            <w:pPr>
              <w:spacing w:before="0" w:after="0" w:line="240" w:lineRule="auto"/>
              <w:jc w:val="left"/>
              <w:rPr>
                <w:rFonts w:ascii="Cambria" w:hAnsi="Cambria" w:cs="Cambria"/>
                <w:color w:val="000000"/>
              </w:rPr>
            </w:pPr>
            <w:r>
              <w:rPr>
                <w:rFonts w:ascii="Cambria" w:hAnsi="Cambria" w:cs="Cambria"/>
                <w:color w:val="000000"/>
              </w:rPr>
              <w:t>TestPlans\</w:t>
            </w:r>
            <w:r w:rsidRPr="004A4F53">
              <w:rPr>
                <w:rFonts w:ascii="Cambria" w:hAnsi="Cambria" w:cs="Cambria"/>
                <w:color w:val="000000"/>
              </w:rPr>
              <w:t>API_caGrid_caB2B.html</w:t>
            </w:r>
          </w:p>
        </w:tc>
      </w:tr>
    </w:tbl>
    <w:p w:rsidR="004D1963" w:rsidRDefault="004D1963" w:rsidP="004D1963"/>
    <w:sectPr w:rsidR="004D1963" w:rsidSect="001F12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269" w:rsidRDefault="000C3269" w:rsidP="00BC61E3">
      <w:pPr>
        <w:spacing w:before="0" w:after="0" w:line="240" w:lineRule="auto"/>
      </w:pPr>
      <w:r>
        <w:separator/>
      </w:r>
    </w:p>
  </w:endnote>
  <w:endnote w:type="continuationSeparator" w:id="0">
    <w:p w:rsidR="000C3269" w:rsidRDefault="000C3269" w:rsidP="00BC61E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269" w:rsidRDefault="000C3269" w:rsidP="00BC61E3">
      <w:pPr>
        <w:spacing w:before="0" w:after="0" w:line="240" w:lineRule="auto"/>
      </w:pPr>
      <w:r>
        <w:separator/>
      </w:r>
    </w:p>
  </w:footnote>
  <w:footnote w:type="continuationSeparator" w:id="0">
    <w:p w:rsidR="000C3269" w:rsidRDefault="000C3269" w:rsidP="00BC61E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45E"/>
    <w:multiLevelType w:val="hybridMultilevel"/>
    <w:tmpl w:val="841482D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1C323C2"/>
    <w:multiLevelType w:val="hybridMultilevel"/>
    <w:tmpl w:val="F8A0DC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2253730"/>
    <w:multiLevelType w:val="hybridMultilevel"/>
    <w:tmpl w:val="07CC5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1C17DE"/>
    <w:multiLevelType w:val="hybridMultilevel"/>
    <w:tmpl w:val="454CE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9A62683"/>
    <w:multiLevelType w:val="hybridMultilevel"/>
    <w:tmpl w:val="38687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A065AAE"/>
    <w:multiLevelType w:val="hybridMultilevel"/>
    <w:tmpl w:val="0ED0C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8976E1"/>
    <w:multiLevelType w:val="hybridMultilevel"/>
    <w:tmpl w:val="2FEE2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36AD7"/>
    <w:multiLevelType w:val="hybridMultilevel"/>
    <w:tmpl w:val="143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F8A0221"/>
    <w:multiLevelType w:val="hybridMultilevel"/>
    <w:tmpl w:val="A8E25AD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
    <w:nsid w:val="34085FC2"/>
    <w:multiLevelType w:val="hybridMultilevel"/>
    <w:tmpl w:val="B7827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70218A3"/>
    <w:multiLevelType w:val="hybridMultilevel"/>
    <w:tmpl w:val="F9F4C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7270E1D"/>
    <w:multiLevelType w:val="hybridMultilevel"/>
    <w:tmpl w:val="1548E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A785A67"/>
    <w:multiLevelType w:val="hybridMultilevel"/>
    <w:tmpl w:val="9AF89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D233417"/>
    <w:multiLevelType w:val="hybridMultilevel"/>
    <w:tmpl w:val="7A686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F6E2FD4"/>
    <w:multiLevelType w:val="hybridMultilevel"/>
    <w:tmpl w:val="1D1E74BA"/>
    <w:lvl w:ilvl="0" w:tplc="B8AE67F0">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C3321"/>
    <w:multiLevelType w:val="hybridMultilevel"/>
    <w:tmpl w:val="8BB89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C5220CF"/>
    <w:multiLevelType w:val="hybridMultilevel"/>
    <w:tmpl w:val="1CDA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4186237"/>
    <w:multiLevelType w:val="hybridMultilevel"/>
    <w:tmpl w:val="BFA82F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7A47AA1"/>
    <w:multiLevelType w:val="hybridMultilevel"/>
    <w:tmpl w:val="CB169BF6"/>
    <w:lvl w:ilvl="0" w:tplc="D7D24216">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9">
    <w:nsid w:val="57E54701"/>
    <w:multiLevelType w:val="hybridMultilevel"/>
    <w:tmpl w:val="59E89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A165A63"/>
    <w:multiLevelType w:val="hybridMultilevel"/>
    <w:tmpl w:val="AA46BB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5A610359"/>
    <w:multiLevelType w:val="hybridMultilevel"/>
    <w:tmpl w:val="B7827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5070BCA"/>
    <w:multiLevelType w:val="hybridMultilevel"/>
    <w:tmpl w:val="FE70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869B9"/>
    <w:multiLevelType w:val="hybridMultilevel"/>
    <w:tmpl w:val="DB32B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F84C2F"/>
    <w:multiLevelType w:val="hybridMultilevel"/>
    <w:tmpl w:val="EA22B6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7431503A"/>
    <w:multiLevelType w:val="hybridMultilevel"/>
    <w:tmpl w:val="9D5C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F47695"/>
    <w:multiLevelType w:val="hybridMultilevel"/>
    <w:tmpl w:val="18C8F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7E2636B"/>
    <w:multiLevelType w:val="hybridMultilevel"/>
    <w:tmpl w:val="6DAA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B0427B2"/>
    <w:multiLevelType w:val="hybridMultilevel"/>
    <w:tmpl w:val="841482D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E4F02AD"/>
    <w:multiLevelType w:val="hybridMultilevel"/>
    <w:tmpl w:val="F4E243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7F6754D8"/>
    <w:multiLevelType w:val="hybridMultilevel"/>
    <w:tmpl w:val="C1EE3B32"/>
    <w:lvl w:ilvl="0" w:tplc="B8AE67F0">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26"/>
  </w:num>
  <w:num w:numId="4">
    <w:abstractNumId w:val="8"/>
  </w:num>
  <w:num w:numId="5">
    <w:abstractNumId w:val="1"/>
  </w:num>
  <w:num w:numId="6">
    <w:abstractNumId w:val="20"/>
  </w:num>
  <w:num w:numId="7">
    <w:abstractNumId w:val="12"/>
  </w:num>
  <w:num w:numId="8">
    <w:abstractNumId w:val="5"/>
  </w:num>
  <w:num w:numId="9">
    <w:abstractNumId w:val="11"/>
  </w:num>
  <w:num w:numId="10">
    <w:abstractNumId w:val="13"/>
  </w:num>
  <w:num w:numId="11">
    <w:abstractNumId w:val="10"/>
  </w:num>
  <w:num w:numId="12">
    <w:abstractNumId w:val="0"/>
  </w:num>
  <w:num w:numId="13">
    <w:abstractNumId w:val="28"/>
  </w:num>
  <w:num w:numId="14">
    <w:abstractNumId w:val="7"/>
  </w:num>
  <w:num w:numId="15">
    <w:abstractNumId w:val="18"/>
  </w:num>
  <w:num w:numId="16">
    <w:abstractNumId w:val="4"/>
  </w:num>
  <w:num w:numId="17">
    <w:abstractNumId w:val="3"/>
  </w:num>
  <w:num w:numId="18">
    <w:abstractNumId w:val="15"/>
  </w:num>
  <w:num w:numId="19">
    <w:abstractNumId w:val="19"/>
  </w:num>
  <w:num w:numId="20">
    <w:abstractNumId w:val="21"/>
  </w:num>
  <w:num w:numId="21">
    <w:abstractNumId w:val="16"/>
  </w:num>
  <w:num w:numId="22">
    <w:abstractNumId w:val="17"/>
  </w:num>
  <w:num w:numId="23">
    <w:abstractNumId w:val="9"/>
  </w:num>
  <w:num w:numId="24">
    <w:abstractNumId w:val="27"/>
  </w:num>
  <w:num w:numId="25">
    <w:abstractNumId w:val="24"/>
  </w:num>
  <w:num w:numId="26">
    <w:abstractNumId w:val="22"/>
  </w:num>
  <w:num w:numId="27">
    <w:abstractNumId w:val="25"/>
  </w:num>
  <w:num w:numId="28">
    <w:abstractNumId w:val="23"/>
  </w:num>
  <w:num w:numId="29">
    <w:abstractNumId w:val="6"/>
  </w:num>
  <w:num w:numId="30">
    <w:abstractNumId w:val="30"/>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rsids>
    <w:rsidRoot w:val="00A92473"/>
    <w:rsid w:val="00021171"/>
    <w:rsid w:val="000350D1"/>
    <w:rsid w:val="000434BD"/>
    <w:rsid w:val="00047028"/>
    <w:rsid w:val="0007362A"/>
    <w:rsid w:val="00081B07"/>
    <w:rsid w:val="0009314C"/>
    <w:rsid w:val="00097D71"/>
    <w:rsid w:val="000C3269"/>
    <w:rsid w:val="000C5610"/>
    <w:rsid w:val="000D6E89"/>
    <w:rsid w:val="000D6EA7"/>
    <w:rsid w:val="000E491D"/>
    <w:rsid w:val="000F2B6E"/>
    <w:rsid w:val="001139CB"/>
    <w:rsid w:val="00120509"/>
    <w:rsid w:val="0013046A"/>
    <w:rsid w:val="00131ED6"/>
    <w:rsid w:val="0013595B"/>
    <w:rsid w:val="00162A4A"/>
    <w:rsid w:val="0016477F"/>
    <w:rsid w:val="001742A9"/>
    <w:rsid w:val="0018543A"/>
    <w:rsid w:val="00197E19"/>
    <w:rsid w:val="001D25CC"/>
    <w:rsid w:val="001D6A7D"/>
    <w:rsid w:val="001D746B"/>
    <w:rsid w:val="001E1497"/>
    <w:rsid w:val="001F12A1"/>
    <w:rsid w:val="002042FE"/>
    <w:rsid w:val="00264F73"/>
    <w:rsid w:val="0026647F"/>
    <w:rsid w:val="002875EA"/>
    <w:rsid w:val="00291204"/>
    <w:rsid w:val="00291792"/>
    <w:rsid w:val="0029721E"/>
    <w:rsid w:val="002C0871"/>
    <w:rsid w:val="002C0937"/>
    <w:rsid w:val="002D15E4"/>
    <w:rsid w:val="002D2C4C"/>
    <w:rsid w:val="002E329F"/>
    <w:rsid w:val="002E4C03"/>
    <w:rsid w:val="002F1A4F"/>
    <w:rsid w:val="002F2754"/>
    <w:rsid w:val="002F3C3F"/>
    <w:rsid w:val="002F72D1"/>
    <w:rsid w:val="00304BED"/>
    <w:rsid w:val="00316921"/>
    <w:rsid w:val="00320CEF"/>
    <w:rsid w:val="00327C8C"/>
    <w:rsid w:val="00334C33"/>
    <w:rsid w:val="003410B4"/>
    <w:rsid w:val="00342E60"/>
    <w:rsid w:val="00350F1F"/>
    <w:rsid w:val="00351817"/>
    <w:rsid w:val="00357EBE"/>
    <w:rsid w:val="0036667A"/>
    <w:rsid w:val="003702C7"/>
    <w:rsid w:val="00372181"/>
    <w:rsid w:val="00372416"/>
    <w:rsid w:val="00375F00"/>
    <w:rsid w:val="00397997"/>
    <w:rsid w:val="003A1B38"/>
    <w:rsid w:val="003B1D39"/>
    <w:rsid w:val="003C751C"/>
    <w:rsid w:val="003D32D3"/>
    <w:rsid w:val="003D4505"/>
    <w:rsid w:val="003E10C3"/>
    <w:rsid w:val="003F24F1"/>
    <w:rsid w:val="004055B9"/>
    <w:rsid w:val="00405ACB"/>
    <w:rsid w:val="00410B19"/>
    <w:rsid w:val="00414ECF"/>
    <w:rsid w:val="00423F66"/>
    <w:rsid w:val="00444800"/>
    <w:rsid w:val="00455298"/>
    <w:rsid w:val="004607A9"/>
    <w:rsid w:val="00473716"/>
    <w:rsid w:val="00483DD2"/>
    <w:rsid w:val="00491DFC"/>
    <w:rsid w:val="004A110C"/>
    <w:rsid w:val="004A1D5B"/>
    <w:rsid w:val="004A4F53"/>
    <w:rsid w:val="004A5172"/>
    <w:rsid w:val="004A6131"/>
    <w:rsid w:val="004C0C9B"/>
    <w:rsid w:val="004C469B"/>
    <w:rsid w:val="004D1963"/>
    <w:rsid w:val="004E14EE"/>
    <w:rsid w:val="0052367B"/>
    <w:rsid w:val="0053320F"/>
    <w:rsid w:val="00533240"/>
    <w:rsid w:val="005456D0"/>
    <w:rsid w:val="005472AD"/>
    <w:rsid w:val="00563E3F"/>
    <w:rsid w:val="005727BD"/>
    <w:rsid w:val="005800FC"/>
    <w:rsid w:val="005907A9"/>
    <w:rsid w:val="00590A03"/>
    <w:rsid w:val="00591D08"/>
    <w:rsid w:val="0059286C"/>
    <w:rsid w:val="005C0447"/>
    <w:rsid w:val="005C1C5B"/>
    <w:rsid w:val="005C1DBC"/>
    <w:rsid w:val="005C349D"/>
    <w:rsid w:val="005C46AD"/>
    <w:rsid w:val="005D3F0E"/>
    <w:rsid w:val="005E7943"/>
    <w:rsid w:val="005F1E7E"/>
    <w:rsid w:val="005F2217"/>
    <w:rsid w:val="00620FCA"/>
    <w:rsid w:val="00622765"/>
    <w:rsid w:val="006253EF"/>
    <w:rsid w:val="00636639"/>
    <w:rsid w:val="00636740"/>
    <w:rsid w:val="00651D96"/>
    <w:rsid w:val="00660A31"/>
    <w:rsid w:val="00664CD6"/>
    <w:rsid w:val="00664F22"/>
    <w:rsid w:val="00695F2A"/>
    <w:rsid w:val="006979B2"/>
    <w:rsid w:val="006A0298"/>
    <w:rsid w:val="006A450A"/>
    <w:rsid w:val="006B3292"/>
    <w:rsid w:val="006B46EF"/>
    <w:rsid w:val="006D1AE0"/>
    <w:rsid w:val="006D4038"/>
    <w:rsid w:val="00702931"/>
    <w:rsid w:val="00715A92"/>
    <w:rsid w:val="00717977"/>
    <w:rsid w:val="007270C3"/>
    <w:rsid w:val="00727273"/>
    <w:rsid w:val="007318D8"/>
    <w:rsid w:val="0073280C"/>
    <w:rsid w:val="00734D44"/>
    <w:rsid w:val="00760BD8"/>
    <w:rsid w:val="007656AE"/>
    <w:rsid w:val="00765C94"/>
    <w:rsid w:val="0076658F"/>
    <w:rsid w:val="00766BFB"/>
    <w:rsid w:val="00766EEA"/>
    <w:rsid w:val="00777C29"/>
    <w:rsid w:val="00790941"/>
    <w:rsid w:val="007A3822"/>
    <w:rsid w:val="007B4629"/>
    <w:rsid w:val="007B6959"/>
    <w:rsid w:val="007C5B41"/>
    <w:rsid w:val="007D5B5C"/>
    <w:rsid w:val="007D7381"/>
    <w:rsid w:val="007E16FD"/>
    <w:rsid w:val="007E2907"/>
    <w:rsid w:val="007F1EDE"/>
    <w:rsid w:val="007F7ADC"/>
    <w:rsid w:val="008004D5"/>
    <w:rsid w:val="00802DFD"/>
    <w:rsid w:val="00806FC9"/>
    <w:rsid w:val="00817E3D"/>
    <w:rsid w:val="0082205D"/>
    <w:rsid w:val="00830E60"/>
    <w:rsid w:val="0084178E"/>
    <w:rsid w:val="008435A1"/>
    <w:rsid w:val="00845F77"/>
    <w:rsid w:val="008642D5"/>
    <w:rsid w:val="00867EA1"/>
    <w:rsid w:val="00872CC0"/>
    <w:rsid w:val="00896FA9"/>
    <w:rsid w:val="008B2927"/>
    <w:rsid w:val="008C1168"/>
    <w:rsid w:val="008C28F8"/>
    <w:rsid w:val="008C3852"/>
    <w:rsid w:val="008D0A8C"/>
    <w:rsid w:val="008D66C1"/>
    <w:rsid w:val="008F1138"/>
    <w:rsid w:val="008F6E0F"/>
    <w:rsid w:val="00906B88"/>
    <w:rsid w:val="00911C6A"/>
    <w:rsid w:val="009277CC"/>
    <w:rsid w:val="00934663"/>
    <w:rsid w:val="009379DC"/>
    <w:rsid w:val="00937FE1"/>
    <w:rsid w:val="00942A66"/>
    <w:rsid w:val="00944B05"/>
    <w:rsid w:val="00953222"/>
    <w:rsid w:val="009733BC"/>
    <w:rsid w:val="00975CCF"/>
    <w:rsid w:val="00981211"/>
    <w:rsid w:val="009A2EDF"/>
    <w:rsid w:val="009D3946"/>
    <w:rsid w:val="009F2718"/>
    <w:rsid w:val="009F680A"/>
    <w:rsid w:val="00A17F7A"/>
    <w:rsid w:val="00A410CA"/>
    <w:rsid w:val="00A459ED"/>
    <w:rsid w:val="00A50A3E"/>
    <w:rsid w:val="00A50F5A"/>
    <w:rsid w:val="00A5187B"/>
    <w:rsid w:val="00A65571"/>
    <w:rsid w:val="00A70274"/>
    <w:rsid w:val="00A77C5C"/>
    <w:rsid w:val="00A80989"/>
    <w:rsid w:val="00A84FBC"/>
    <w:rsid w:val="00A92473"/>
    <w:rsid w:val="00AA1C86"/>
    <w:rsid w:val="00AA5926"/>
    <w:rsid w:val="00AB1410"/>
    <w:rsid w:val="00AC7AE9"/>
    <w:rsid w:val="00AD4000"/>
    <w:rsid w:val="00AF0B32"/>
    <w:rsid w:val="00AF60DE"/>
    <w:rsid w:val="00B0496A"/>
    <w:rsid w:val="00B06A5A"/>
    <w:rsid w:val="00B076E8"/>
    <w:rsid w:val="00B1121C"/>
    <w:rsid w:val="00B17EAC"/>
    <w:rsid w:val="00B31D81"/>
    <w:rsid w:val="00B401B3"/>
    <w:rsid w:val="00B40528"/>
    <w:rsid w:val="00B46A3F"/>
    <w:rsid w:val="00B5160C"/>
    <w:rsid w:val="00B62136"/>
    <w:rsid w:val="00B62DEE"/>
    <w:rsid w:val="00B645E6"/>
    <w:rsid w:val="00B74A6B"/>
    <w:rsid w:val="00BA7DEB"/>
    <w:rsid w:val="00BB38B3"/>
    <w:rsid w:val="00BC25B8"/>
    <w:rsid w:val="00BC5417"/>
    <w:rsid w:val="00BC61E3"/>
    <w:rsid w:val="00BF5841"/>
    <w:rsid w:val="00C115E7"/>
    <w:rsid w:val="00C116F8"/>
    <w:rsid w:val="00C13812"/>
    <w:rsid w:val="00C22D92"/>
    <w:rsid w:val="00C35F71"/>
    <w:rsid w:val="00C40D56"/>
    <w:rsid w:val="00C45F47"/>
    <w:rsid w:val="00C518E8"/>
    <w:rsid w:val="00C66718"/>
    <w:rsid w:val="00C85E12"/>
    <w:rsid w:val="00CA2FA9"/>
    <w:rsid w:val="00CB11D6"/>
    <w:rsid w:val="00CD4661"/>
    <w:rsid w:val="00CD6B1B"/>
    <w:rsid w:val="00CE0980"/>
    <w:rsid w:val="00CE0B15"/>
    <w:rsid w:val="00CE0EA0"/>
    <w:rsid w:val="00D063A9"/>
    <w:rsid w:val="00D07D89"/>
    <w:rsid w:val="00D1317E"/>
    <w:rsid w:val="00D14233"/>
    <w:rsid w:val="00D15973"/>
    <w:rsid w:val="00D44957"/>
    <w:rsid w:val="00D72B99"/>
    <w:rsid w:val="00D8146D"/>
    <w:rsid w:val="00D85B63"/>
    <w:rsid w:val="00D877FA"/>
    <w:rsid w:val="00D94431"/>
    <w:rsid w:val="00DB06AE"/>
    <w:rsid w:val="00DB5156"/>
    <w:rsid w:val="00DF442D"/>
    <w:rsid w:val="00DF4788"/>
    <w:rsid w:val="00E00BE6"/>
    <w:rsid w:val="00E10F65"/>
    <w:rsid w:val="00E11ECD"/>
    <w:rsid w:val="00E13A2A"/>
    <w:rsid w:val="00E34C6F"/>
    <w:rsid w:val="00E47BDE"/>
    <w:rsid w:val="00E50F32"/>
    <w:rsid w:val="00E538C2"/>
    <w:rsid w:val="00E635BD"/>
    <w:rsid w:val="00E63BBF"/>
    <w:rsid w:val="00E7163A"/>
    <w:rsid w:val="00E824F5"/>
    <w:rsid w:val="00E9681B"/>
    <w:rsid w:val="00EA455B"/>
    <w:rsid w:val="00EB4F7F"/>
    <w:rsid w:val="00EC6F6A"/>
    <w:rsid w:val="00ED6975"/>
    <w:rsid w:val="00EE0412"/>
    <w:rsid w:val="00EF5A42"/>
    <w:rsid w:val="00F00F6B"/>
    <w:rsid w:val="00F01BE8"/>
    <w:rsid w:val="00F13E76"/>
    <w:rsid w:val="00F33A0D"/>
    <w:rsid w:val="00F456A4"/>
    <w:rsid w:val="00F53385"/>
    <w:rsid w:val="00F70ECB"/>
    <w:rsid w:val="00F911C9"/>
    <w:rsid w:val="00F9668C"/>
    <w:rsid w:val="00FA4C9D"/>
    <w:rsid w:val="00FA6A99"/>
    <w:rsid w:val="00FB3B70"/>
    <w:rsid w:val="00FD45B1"/>
    <w:rsid w:val="00FD57CD"/>
    <w:rsid w:val="00FF22A5"/>
    <w:rsid w:val="00FF3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459ED"/>
    <w:pPr>
      <w:spacing w:before="120" w:after="120" w:line="276" w:lineRule="auto"/>
      <w:jc w:val="both"/>
    </w:pPr>
    <w:rPr>
      <w:rFonts w:cs="Calibri"/>
    </w:rPr>
  </w:style>
  <w:style w:type="paragraph" w:styleId="Heading1">
    <w:name w:val="heading 1"/>
    <w:basedOn w:val="Normal"/>
    <w:next w:val="Normal"/>
    <w:link w:val="Heading1Char"/>
    <w:uiPriority w:val="99"/>
    <w:qFormat/>
    <w:rsid w:val="00A92473"/>
    <w:pPr>
      <w:keepNext/>
      <w:keepLines/>
      <w:spacing w:before="480" w:after="0"/>
      <w:outlineLvl w:val="0"/>
    </w:pPr>
    <w:rPr>
      <w:rFonts w:ascii="Cambria" w:eastAsia="MS Gothic" w:hAnsi="Cambria" w:cs="Cambria"/>
      <w:b/>
      <w:bCs/>
      <w:color w:val="365F91"/>
      <w:sz w:val="28"/>
      <w:szCs w:val="28"/>
    </w:rPr>
  </w:style>
  <w:style w:type="paragraph" w:styleId="Heading2">
    <w:name w:val="heading 2"/>
    <w:basedOn w:val="Normal"/>
    <w:next w:val="Normal"/>
    <w:link w:val="Heading2Char"/>
    <w:uiPriority w:val="99"/>
    <w:qFormat/>
    <w:rsid w:val="00A92473"/>
    <w:pPr>
      <w:keepNext/>
      <w:keepLines/>
      <w:spacing w:before="200" w:after="0"/>
      <w:outlineLvl w:val="1"/>
    </w:pPr>
    <w:rPr>
      <w:rFonts w:ascii="Cambria" w:eastAsia="MS Gothic" w:hAnsi="Cambria" w:cs="Cambria"/>
      <w:b/>
      <w:bCs/>
      <w:color w:val="4F81BD"/>
      <w:sz w:val="26"/>
      <w:szCs w:val="26"/>
    </w:rPr>
  </w:style>
  <w:style w:type="paragraph" w:styleId="Heading3">
    <w:name w:val="heading 3"/>
    <w:basedOn w:val="Normal"/>
    <w:next w:val="Normal"/>
    <w:link w:val="Heading3Char"/>
    <w:uiPriority w:val="99"/>
    <w:qFormat/>
    <w:rsid w:val="00A92473"/>
    <w:pPr>
      <w:keepNext/>
      <w:keepLines/>
      <w:spacing w:before="200" w:after="0"/>
      <w:outlineLvl w:val="2"/>
    </w:pPr>
    <w:rPr>
      <w:rFonts w:ascii="Cambria" w:eastAsia="MS Gothic" w:hAnsi="Cambria" w:cs="Cambria"/>
      <w:b/>
      <w:bCs/>
      <w:color w:val="4F81BD"/>
    </w:rPr>
  </w:style>
  <w:style w:type="paragraph" w:styleId="Heading4">
    <w:name w:val="heading 4"/>
    <w:basedOn w:val="Normal"/>
    <w:next w:val="Normal"/>
    <w:link w:val="Heading4Char"/>
    <w:unhideWhenUsed/>
    <w:qFormat/>
    <w:locked/>
    <w:rsid w:val="00A518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2473"/>
    <w:rPr>
      <w:rFonts w:ascii="Cambria" w:eastAsia="MS Gothic" w:hAnsi="Cambria" w:cs="Cambria"/>
      <w:b/>
      <w:bCs/>
      <w:color w:val="365F91"/>
      <w:sz w:val="28"/>
      <w:szCs w:val="28"/>
    </w:rPr>
  </w:style>
  <w:style w:type="character" w:customStyle="1" w:styleId="Heading2Char">
    <w:name w:val="Heading 2 Char"/>
    <w:basedOn w:val="DefaultParagraphFont"/>
    <w:link w:val="Heading2"/>
    <w:uiPriority w:val="99"/>
    <w:locked/>
    <w:rsid w:val="00A92473"/>
    <w:rPr>
      <w:rFonts w:ascii="Cambria" w:eastAsia="MS Gothic" w:hAnsi="Cambria" w:cs="Cambria"/>
      <w:b/>
      <w:bCs/>
      <w:color w:val="4F81BD"/>
      <w:sz w:val="26"/>
      <w:szCs w:val="26"/>
    </w:rPr>
  </w:style>
  <w:style w:type="character" w:customStyle="1" w:styleId="Heading3Char">
    <w:name w:val="Heading 3 Char"/>
    <w:basedOn w:val="DefaultParagraphFont"/>
    <w:link w:val="Heading3"/>
    <w:uiPriority w:val="99"/>
    <w:locked/>
    <w:rsid w:val="00A92473"/>
    <w:rPr>
      <w:rFonts w:ascii="Cambria" w:eastAsia="MS Gothic" w:hAnsi="Cambria" w:cs="Cambria"/>
      <w:b/>
      <w:bCs/>
      <w:color w:val="4F81BD"/>
    </w:rPr>
  </w:style>
  <w:style w:type="paragraph" w:styleId="ListParagraph">
    <w:name w:val="List Paragraph"/>
    <w:basedOn w:val="Normal"/>
    <w:uiPriority w:val="99"/>
    <w:qFormat/>
    <w:rsid w:val="00A92473"/>
    <w:pPr>
      <w:ind w:left="720"/>
    </w:pPr>
  </w:style>
  <w:style w:type="table" w:styleId="TableGrid">
    <w:name w:val="Table Grid"/>
    <w:basedOn w:val="TableNormal"/>
    <w:uiPriority w:val="99"/>
    <w:rsid w:val="00351817"/>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rsid w:val="00BC61E3"/>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sid w:val="00BC61E3"/>
    <w:rPr>
      <w:rFonts w:ascii="Calibri" w:hAnsi="Calibri" w:cs="Calibri"/>
    </w:rPr>
  </w:style>
  <w:style w:type="paragraph" w:styleId="Footer">
    <w:name w:val="footer"/>
    <w:basedOn w:val="Normal"/>
    <w:link w:val="FooterChar"/>
    <w:uiPriority w:val="99"/>
    <w:semiHidden/>
    <w:rsid w:val="00BC61E3"/>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locked/>
    <w:rsid w:val="00BC61E3"/>
    <w:rPr>
      <w:rFonts w:ascii="Calibri" w:hAnsi="Calibri" w:cs="Calibri"/>
    </w:rPr>
  </w:style>
  <w:style w:type="paragraph" w:styleId="BalloonText">
    <w:name w:val="Balloon Text"/>
    <w:basedOn w:val="Normal"/>
    <w:link w:val="BalloonTextChar"/>
    <w:uiPriority w:val="99"/>
    <w:semiHidden/>
    <w:rsid w:val="00A410C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10CA"/>
    <w:rPr>
      <w:rFonts w:ascii="Tahoma" w:hAnsi="Tahoma" w:cs="Tahoma"/>
      <w:sz w:val="16"/>
      <w:szCs w:val="16"/>
    </w:rPr>
  </w:style>
  <w:style w:type="character" w:styleId="CommentReference">
    <w:name w:val="annotation reference"/>
    <w:basedOn w:val="DefaultParagraphFont"/>
    <w:uiPriority w:val="99"/>
    <w:semiHidden/>
    <w:rsid w:val="004C469B"/>
    <w:rPr>
      <w:sz w:val="16"/>
      <w:szCs w:val="16"/>
    </w:rPr>
  </w:style>
  <w:style w:type="paragraph" w:styleId="CommentText">
    <w:name w:val="annotation text"/>
    <w:basedOn w:val="Normal"/>
    <w:link w:val="CommentTextChar"/>
    <w:uiPriority w:val="99"/>
    <w:semiHidden/>
    <w:rsid w:val="004C469B"/>
    <w:pPr>
      <w:spacing w:line="240" w:lineRule="auto"/>
    </w:pPr>
    <w:rPr>
      <w:sz w:val="20"/>
      <w:szCs w:val="20"/>
    </w:rPr>
  </w:style>
  <w:style w:type="character" w:customStyle="1" w:styleId="CommentTextChar">
    <w:name w:val="Comment Text Char"/>
    <w:basedOn w:val="DefaultParagraphFont"/>
    <w:link w:val="CommentText"/>
    <w:uiPriority w:val="99"/>
    <w:semiHidden/>
    <w:locked/>
    <w:rsid w:val="004C469B"/>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4C469B"/>
    <w:rPr>
      <w:b/>
      <w:bCs/>
    </w:rPr>
  </w:style>
  <w:style w:type="character" w:customStyle="1" w:styleId="CommentSubjectChar">
    <w:name w:val="Comment Subject Char"/>
    <w:basedOn w:val="CommentTextChar"/>
    <w:link w:val="CommentSubject"/>
    <w:uiPriority w:val="99"/>
    <w:semiHidden/>
    <w:locked/>
    <w:rsid w:val="004C469B"/>
    <w:rPr>
      <w:b/>
      <w:bCs/>
    </w:rPr>
  </w:style>
  <w:style w:type="character" w:styleId="Hyperlink">
    <w:name w:val="Hyperlink"/>
    <w:basedOn w:val="DefaultParagraphFont"/>
    <w:uiPriority w:val="99"/>
    <w:rsid w:val="00DB06AE"/>
    <w:rPr>
      <w:color w:val="0000FF"/>
      <w:u w:val="single"/>
    </w:rPr>
  </w:style>
  <w:style w:type="character" w:styleId="FollowedHyperlink">
    <w:name w:val="FollowedHyperlink"/>
    <w:basedOn w:val="DefaultParagraphFont"/>
    <w:uiPriority w:val="99"/>
    <w:semiHidden/>
    <w:rsid w:val="00B62136"/>
    <w:rPr>
      <w:color w:val="800080"/>
      <w:u w:val="single"/>
    </w:rPr>
  </w:style>
  <w:style w:type="paragraph" w:styleId="TOCHeading">
    <w:name w:val="TOC Heading"/>
    <w:basedOn w:val="Heading1"/>
    <w:next w:val="Normal"/>
    <w:uiPriority w:val="99"/>
    <w:qFormat/>
    <w:rsid w:val="00C518E8"/>
    <w:pPr>
      <w:jc w:val="left"/>
      <w:outlineLvl w:val="9"/>
    </w:pPr>
  </w:style>
  <w:style w:type="paragraph" w:styleId="TOC1">
    <w:name w:val="toc 1"/>
    <w:basedOn w:val="Normal"/>
    <w:next w:val="Normal"/>
    <w:autoRedefine/>
    <w:uiPriority w:val="39"/>
    <w:rsid w:val="00C518E8"/>
    <w:pPr>
      <w:spacing w:after="100"/>
    </w:pPr>
  </w:style>
  <w:style w:type="paragraph" w:styleId="TOC2">
    <w:name w:val="toc 2"/>
    <w:basedOn w:val="Normal"/>
    <w:next w:val="Normal"/>
    <w:autoRedefine/>
    <w:uiPriority w:val="39"/>
    <w:rsid w:val="00C518E8"/>
    <w:pPr>
      <w:spacing w:after="100"/>
      <w:ind w:left="220"/>
    </w:pPr>
  </w:style>
  <w:style w:type="paragraph" w:styleId="TOC3">
    <w:name w:val="toc 3"/>
    <w:basedOn w:val="Normal"/>
    <w:next w:val="Normal"/>
    <w:autoRedefine/>
    <w:uiPriority w:val="39"/>
    <w:rsid w:val="00C518E8"/>
    <w:pPr>
      <w:spacing w:after="100"/>
      <w:ind w:left="440"/>
    </w:pPr>
  </w:style>
  <w:style w:type="paragraph" w:styleId="Caption">
    <w:name w:val="caption"/>
    <w:basedOn w:val="Normal"/>
    <w:next w:val="Normal"/>
    <w:uiPriority w:val="99"/>
    <w:qFormat/>
    <w:rsid w:val="003A1B38"/>
    <w:pPr>
      <w:spacing w:before="0" w:after="200" w:line="240" w:lineRule="auto"/>
    </w:pPr>
    <w:rPr>
      <w:b/>
      <w:bCs/>
      <w:color w:val="4F81BD"/>
      <w:sz w:val="18"/>
      <w:szCs w:val="18"/>
    </w:rPr>
  </w:style>
  <w:style w:type="paragraph" w:styleId="PlainText">
    <w:name w:val="Plain Text"/>
    <w:basedOn w:val="Normal"/>
    <w:link w:val="PlainTextChar"/>
    <w:uiPriority w:val="99"/>
    <w:semiHidden/>
    <w:unhideWhenUsed/>
    <w:rsid w:val="0036667A"/>
    <w:pPr>
      <w:spacing w:before="100" w:beforeAutospacing="1" w:after="100" w:afterAutospacing="1" w:line="240" w:lineRule="auto"/>
      <w:jc w:val="left"/>
    </w:pPr>
    <w:rPr>
      <w:rFonts w:ascii="Times New Roman" w:hAnsi="Times New Roman" w:cs="Times New Roman"/>
      <w:sz w:val="24"/>
      <w:szCs w:val="24"/>
    </w:rPr>
  </w:style>
  <w:style w:type="character" w:customStyle="1" w:styleId="PlainTextChar">
    <w:name w:val="Plain Text Char"/>
    <w:basedOn w:val="DefaultParagraphFont"/>
    <w:link w:val="PlainText"/>
    <w:uiPriority w:val="99"/>
    <w:semiHidden/>
    <w:rsid w:val="0036667A"/>
    <w:rPr>
      <w:rFonts w:ascii="Times New Roman" w:hAnsi="Times New Roman"/>
      <w:sz w:val="24"/>
      <w:szCs w:val="24"/>
    </w:rPr>
  </w:style>
  <w:style w:type="character" w:customStyle="1" w:styleId="Heading4Char">
    <w:name w:val="Heading 4 Char"/>
    <w:basedOn w:val="DefaultParagraphFont"/>
    <w:link w:val="Heading4"/>
    <w:rsid w:val="00A5187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54794633">
      <w:marLeft w:val="0"/>
      <w:marRight w:val="0"/>
      <w:marTop w:val="0"/>
      <w:marBottom w:val="0"/>
      <w:divBdr>
        <w:top w:val="none" w:sz="0" w:space="0" w:color="auto"/>
        <w:left w:val="none" w:sz="0" w:space="0" w:color="auto"/>
        <w:bottom w:val="none" w:sz="0" w:space="0" w:color="auto"/>
        <w:right w:val="none" w:sz="0" w:space="0" w:color="auto"/>
      </w:divBdr>
    </w:div>
    <w:div w:id="654794634">
      <w:marLeft w:val="0"/>
      <w:marRight w:val="0"/>
      <w:marTop w:val="0"/>
      <w:marBottom w:val="0"/>
      <w:divBdr>
        <w:top w:val="none" w:sz="0" w:space="0" w:color="auto"/>
        <w:left w:val="none" w:sz="0" w:space="0" w:color="auto"/>
        <w:bottom w:val="none" w:sz="0" w:space="0" w:color="auto"/>
        <w:right w:val="none" w:sz="0" w:space="0" w:color="auto"/>
      </w:divBdr>
    </w:div>
    <w:div w:id="654794635">
      <w:marLeft w:val="0"/>
      <w:marRight w:val="0"/>
      <w:marTop w:val="0"/>
      <w:marBottom w:val="0"/>
      <w:divBdr>
        <w:top w:val="none" w:sz="0" w:space="0" w:color="auto"/>
        <w:left w:val="none" w:sz="0" w:space="0" w:color="auto"/>
        <w:bottom w:val="none" w:sz="0" w:space="0" w:color="auto"/>
        <w:right w:val="none" w:sz="0" w:space="0" w:color="auto"/>
      </w:divBdr>
    </w:div>
    <w:div w:id="1396782827">
      <w:bodyDiv w:val="1"/>
      <w:marLeft w:val="0"/>
      <w:marRight w:val="0"/>
      <w:marTop w:val="0"/>
      <w:marBottom w:val="0"/>
      <w:divBdr>
        <w:top w:val="none" w:sz="0" w:space="0" w:color="auto"/>
        <w:left w:val="none" w:sz="0" w:space="0" w:color="auto"/>
        <w:bottom w:val="none" w:sz="0" w:space="0" w:color="auto"/>
        <w:right w:val="none" w:sz="0" w:space="0" w:color="auto"/>
      </w:divBdr>
    </w:div>
    <w:div w:id="2088529056">
      <w:bodyDiv w:val="1"/>
      <w:marLeft w:val="0"/>
      <w:marRight w:val="0"/>
      <w:marTop w:val="0"/>
      <w:marBottom w:val="0"/>
      <w:divBdr>
        <w:top w:val="none" w:sz="0" w:space="0" w:color="auto"/>
        <w:left w:val="none" w:sz="0" w:space="0" w:color="auto"/>
        <w:bottom w:val="none" w:sz="0" w:space="0" w:color="auto"/>
        <w:right w:val="none" w:sz="0" w:space="0" w:color="auto"/>
      </w:divBdr>
    </w:div>
    <w:div w:id="213112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garajanlab.wustl.edu/bugs/show_bug.cgi?id=10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nagarajanlab.wustl.edu/bugs/show_bug.cgi?id=9617" TargetMode="External"/><Relationship Id="rId4" Type="http://schemas.openxmlformats.org/officeDocument/2006/relationships/settings" Target="settings.xml"/><Relationship Id="rId9" Type="http://schemas.openxmlformats.org/officeDocument/2006/relationships/hyperlink" Target="http://nagarajanlab.wustl.edu/bugs/show_bug.cgi?id=1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EC1A8-3302-49AA-B4C1-F5C11A79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caTissue Suite v1</vt:lpstr>
    </vt:vector>
  </TitlesOfParts>
  <Company>Washington University</Company>
  <LinksUpToDate>false</LinksUpToDate>
  <CharactersWithSpaces>18740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caTissue Suite v1</dc:title>
  <dc:subject/>
  <dc:creator>Srikanth Adiga</dc:creator>
  <cp:keywords/>
  <dc:description/>
  <cp:lastModifiedBy>Rashmi Dixit</cp:lastModifiedBy>
  <cp:revision>10</cp:revision>
  <cp:lastPrinted>2009-07-30T16:03:00Z</cp:lastPrinted>
  <dcterms:created xsi:type="dcterms:W3CDTF">2009-08-25T08:24:00Z</dcterms:created>
  <dcterms:modified xsi:type="dcterms:W3CDTF">2009-08-25T12:49:00Z</dcterms:modified>
</cp:coreProperties>
</file>
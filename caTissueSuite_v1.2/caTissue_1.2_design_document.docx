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502547641"/>
        <w:docPartObj>
          <w:docPartGallery w:val="Cover Pages"/>
          <w:docPartUnique/>
        </w:docPartObj>
      </w:sdtPr>
      <w:sdtEndPr>
        <w:rPr>
          <w:rFonts w:ascii="Arial" w:eastAsiaTheme="minorHAnsi" w:hAnsi="Arial" w:cs="Arial"/>
          <w:sz w:val="20"/>
          <w:szCs w:val="20"/>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E76BFC">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rPr>
              </w:sdtEndPr>
              <w:sdtContent>
                <w:tc>
                  <w:tcPr>
                    <w:tcW w:w="7672" w:type="dxa"/>
                    <w:tcMar>
                      <w:top w:w="216" w:type="dxa"/>
                      <w:left w:w="115" w:type="dxa"/>
                      <w:bottom w:w="216" w:type="dxa"/>
                      <w:right w:w="115" w:type="dxa"/>
                    </w:tcMar>
                  </w:tcPr>
                  <w:p w:rsidR="00E76BFC" w:rsidRDefault="00A1474B" w:rsidP="007A04DA">
                    <w:pPr>
                      <w:pStyle w:val="NoSpacing"/>
                      <w:jc w:val="both"/>
                      <w:rPr>
                        <w:rFonts w:asciiTheme="majorHAnsi" w:eastAsiaTheme="majorEastAsia" w:hAnsiTheme="majorHAnsi" w:cstheme="majorBidi"/>
                      </w:rPr>
                    </w:pPr>
                    <w:r w:rsidRPr="001D6180">
                      <w:rPr>
                        <w:rFonts w:asciiTheme="majorHAnsi" w:eastAsiaTheme="majorEastAsia" w:hAnsiTheme="majorHAnsi" w:cstheme="majorBidi"/>
                        <w:sz w:val="36"/>
                      </w:rPr>
                      <w:t>caTissue Suite v1.2</w:t>
                    </w:r>
                  </w:p>
                </w:tc>
              </w:sdtContent>
            </w:sdt>
          </w:tr>
          <w:tr w:rsidR="00E76BFC">
            <w:tc>
              <w:tcPr>
                <w:tcW w:w="7672" w:type="dxa"/>
              </w:tcPr>
              <w:sdt>
                <w:sdtPr>
                  <w:rPr>
                    <w:rFonts w:asciiTheme="majorHAnsi" w:eastAsiaTheme="majorEastAsia" w:hAnsiTheme="majorHAnsi" w:cstheme="majorBidi"/>
                    <w:color w:val="4F81BD" w:themeColor="accent1"/>
                    <w:sz w:val="52"/>
                    <w:szCs w:val="52"/>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E76BFC" w:rsidRDefault="00795D63" w:rsidP="007A04DA">
                    <w:pPr>
                      <w:pStyle w:val="NoSpacing"/>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52"/>
                        <w:szCs w:val="52"/>
                      </w:rPr>
                      <w:t>Design document</w:t>
                    </w:r>
                  </w:p>
                </w:sdtContent>
              </w:sdt>
            </w:tc>
          </w:tr>
        </w:tbl>
        <w:p w:rsidR="00E76BFC" w:rsidRDefault="00E76BFC" w:rsidP="007A04DA">
          <w:pPr>
            <w:jc w:val="both"/>
          </w:pPr>
        </w:p>
        <w:p w:rsidR="00E76BFC" w:rsidRDefault="00E76BFC" w:rsidP="007A04DA">
          <w:pPr>
            <w:jc w:val="both"/>
          </w:pPr>
        </w:p>
        <w:tbl>
          <w:tblPr>
            <w:tblpPr w:leftFromText="187" w:rightFromText="187" w:horzAnchor="margin" w:tblpXSpec="center" w:tblpYSpec="bottom"/>
            <w:tblW w:w="4000" w:type="pct"/>
            <w:tblLook w:val="04A0"/>
          </w:tblPr>
          <w:tblGrid>
            <w:gridCol w:w="7672"/>
          </w:tblGrid>
          <w:tr w:rsidR="00E76BFC">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E76BFC" w:rsidRDefault="00EC5B4A" w:rsidP="007A04DA">
                    <w:pPr>
                      <w:pStyle w:val="NoSpacing"/>
                      <w:jc w:val="both"/>
                      <w:rPr>
                        <w:color w:val="4F81BD" w:themeColor="accent1"/>
                      </w:rPr>
                    </w:pPr>
                    <w:r>
                      <w:rPr>
                        <w:color w:val="4F81BD" w:themeColor="accent1"/>
                      </w:rPr>
                      <w:t>Washington University / Persistent systems</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08-16T00:00:00Z">
                    <w:dateFormat w:val="M/d/yyyy"/>
                    <w:lid w:val="en-US"/>
                    <w:storeMappedDataAs w:val="dateTime"/>
                    <w:calendar w:val="gregorian"/>
                  </w:date>
                </w:sdtPr>
                <w:sdtContent>
                  <w:p w:rsidR="00E76BFC" w:rsidRDefault="004E28B7" w:rsidP="007A04DA">
                    <w:pPr>
                      <w:pStyle w:val="NoSpacing"/>
                      <w:jc w:val="both"/>
                      <w:rPr>
                        <w:color w:val="4F81BD" w:themeColor="accent1"/>
                      </w:rPr>
                    </w:pPr>
                    <w:r>
                      <w:rPr>
                        <w:color w:val="4F81BD" w:themeColor="accent1"/>
                      </w:rPr>
                      <w:t>8/16/2010</w:t>
                    </w:r>
                  </w:p>
                </w:sdtContent>
              </w:sdt>
              <w:p w:rsidR="00E76BFC" w:rsidRDefault="00E76BFC" w:rsidP="007A04DA">
                <w:pPr>
                  <w:pStyle w:val="NoSpacing"/>
                  <w:jc w:val="both"/>
                  <w:rPr>
                    <w:color w:val="4F81BD" w:themeColor="accent1"/>
                  </w:rPr>
                </w:pPr>
              </w:p>
            </w:tc>
          </w:tr>
        </w:tbl>
        <w:p w:rsidR="00E76BFC" w:rsidRDefault="00E76BFC" w:rsidP="007A04DA">
          <w:pPr>
            <w:jc w:val="both"/>
          </w:pPr>
        </w:p>
        <w:p w:rsidR="00E76BFC" w:rsidRDefault="00E76BFC" w:rsidP="007A04DA">
          <w:pPr>
            <w:jc w:val="both"/>
            <w:rPr>
              <w:rFonts w:ascii="Arial" w:hAnsi="Arial" w:cs="Arial"/>
              <w:sz w:val="20"/>
              <w:szCs w:val="20"/>
            </w:rPr>
          </w:pPr>
          <w:r>
            <w:rPr>
              <w:rFonts w:ascii="Arial" w:hAnsi="Arial" w:cs="Arial"/>
              <w:sz w:val="20"/>
              <w:szCs w:val="20"/>
            </w:rPr>
            <w:br w:type="page"/>
          </w:r>
        </w:p>
      </w:sdtContent>
    </w:sdt>
    <w:p w:rsidR="00E33957" w:rsidRDefault="00E33957" w:rsidP="007A04DA">
      <w:pPr>
        <w:spacing w:line="240" w:lineRule="auto"/>
        <w:jc w:val="both"/>
        <w:rPr>
          <w:b/>
        </w:rPr>
      </w:pPr>
    </w:p>
    <w:p w:rsidR="00E33957" w:rsidRDefault="00E33957" w:rsidP="007A04DA">
      <w:pPr>
        <w:spacing w:line="240" w:lineRule="auto"/>
        <w:jc w:val="both"/>
        <w:rPr>
          <w:b/>
        </w:rPr>
      </w:pPr>
      <w:r>
        <w:rPr>
          <w:b/>
        </w:rPr>
        <w:t>REVISION HISTORY</w:t>
      </w:r>
    </w:p>
    <w:p w:rsidR="00E33957" w:rsidRDefault="00E33957" w:rsidP="007A04DA">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8"/>
        <w:gridCol w:w="936"/>
        <w:gridCol w:w="1998"/>
        <w:gridCol w:w="1746"/>
        <w:gridCol w:w="2070"/>
        <w:gridCol w:w="828"/>
      </w:tblGrid>
      <w:tr w:rsidR="00E33957" w:rsidTr="00FE6580">
        <w:tc>
          <w:tcPr>
            <w:tcW w:w="1278" w:type="dxa"/>
            <w:tcBorders>
              <w:top w:val="single" w:sz="4" w:space="0" w:color="auto"/>
              <w:left w:val="single" w:sz="4" w:space="0" w:color="auto"/>
              <w:bottom w:val="single" w:sz="4" w:space="0" w:color="auto"/>
              <w:right w:val="single" w:sz="4" w:space="0" w:color="auto"/>
            </w:tcBorders>
            <w:shd w:val="clear" w:color="auto" w:fill="1F497D"/>
            <w:hideMark/>
          </w:tcPr>
          <w:p w:rsidR="00E33957" w:rsidRDefault="00E33957" w:rsidP="007A04DA">
            <w:pPr>
              <w:spacing w:line="240" w:lineRule="auto"/>
              <w:jc w:val="both"/>
              <w:rPr>
                <w:b/>
                <w:color w:val="FFFFFF"/>
              </w:rPr>
            </w:pPr>
            <w:r>
              <w:rPr>
                <w:b/>
                <w:color w:val="FFFFFF"/>
              </w:rPr>
              <w:t>Date</w:t>
            </w:r>
          </w:p>
        </w:tc>
        <w:tc>
          <w:tcPr>
            <w:tcW w:w="936" w:type="dxa"/>
            <w:tcBorders>
              <w:top w:val="single" w:sz="4" w:space="0" w:color="auto"/>
              <w:left w:val="single" w:sz="4" w:space="0" w:color="auto"/>
              <w:bottom w:val="single" w:sz="4" w:space="0" w:color="auto"/>
              <w:right w:val="single" w:sz="4" w:space="0" w:color="auto"/>
            </w:tcBorders>
            <w:shd w:val="clear" w:color="auto" w:fill="1F497D"/>
            <w:hideMark/>
          </w:tcPr>
          <w:p w:rsidR="00E33957" w:rsidRDefault="00E33957" w:rsidP="007A04DA">
            <w:pPr>
              <w:spacing w:line="240" w:lineRule="auto"/>
              <w:jc w:val="both"/>
              <w:rPr>
                <w:b/>
                <w:color w:val="FFFFFF"/>
              </w:rPr>
            </w:pPr>
            <w:r>
              <w:rPr>
                <w:b/>
                <w:color w:val="FFFFFF"/>
              </w:rPr>
              <w:t>Version</w:t>
            </w:r>
          </w:p>
        </w:tc>
        <w:tc>
          <w:tcPr>
            <w:tcW w:w="1998" w:type="dxa"/>
            <w:tcBorders>
              <w:top w:val="single" w:sz="4" w:space="0" w:color="auto"/>
              <w:left w:val="single" w:sz="4" w:space="0" w:color="auto"/>
              <w:bottom w:val="single" w:sz="4" w:space="0" w:color="auto"/>
              <w:right w:val="single" w:sz="4" w:space="0" w:color="auto"/>
            </w:tcBorders>
            <w:shd w:val="clear" w:color="auto" w:fill="1F497D"/>
            <w:hideMark/>
          </w:tcPr>
          <w:p w:rsidR="00E33957" w:rsidRDefault="00E33957" w:rsidP="007A04DA">
            <w:pPr>
              <w:spacing w:line="240" w:lineRule="auto"/>
              <w:jc w:val="both"/>
              <w:rPr>
                <w:b/>
                <w:color w:val="FFFFFF"/>
              </w:rPr>
            </w:pPr>
            <w:r>
              <w:rPr>
                <w:b/>
                <w:color w:val="FFFFFF"/>
              </w:rPr>
              <w:t>Description</w:t>
            </w:r>
          </w:p>
        </w:tc>
        <w:tc>
          <w:tcPr>
            <w:tcW w:w="1746" w:type="dxa"/>
            <w:tcBorders>
              <w:top w:val="single" w:sz="4" w:space="0" w:color="auto"/>
              <w:left w:val="single" w:sz="4" w:space="0" w:color="auto"/>
              <w:bottom w:val="single" w:sz="4" w:space="0" w:color="auto"/>
              <w:right w:val="single" w:sz="4" w:space="0" w:color="auto"/>
            </w:tcBorders>
            <w:shd w:val="clear" w:color="auto" w:fill="1F497D"/>
            <w:hideMark/>
          </w:tcPr>
          <w:p w:rsidR="00E33957" w:rsidRDefault="00E33957" w:rsidP="007A04DA">
            <w:pPr>
              <w:spacing w:line="240" w:lineRule="auto"/>
              <w:jc w:val="both"/>
              <w:rPr>
                <w:b/>
                <w:color w:val="FFFFFF"/>
              </w:rPr>
            </w:pPr>
            <w:r>
              <w:rPr>
                <w:b/>
                <w:color w:val="FFFFFF"/>
              </w:rPr>
              <w:t>Author</w:t>
            </w:r>
          </w:p>
        </w:tc>
        <w:tc>
          <w:tcPr>
            <w:tcW w:w="2070" w:type="dxa"/>
            <w:tcBorders>
              <w:top w:val="single" w:sz="4" w:space="0" w:color="auto"/>
              <w:left w:val="single" w:sz="4" w:space="0" w:color="auto"/>
              <w:bottom w:val="single" w:sz="4" w:space="0" w:color="auto"/>
              <w:right w:val="single" w:sz="4" w:space="0" w:color="auto"/>
            </w:tcBorders>
            <w:shd w:val="clear" w:color="auto" w:fill="1F497D"/>
            <w:hideMark/>
          </w:tcPr>
          <w:p w:rsidR="00E33957" w:rsidRDefault="00E33957" w:rsidP="007A04DA">
            <w:pPr>
              <w:spacing w:line="240" w:lineRule="auto"/>
              <w:jc w:val="both"/>
              <w:rPr>
                <w:b/>
                <w:color w:val="FFFFFF"/>
              </w:rPr>
            </w:pPr>
            <w:r>
              <w:rPr>
                <w:b/>
                <w:color w:val="FFFFFF"/>
              </w:rPr>
              <w:t>Approved/ Reviewed By</w:t>
            </w:r>
          </w:p>
        </w:tc>
        <w:tc>
          <w:tcPr>
            <w:tcW w:w="828" w:type="dxa"/>
            <w:tcBorders>
              <w:top w:val="single" w:sz="4" w:space="0" w:color="auto"/>
              <w:left w:val="single" w:sz="4" w:space="0" w:color="auto"/>
              <w:bottom w:val="single" w:sz="4" w:space="0" w:color="auto"/>
              <w:right w:val="single" w:sz="4" w:space="0" w:color="auto"/>
            </w:tcBorders>
            <w:shd w:val="clear" w:color="auto" w:fill="1F497D"/>
            <w:hideMark/>
          </w:tcPr>
          <w:p w:rsidR="00E33957" w:rsidRDefault="00E33957" w:rsidP="007A04DA">
            <w:pPr>
              <w:spacing w:line="240" w:lineRule="auto"/>
              <w:jc w:val="both"/>
              <w:rPr>
                <w:b/>
                <w:color w:val="FFFFFF"/>
              </w:rPr>
            </w:pPr>
            <w:r>
              <w:rPr>
                <w:b/>
                <w:color w:val="FFFFFF"/>
              </w:rPr>
              <w:t>Status</w:t>
            </w:r>
          </w:p>
        </w:tc>
      </w:tr>
      <w:tr w:rsidR="00E33957" w:rsidTr="00FE6580">
        <w:trPr>
          <w:trHeight w:val="1169"/>
        </w:trPr>
        <w:tc>
          <w:tcPr>
            <w:tcW w:w="1278" w:type="dxa"/>
            <w:tcBorders>
              <w:top w:val="single" w:sz="4" w:space="0" w:color="auto"/>
              <w:left w:val="single" w:sz="4" w:space="0" w:color="auto"/>
              <w:bottom w:val="single" w:sz="4" w:space="0" w:color="auto"/>
              <w:right w:val="single" w:sz="4" w:space="0" w:color="auto"/>
            </w:tcBorders>
            <w:hideMark/>
          </w:tcPr>
          <w:p w:rsidR="00E33957" w:rsidRDefault="00ED3D87" w:rsidP="007A04DA">
            <w:pPr>
              <w:spacing w:line="240" w:lineRule="auto"/>
              <w:jc w:val="both"/>
            </w:pPr>
            <w:r>
              <w:t>15-Aug-10</w:t>
            </w:r>
          </w:p>
        </w:tc>
        <w:tc>
          <w:tcPr>
            <w:tcW w:w="936" w:type="dxa"/>
            <w:tcBorders>
              <w:top w:val="single" w:sz="4" w:space="0" w:color="auto"/>
              <w:left w:val="single" w:sz="4" w:space="0" w:color="auto"/>
              <w:bottom w:val="single" w:sz="4" w:space="0" w:color="auto"/>
              <w:right w:val="single" w:sz="4" w:space="0" w:color="auto"/>
            </w:tcBorders>
            <w:hideMark/>
          </w:tcPr>
          <w:p w:rsidR="00E33957" w:rsidRDefault="00E33957" w:rsidP="007A04DA">
            <w:pPr>
              <w:spacing w:line="240" w:lineRule="auto"/>
              <w:jc w:val="both"/>
            </w:pPr>
            <w:r>
              <w:t>0.1</w:t>
            </w:r>
          </w:p>
        </w:tc>
        <w:tc>
          <w:tcPr>
            <w:tcW w:w="1998" w:type="dxa"/>
            <w:tcBorders>
              <w:top w:val="single" w:sz="4" w:space="0" w:color="auto"/>
              <w:left w:val="single" w:sz="4" w:space="0" w:color="auto"/>
              <w:bottom w:val="single" w:sz="4" w:space="0" w:color="auto"/>
              <w:right w:val="single" w:sz="4" w:space="0" w:color="auto"/>
            </w:tcBorders>
            <w:hideMark/>
          </w:tcPr>
          <w:p w:rsidR="00E33957" w:rsidRDefault="00ED3D87" w:rsidP="007A04DA">
            <w:pPr>
              <w:spacing w:line="240" w:lineRule="auto"/>
              <w:jc w:val="both"/>
            </w:pPr>
            <w:r>
              <w:t>caTissue Suite v1.2 design document</w:t>
            </w:r>
          </w:p>
        </w:tc>
        <w:tc>
          <w:tcPr>
            <w:tcW w:w="1746" w:type="dxa"/>
            <w:tcBorders>
              <w:top w:val="single" w:sz="4" w:space="0" w:color="auto"/>
              <w:left w:val="single" w:sz="4" w:space="0" w:color="auto"/>
              <w:bottom w:val="single" w:sz="4" w:space="0" w:color="auto"/>
              <w:right w:val="single" w:sz="4" w:space="0" w:color="auto"/>
            </w:tcBorders>
          </w:tcPr>
          <w:p w:rsidR="00E33957" w:rsidRDefault="00ED3D87" w:rsidP="007A04DA">
            <w:pPr>
              <w:spacing w:after="0" w:line="240" w:lineRule="auto"/>
              <w:jc w:val="both"/>
            </w:pPr>
            <w:r>
              <w:t>Washington university and PSL</w:t>
            </w:r>
          </w:p>
          <w:p w:rsidR="00E33957" w:rsidRDefault="00E33957" w:rsidP="007A04DA">
            <w:pPr>
              <w:spacing w:line="240" w:lineRule="auto"/>
              <w:jc w:val="both"/>
            </w:pPr>
          </w:p>
        </w:tc>
        <w:tc>
          <w:tcPr>
            <w:tcW w:w="2070" w:type="dxa"/>
            <w:tcBorders>
              <w:top w:val="single" w:sz="4" w:space="0" w:color="auto"/>
              <w:left w:val="single" w:sz="4" w:space="0" w:color="auto"/>
              <w:bottom w:val="single" w:sz="4" w:space="0" w:color="auto"/>
              <w:right w:val="single" w:sz="4" w:space="0" w:color="auto"/>
            </w:tcBorders>
          </w:tcPr>
          <w:p w:rsidR="00E33957" w:rsidRDefault="00E33957" w:rsidP="007A04DA">
            <w:pPr>
              <w:spacing w:line="240" w:lineRule="auto"/>
              <w:jc w:val="both"/>
            </w:pPr>
          </w:p>
        </w:tc>
        <w:tc>
          <w:tcPr>
            <w:tcW w:w="828" w:type="dxa"/>
            <w:tcBorders>
              <w:top w:val="single" w:sz="4" w:space="0" w:color="auto"/>
              <w:left w:val="single" w:sz="4" w:space="0" w:color="auto"/>
              <w:bottom w:val="single" w:sz="4" w:space="0" w:color="auto"/>
              <w:right w:val="single" w:sz="4" w:space="0" w:color="auto"/>
            </w:tcBorders>
            <w:hideMark/>
          </w:tcPr>
          <w:p w:rsidR="00E33957" w:rsidRDefault="00ED3D87" w:rsidP="007A04DA">
            <w:pPr>
              <w:spacing w:line="240" w:lineRule="auto"/>
              <w:jc w:val="both"/>
            </w:pPr>
            <w:r>
              <w:t>Final</w:t>
            </w:r>
          </w:p>
        </w:tc>
      </w:tr>
    </w:tbl>
    <w:p w:rsidR="00E33957" w:rsidRDefault="00E33957" w:rsidP="007A04DA">
      <w:pPr>
        <w:spacing w:line="240" w:lineRule="auto"/>
        <w:jc w:val="both"/>
      </w:pPr>
    </w:p>
    <w:p w:rsidR="00783DD7" w:rsidRDefault="00783DD7" w:rsidP="007A04DA">
      <w:pPr>
        <w:jc w:val="both"/>
        <w:rPr>
          <w:b/>
          <w:sz w:val="32"/>
          <w:szCs w:val="32"/>
        </w:rPr>
      </w:pPr>
      <w:r>
        <w:rPr>
          <w:b/>
          <w:sz w:val="32"/>
          <w:szCs w:val="32"/>
        </w:rPr>
        <w:br w:type="page"/>
      </w:r>
    </w:p>
    <w:sdt>
      <w:sdtPr>
        <w:rPr>
          <w:rFonts w:asciiTheme="minorHAnsi" w:eastAsiaTheme="minorHAnsi" w:hAnsiTheme="minorHAnsi" w:cstheme="minorBidi"/>
          <w:b w:val="0"/>
          <w:bCs w:val="0"/>
          <w:color w:val="auto"/>
          <w:sz w:val="22"/>
          <w:szCs w:val="22"/>
        </w:rPr>
        <w:id w:val="99690365"/>
        <w:docPartObj>
          <w:docPartGallery w:val="Table of Contents"/>
          <w:docPartUnique/>
        </w:docPartObj>
      </w:sdtPr>
      <w:sdtContent>
        <w:p w:rsidR="007448F0" w:rsidRDefault="007448F0" w:rsidP="007A04DA">
          <w:pPr>
            <w:pStyle w:val="TOCHeading"/>
            <w:jc w:val="both"/>
          </w:pPr>
          <w:r w:rsidRPr="007448F0">
            <w:rPr>
              <w:sz w:val="44"/>
            </w:rPr>
            <w:t>Contents</w:t>
          </w:r>
        </w:p>
        <w:p w:rsidR="00170980" w:rsidRDefault="00352EA6">
          <w:pPr>
            <w:pStyle w:val="TOC1"/>
            <w:tabs>
              <w:tab w:val="left" w:pos="1320"/>
              <w:tab w:val="right" w:leader="dot" w:pos="9350"/>
            </w:tabs>
            <w:rPr>
              <w:rFonts w:eastAsiaTheme="minorEastAsia"/>
              <w:noProof/>
            </w:rPr>
          </w:pPr>
          <w:r>
            <w:fldChar w:fldCharType="begin"/>
          </w:r>
          <w:r w:rsidR="007448F0">
            <w:instrText xml:space="preserve"> TOC \o "1-3" \h \z \u </w:instrText>
          </w:r>
          <w:r>
            <w:fldChar w:fldCharType="separate"/>
          </w:r>
          <w:hyperlink w:anchor="_Toc269914325" w:history="1">
            <w:r w:rsidR="00170980" w:rsidRPr="00EE5A2F">
              <w:rPr>
                <w:rStyle w:val="Hyperlink"/>
                <w:rFonts w:ascii="Times New Roman" w:hAnsi="Times New Roman" w:cs="Times New Roman"/>
                <w:noProof/>
                <w:snapToGrid w:val="0"/>
                <w:w w:val="0"/>
              </w:rPr>
              <w:t>Chapter 1.</w:t>
            </w:r>
            <w:r w:rsidR="00170980">
              <w:rPr>
                <w:rFonts w:eastAsiaTheme="minorEastAsia"/>
                <w:noProof/>
              </w:rPr>
              <w:tab/>
            </w:r>
            <w:r w:rsidR="00170980" w:rsidRPr="00EE5A2F">
              <w:rPr>
                <w:rStyle w:val="Hyperlink"/>
                <w:rFonts w:ascii="Cambria" w:eastAsia="Times New Roman" w:hAnsi="Cambria" w:cs="Times New Roman"/>
                <w:noProof/>
                <w:lang w:bidi="en-US"/>
              </w:rPr>
              <w:t>Introduction</w:t>
            </w:r>
            <w:r w:rsidR="00170980">
              <w:rPr>
                <w:noProof/>
                <w:webHidden/>
              </w:rPr>
              <w:tab/>
            </w:r>
            <w:r>
              <w:rPr>
                <w:noProof/>
                <w:webHidden/>
              </w:rPr>
              <w:fldChar w:fldCharType="begin"/>
            </w:r>
            <w:r w:rsidR="00170980">
              <w:rPr>
                <w:noProof/>
                <w:webHidden/>
              </w:rPr>
              <w:instrText xml:space="preserve"> PAGEREF _Toc269914325 \h </w:instrText>
            </w:r>
            <w:r>
              <w:rPr>
                <w:noProof/>
                <w:webHidden/>
              </w:rPr>
            </w:r>
            <w:r>
              <w:rPr>
                <w:noProof/>
                <w:webHidden/>
              </w:rPr>
              <w:fldChar w:fldCharType="separate"/>
            </w:r>
            <w:r w:rsidR="00170980">
              <w:rPr>
                <w:noProof/>
                <w:webHidden/>
              </w:rPr>
              <w:t>7</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26" w:history="1">
            <w:r w:rsidR="00170980" w:rsidRPr="00EE5A2F">
              <w:rPr>
                <w:rStyle w:val="Hyperlink"/>
                <w:noProof/>
                <w:lang w:bidi="en-US"/>
              </w:rPr>
              <w:t>1.1</w:t>
            </w:r>
            <w:r w:rsidR="00170980">
              <w:rPr>
                <w:rFonts w:eastAsiaTheme="minorEastAsia"/>
                <w:noProof/>
              </w:rPr>
              <w:tab/>
            </w:r>
            <w:r w:rsidR="00170980" w:rsidRPr="00EE5A2F">
              <w:rPr>
                <w:rStyle w:val="Hyperlink"/>
                <w:noProof/>
                <w:lang w:bidi="en-US"/>
              </w:rPr>
              <w:t>Audience</w:t>
            </w:r>
            <w:r w:rsidR="00170980">
              <w:rPr>
                <w:noProof/>
                <w:webHidden/>
              </w:rPr>
              <w:tab/>
            </w:r>
            <w:r>
              <w:rPr>
                <w:noProof/>
                <w:webHidden/>
              </w:rPr>
              <w:fldChar w:fldCharType="begin"/>
            </w:r>
            <w:r w:rsidR="00170980">
              <w:rPr>
                <w:noProof/>
                <w:webHidden/>
              </w:rPr>
              <w:instrText xml:space="preserve"> PAGEREF _Toc269914326 \h </w:instrText>
            </w:r>
            <w:r>
              <w:rPr>
                <w:noProof/>
                <w:webHidden/>
              </w:rPr>
            </w:r>
            <w:r>
              <w:rPr>
                <w:noProof/>
                <w:webHidden/>
              </w:rPr>
              <w:fldChar w:fldCharType="separate"/>
            </w:r>
            <w:r w:rsidR="00170980">
              <w:rPr>
                <w:noProof/>
                <w:webHidden/>
              </w:rPr>
              <w:t>7</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27" w:history="1">
            <w:r w:rsidR="00170980" w:rsidRPr="00EE5A2F">
              <w:rPr>
                <w:rStyle w:val="Hyperlink"/>
                <w:noProof/>
                <w:lang w:bidi="en-US"/>
              </w:rPr>
              <w:t>1.2</w:t>
            </w:r>
            <w:r w:rsidR="00170980">
              <w:rPr>
                <w:rFonts w:eastAsiaTheme="minorEastAsia"/>
                <w:noProof/>
              </w:rPr>
              <w:tab/>
            </w:r>
            <w:r w:rsidR="00170980" w:rsidRPr="00EE5A2F">
              <w:rPr>
                <w:rStyle w:val="Hyperlink"/>
                <w:noProof/>
                <w:lang w:bidi="en-US"/>
              </w:rPr>
              <w:t>References</w:t>
            </w:r>
            <w:r w:rsidR="00170980">
              <w:rPr>
                <w:noProof/>
                <w:webHidden/>
              </w:rPr>
              <w:tab/>
            </w:r>
            <w:r>
              <w:rPr>
                <w:noProof/>
                <w:webHidden/>
              </w:rPr>
              <w:fldChar w:fldCharType="begin"/>
            </w:r>
            <w:r w:rsidR="00170980">
              <w:rPr>
                <w:noProof/>
                <w:webHidden/>
              </w:rPr>
              <w:instrText xml:space="preserve"> PAGEREF _Toc269914327 \h </w:instrText>
            </w:r>
            <w:r>
              <w:rPr>
                <w:noProof/>
                <w:webHidden/>
              </w:rPr>
            </w:r>
            <w:r>
              <w:rPr>
                <w:noProof/>
                <w:webHidden/>
              </w:rPr>
              <w:fldChar w:fldCharType="separate"/>
            </w:r>
            <w:r w:rsidR="00170980">
              <w:rPr>
                <w:noProof/>
                <w:webHidden/>
              </w:rPr>
              <w:t>7</w:t>
            </w:r>
            <w:r>
              <w:rPr>
                <w:noProof/>
                <w:webHidden/>
              </w:rPr>
              <w:fldChar w:fldCharType="end"/>
            </w:r>
          </w:hyperlink>
        </w:p>
        <w:p w:rsidR="00170980" w:rsidRDefault="00352EA6">
          <w:pPr>
            <w:pStyle w:val="TOC1"/>
            <w:tabs>
              <w:tab w:val="left" w:pos="1320"/>
              <w:tab w:val="right" w:leader="dot" w:pos="9350"/>
            </w:tabs>
            <w:rPr>
              <w:rFonts w:eastAsiaTheme="minorEastAsia"/>
              <w:noProof/>
            </w:rPr>
          </w:pPr>
          <w:hyperlink w:anchor="_Toc269914328" w:history="1">
            <w:r w:rsidR="00170980" w:rsidRPr="00EE5A2F">
              <w:rPr>
                <w:rStyle w:val="Hyperlink"/>
                <w:rFonts w:ascii="Times New Roman" w:eastAsia="Times New Roman" w:hAnsi="Times New Roman" w:cs="Times New Roman"/>
                <w:noProof/>
                <w:snapToGrid w:val="0"/>
                <w:w w:val="0"/>
                <w:lang w:bidi="en-US"/>
              </w:rPr>
              <w:t>Chapter 2.</w:t>
            </w:r>
            <w:r w:rsidR="00170980">
              <w:rPr>
                <w:rFonts w:eastAsiaTheme="minorEastAsia"/>
                <w:noProof/>
              </w:rPr>
              <w:tab/>
            </w:r>
            <w:r w:rsidR="00170980" w:rsidRPr="00EE5A2F">
              <w:rPr>
                <w:rStyle w:val="Hyperlink"/>
                <w:rFonts w:ascii="Cambria" w:eastAsia="Times New Roman" w:hAnsi="Cambria" w:cs="Times New Roman"/>
                <w:noProof/>
                <w:lang w:bidi="en-US"/>
              </w:rPr>
              <w:t>Custom identity provider support</w:t>
            </w:r>
            <w:r w:rsidR="00170980">
              <w:rPr>
                <w:noProof/>
                <w:webHidden/>
              </w:rPr>
              <w:tab/>
            </w:r>
            <w:r>
              <w:rPr>
                <w:noProof/>
                <w:webHidden/>
              </w:rPr>
              <w:fldChar w:fldCharType="begin"/>
            </w:r>
            <w:r w:rsidR="00170980">
              <w:rPr>
                <w:noProof/>
                <w:webHidden/>
              </w:rPr>
              <w:instrText xml:space="preserve"> PAGEREF _Toc269914328 \h </w:instrText>
            </w:r>
            <w:r>
              <w:rPr>
                <w:noProof/>
                <w:webHidden/>
              </w:rPr>
            </w:r>
            <w:r>
              <w:rPr>
                <w:noProof/>
                <w:webHidden/>
              </w:rPr>
              <w:fldChar w:fldCharType="separate"/>
            </w:r>
            <w:r w:rsidR="00170980">
              <w:rPr>
                <w:noProof/>
                <w:webHidden/>
              </w:rPr>
              <w:t>8</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29" w:history="1">
            <w:r w:rsidR="00170980" w:rsidRPr="00EE5A2F">
              <w:rPr>
                <w:rStyle w:val="Hyperlink"/>
                <w:noProof/>
                <w:lang w:bidi="en-US"/>
              </w:rPr>
              <w:t>2.1</w:t>
            </w:r>
            <w:r w:rsidR="00170980">
              <w:rPr>
                <w:rFonts w:eastAsiaTheme="minorEastAsia"/>
                <w:noProof/>
              </w:rPr>
              <w:tab/>
            </w:r>
            <w:r w:rsidR="00170980" w:rsidRPr="00EE5A2F">
              <w:rPr>
                <w:rStyle w:val="Hyperlink"/>
                <w:noProof/>
                <w:lang w:bidi="en-US"/>
              </w:rPr>
              <w:t>Design scope</w:t>
            </w:r>
            <w:r w:rsidR="00170980">
              <w:rPr>
                <w:noProof/>
                <w:webHidden/>
              </w:rPr>
              <w:tab/>
            </w:r>
            <w:r>
              <w:rPr>
                <w:noProof/>
                <w:webHidden/>
              </w:rPr>
              <w:fldChar w:fldCharType="begin"/>
            </w:r>
            <w:r w:rsidR="00170980">
              <w:rPr>
                <w:noProof/>
                <w:webHidden/>
              </w:rPr>
              <w:instrText xml:space="preserve"> PAGEREF _Toc269914329 \h </w:instrText>
            </w:r>
            <w:r>
              <w:rPr>
                <w:noProof/>
                <w:webHidden/>
              </w:rPr>
            </w:r>
            <w:r>
              <w:rPr>
                <w:noProof/>
                <w:webHidden/>
              </w:rPr>
              <w:fldChar w:fldCharType="separate"/>
            </w:r>
            <w:r w:rsidR="00170980">
              <w:rPr>
                <w:noProof/>
                <w:webHidden/>
              </w:rPr>
              <w:t>8</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30" w:history="1">
            <w:r w:rsidR="00170980" w:rsidRPr="00EE5A2F">
              <w:rPr>
                <w:rStyle w:val="Hyperlink"/>
                <w:noProof/>
                <w:lang w:bidi="en-US"/>
              </w:rPr>
              <w:t>2.2</w:t>
            </w:r>
            <w:r w:rsidR="00170980">
              <w:rPr>
                <w:rFonts w:eastAsiaTheme="minorEastAsia"/>
                <w:noProof/>
              </w:rPr>
              <w:tab/>
            </w:r>
            <w:r w:rsidR="00170980" w:rsidRPr="00EE5A2F">
              <w:rPr>
                <w:rStyle w:val="Hyperlink"/>
                <w:noProof/>
                <w:lang w:bidi="en-US"/>
              </w:rPr>
              <w:t>Solution architecture</w:t>
            </w:r>
            <w:r w:rsidR="00170980">
              <w:rPr>
                <w:noProof/>
                <w:webHidden/>
              </w:rPr>
              <w:tab/>
            </w:r>
            <w:r>
              <w:rPr>
                <w:noProof/>
                <w:webHidden/>
              </w:rPr>
              <w:fldChar w:fldCharType="begin"/>
            </w:r>
            <w:r w:rsidR="00170980">
              <w:rPr>
                <w:noProof/>
                <w:webHidden/>
              </w:rPr>
              <w:instrText xml:space="preserve"> PAGEREF _Toc269914330 \h </w:instrText>
            </w:r>
            <w:r>
              <w:rPr>
                <w:noProof/>
                <w:webHidden/>
              </w:rPr>
            </w:r>
            <w:r>
              <w:rPr>
                <w:noProof/>
                <w:webHidden/>
              </w:rPr>
              <w:fldChar w:fldCharType="separate"/>
            </w:r>
            <w:r w:rsidR="00170980">
              <w:rPr>
                <w:noProof/>
                <w:webHidden/>
              </w:rPr>
              <w:t>8</w:t>
            </w:r>
            <w:r>
              <w:rPr>
                <w:noProof/>
                <w:webHidden/>
              </w:rPr>
              <w:fldChar w:fldCharType="end"/>
            </w:r>
          </w:hyperlink>
        </w:p>
        <w:p w:rsidR="00170980" w:rsidRDefault="00352EA6">
          <w:pPr>
            <w:pStyle w:val="TOC2"/>
            <w:tabs>
              <w:tab w:val="left" w:pos="1100"/>
              <w:tab w:val="right" w:leader="dot" w:pos="9350"/>
            </w:tabs>
            <w:rPr>
              <w:rFonts w:eastAsiaTheme="minorEastAsia"/>
              <w:noProof/>
            </w:rPr>
          </w:pPr>
          <w:hyperlink w:anchor="_Toc269914331" w:history="1">
            <w:r w:rsidR="00170980" w:rsidRPr="00EE5A2F">
              <w:rPr>
                <w:rStyle w:val="Hyperlink"/>
                <w:noProof/>
                <w:lang w:bidi="en-US"/>
              </w:rPr>
              <w:t>2.2.1</w:t>
            </w:r>
            <w:r w:rsidR="00170980">
              <w:rPr>
                <w:rFonts w:eastAsiaTheme="minorEastAsia"/>
                <w:noProof/>
              </w:rPr>
              <w:tab/>
            </w:r>
            <w:r w:rsidR="00170980" w:rsidRPr="00EE5A2F">
              <w:rPr>
                <w:rStyle w:val="Hyperlink"/>
                <w:noProof/>
                <w:lang w:bidi="en-US"/>
              </w:rPr>
              <w:t>Detailed design</w:t>
            </w:r>
            <w:r w:rsidR="00170980">
              <w:rPr>
                <w:noProof/>
                <w:webHidden/>
              </w:rPr>
              <w:tab/>
            </w:r>
            <w:r>
              <w:rPr>
                <w:noProof/>
                <w:webHidden/>
              </w:rPr>
              <w:fldChar w:fldCharType="begin"/>
            </w:r>
            <w:r w:rsidR="00170980">
              <w:rPr>
                <w:noProof/>
                <w:webHidden/>
              </w:rPr>
              <w:instrText xml:space="preserve"> PAGEREF _Toc269914331 \h </w:instrText>
            </w:r>
            <w:r>
              <w:rPr>
                <w:noProof/>
                <w:webHidden/>
              </w:rPr>
            </w:r>
            <w:r>
              <w:rPr>
                <w:noProof/>
                <w:webHidden/>
              </w:rPr>
              <w:fldChar w:fldCharType="separate"/>
            </w:r>
            <w:r w:rsidR="00170980">
              <w:rPr>
                <w:noProof/>
                <w:webHidden/>
              </w:rPr>
              <w:t>8</w:t>
            </w:r>
            <w:r>
              <w:rPr>
                <w:noProof/>
                <w:webHidden/>
              </w:rPr>
              <w:fldChar w:fldCharType="end"/>
            </w:r>
          </w:hyperlink>
        </w:p>
        <w:p w:rsidR="00170980" w:rsidRDefault="00352EA6">
          <w:pPr>
            <w:pStyle w:val="TOC2"/>
            <w:tabs>
              <w:tab w:val="left" w:pos="1100"/>
              <w:tab w:val="right" w:leader="dot" w:pos="9350"/>
            </w:tabs>
            <w:rPr>
              <w:rFonts w:eastAsiaTheme="minorEastAsia"/>
              <w:noProof/>
            </w:rPr>
          </w:pPr>
          <w:hyperlink w:anchor="_Toc269914332" w:history="1">
            <w:r w:rsidR="00170980" w:rsidRPr="00EE5A2F">
              <w:rPr>
                <w:rStyle w:val="Hyperlink"/>
                <w:noProof/>
                <w:lang w:bidi="en-US"/>
              </w:rPr>
              <w:t>2.2.2</w:t>
            </w:r>
            <w:r w:rsidR="00170980">
              <w:rPr>
                <w:rFonts w:eastAsiaTheme="minorEastAsia"/>
                <w:noProof/>
              </w:rPr>
              <w:tab/>
            </w:r>
            <w:r w:rsidR="00170980" w:rsidRPr="00EE5A2F">
              <w:rPr>
                <w:rStyle w:val="Hyperlink"/>
                <w:noProof/>
                <w:lang w:bidi="en-US"/>
              </w:rPr>
              <w:t>Adding a new IDP to the caTissue application</w:t>
            </w:r>
            <w:r w:rsidR="00170980">
              <w:rPr>
                <w:noProof/>
                <w:webHidden/>
              </w:rPr>
              <w:tab/>
            </w:r>
            <w:r>
              <w:rPr>
                <w:noProof/>
                <w:webHidden/>
              </w:rPr>
              <w:fldChar w:fldCharType="begin"/>
            </w:r>
            <w:r w:rsidR="00170980">
              <w:rPr>
                <w:noProof/>
                <w:webHidden/>
              </w:rPr>
              <w:instrText xml:space="preserve"> PAGEREF _Toc269914332 \h </w:instrText>
            </w:r>
            <w:r>
              <w:rPr>
                <w:noProof/>
                <w:webHidden/>
              </w:rPr>
            </w:r>
            <w:r>
              <w:rPr>
                <w:noProof/>
                <w:webHidden/>
              </w:rPr>
              <w:fldChar w:fldCharType="separate"/>
            </w:r>
            <w:r w:rsidR="00170980">
              <w:rPr>
                <w:noProof/>
                <w:webHidden/>
              </w:rPr>
              <w:t>14</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33" w:history="1">
            <w:r w:rsidR="00170980" w:rsidRPr="00EE5A2F">
              <w:rPr>
                <w:rStyle w:val="Hyperlink"/>
                <w:noProof/>
                <w:lang w:bidi="en-US"/>
              </w:rPr>
              <w:t>2.3</w:t>
            </w:r>
            <w:r w:rsidR="00170980">
              <w:rPr>
                <w:rFonts w:eastAsiaTheme="minorEastAsia"/>
                <w:noProof/>
              </w:rPr>
              <w:tab/>
            </w:r>
            <w:r w:rsidR="00170980" w:rsidRPr="00EE5A2F">
              <w:rPr>
                <w:rStyle w:val="Hyperlink"/>
                <w:noProof/>
                <w:lang w:bidi="en-US"/>
              </w:rPr>
              <w:t>I/O considerations</w:t>
            </w:r>
            <w:r w:rsidR="00170980">
              <w:rPr>
                <w:noProof/>
                <w:webHidden/>
              </w:rPr>
              <w:tab/>
            </w:r>
            <w:r>
              <w:rPr>
                <w:noProof/>
                <w:webHidden/>
              </w:rPr>
              <w:fldChar w:fldCharType="begin"/>
            </w:r>
            <w:r w:rsidR="00170980">
              <w:rPr>
                <w:noProof/>
                <w:webHidden/>
              </w:rPr>
              <w:instrText xml:space="preserve"> PAGEREF _Toc269914333 \h </w:instrText>
            </w:r>
            <w:r>
              <w:rPr>
                <w:noProof/>
                <w:webHidden/>
              </w:rPr>
            </w:r>
            <w:r>
              <w:rPr>
                <w:noProof/>
                <w:webHidden/>
              </w:rPr>
              <w:fldChar w:fldCharType="separate"/>
            </w:r>
            <w:r w:rsidR="00170980">
              <w:rPr>
                <w:noProof/>
                <w:webHidden/>
              </w:rPr>
              <w:t>15</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34" w:history="1">
            <w:r w:rsidR="00170980" w:rsidRPr="00EE5A2F">
              <w:rPr>
                <w:rStyle w:val="Hyperlink"/>
                <w:noProof/>
                <w:lang w:bidi="en-US"/>
              </w:rPr>
              <w:t>2.4</w:t>
            </w:r>
            <w:r w:rsidR="00170980">
              <w:rPr>
                <w:rFonts w:eastAsiaTheme="minorEastAsia"/>
                <w:noProof/>
              </w:rPr>
              <w:tab/>
            </w:r>
            <w:r w:rsidR="00170980" w:rsidRPr="00EE5A2F">
              <w:rPr>
                <w:rStyle w:val="Hyperlink"/>
                <w:noProof/>
                <w:lang w:bidi="en-US"/>
              </w:rPr>
              <w:t>Memory considerations</w:t>
            </w:r>
            <w:r w:rsidR="00170980">
              <w:rPr>
                <w:noProof/>
                <w:webHidden/>
              </w:rPr>
              <w:tab/>
            </w:r>
            <w:r>
              <w:rPr>
                <w:noProof/>
                <w:webHidden/>
              </w:rPr>
              <w:fldChar w:fldCharType="begin"/>
            </w:r>
            <w:r w:rsidR="00170980">
              <w:rPr>
                <w:noProof/>
                <w:webHidden/>
              </w:rPr>
              <w:instrText xml:space="preserve"> PAGEREF _Toc269914334 \h </w:instrText>
            </w:r>
            <w:r>
              <w:rPr>
                <w:noProof/>
                <w:webHidden/>
              </w:rPr>
            </w:r>
            <w:r>
              <w:rPr>
                <w:noProof/>
                <w:webHidden/>
              </w:rPr>
              <w:fldChar w:fldCharType="separate"/>
            </w:r>
            <w:r w:rsidR="00170980">
              <w:rPr>
                <w:noProof/>
                <w:webHidden/>
              </w:rPr>
              <w:t>15</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35" w:history="1">
            <w:r w:rsidR="00170980" w:rsidRPr="00EE5A2F">
              <w:rPr>
                <w:rStyle w:val="Hyperlink"/>
                <w:noProof/>
                <w:lang w:bidi="en-US"/>
              </w:rPr>
              <w:t>2.5</w:t>
            </w:r>
            <w:r w:rsidR="00170980">
              <w:rPr>
                <w:rFonts w:eastAsiaTheme="minorEastAsia"/>
                <w:noProof/>
              </w:rPr>
              <w:tab/>
            </w:r>
            <w:r w:rsidR="00170980" w:rsidRPr="00EE5A2F">
              <w:rPr>
                <w:rStyle w:val="Hyperlink"/>
                <w:noProof/>
                <w:lang w:bidi="en-US"/>
              </w:rPr>
              <w:t>Third party components</w:t>
            </w:r>
            <w:r w:rsidR="00170980">
              <w:rPr>
                <w:noProof/>
                <w:webHidden/>
              </w:rPr>
              <w:tab/>
            </w:r>
            <w:r>
              <w:rPr>
                <w:noProof/>
                <w:webHidden/>
              </w:rPr>
              <w:fldChar w:fldCharType="begin"/>
            </w:r>
            <w:r w:rsidR="00170980">
              <w:rPr>
                <w:noProof/>
                <w:webHidden/>
              </w:rPr>
              <w:instrText xml:space="preserve"> PAGEREF _Toc269914335 \h </w:instrText>
            </w:r>
            <w:r>
              <w:rPr>
                <w:noProof/>
                <w:webHidden/>
              </w:rPr>
            </w:r>
            <w:r>
              <w:rPr>
                <w:noProof/>
                <w:webHidden/>
              </w:rPr>
              <w:fldChar w:fldCharType="separate"/>
            </w:r>
            <w:r w:rsidR="00170980">
              <w:rPr>
                <w:noProof/>
                <w:webHidden/>
              </w:rPr>
              <w:t>15</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36" w:history="1">
            <w:r w:rsidR="00170980" w:rsidRPr="00EE5A2F">
              <w:rPr>
                <w:rStyle w:val="Hyperlink"/>
                <w:noProof/>
                <w:lang w:bidi="en-US"/>
              </w:rPr>
              <w:t>2.6</w:t>
            </w:r>
            <w:r w:rsidR="00170980">
              <w:rPr>
                <w:rFonts w:eastAsiaTheme="minorEastAsia"/>
                <w:noProof/>
              </w:rPr>
              <w:tab/>
            </w:r>
            <w:r w:rsidR="00170980" w:rsidRPr="00EE5A2F">
              <w:rPr>
                <w:rStyle w:val="Hyperlink"/>
                <w:noProof/>
                <w:lang w:bidi="en-US"/>
              </w:rPr>
              <w:t>Crash recovery considerations</w:t>
            </w:r>
            <w:r w:rsidR="00170980">
              <w:rPr>
                <w:noProof/>
                <w:webHidden/>
              </w:rPr>
              <w:tab/>
            </w:r>
            <w:r>
              <w:rPr>
                <w:noProof/>
                <w:webHidden/>
              </w:rPr>
              <w:fldChar w:fldCharType="begin"/>
            </w:r>
            <w:r w:rsidR="00170980">
              <w:rPr>
                <w:noProof/>
                <w:webHidden/>
              </w:rPr>
              <w:instrText xml:space="preserve"> PAGEREF _Toc269914336 \h </w:instrText>
            </w:r>
            <w:r>
              <w:rPr>
                <w:noProof/>
                <w:webHidden/>
              </w:rPr>
            </w:r>
            <w:r>
              <w:rPr>
                <w:noProof/>
                <w:webHidden/>
              </w:rPr>
              <w:fldChar w:fldCharType="separate"/>
            </w:r>
            <w:r w:rsidR="00170980">
              <w:rPr>
                <w:noProof/>
                <w:webHidden/>
              </w:rPr>
              <w:t>15</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37" w:history="1">
            <w:r w:rsidR="00170980" w:rsidRPr="00EE5A2F">
              <w:rPr>
                <w:rStyle w:val="Hyperlink"/>
                <w:noProof/>
                <w:lang w:bidi="en-US"/>
              </w:rPr>
              <w:t>2.7</w:t>
            </w:r>
            <w:r w:rsidR="00170980">
              <w:rPr>
                <w:rFonts w:eastAsiaTheme="minorEastAsia"/>
                <w:noProof/>
              </w:rPr>
              <w:tab/>
            </w:r>
            <w:r w:rsidR="00170980" w:rsidRPr="00EE5A2F">
              <w:rPr>
                <w:rStyle w:val="Hyperlink"/>
                <w:noProof/>
                <w:lang w:bidi="en-US"/>
              </w:rPr>
              <w:t>Transaction management</w:t>
            </w:r>
            <w:r w:rsidR="00170980">
              <w:rPr>
                <w:noProof/>
                <w:webHidden/>
              </w:rPr>
              <w:tab/>
            </w:r>
            <w:r>
              <w:rPr>
                <w:noProof/>
                <w:webHidden/>
              </w:rPr>
              <w:fldChar w:fldCharType="begin"/>
            </w:r>
            <w:r w:rsidR="00170980">
              <w:rPr>
                <w:noProof/>
                <w:webHidden/>
              </w:rPr>
              <w:instrText xml:space="preserve"> PAGEREF _Toc269914337 \h </w:instrText>
            </w:r>
            <w:r>
              <w:rPr>
                <w:noProof/>
                <w:webHidden/>
              </w:rPr>
            </w:r>
            <w:r>
              <w:rPr>
                <w:noProof/>
                <w:webHidden/>
              </w:rPr>
              <w:fldChar w:fldCharType="separate"/>
            </w:r>
            <w:r w:rsidR="00170980">
              <w:rPr>
                <w:noProof/>
                <w:webHidden/>
              </w:rPr>
              <w:t>16</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38" w:history="1">
            <w:r w:rsidR="00170980" w:rsidRPr="00EE5A2F">
              <w:rPr>
                <w:rStyle w:val="Hyperlink"/>
                <w:noProof/>
                <w:lang w:bidi="en-US"/>
              </w:rPr>
              <w:t>2.8</w:t>
            </w:r>
            <w:r w:rsidR="00170980">
              <w:rPr>
                <w:rFonts w:eastAsiaTheme="minorEastAsia"/>
                <w:noProof/>
              </w:rPr>
              <w:tab/>
            </w:r>
            <w:r w:rsidR="00170980" w:rsidRPr="00EE5A2F">
              <w:rPr>
                <w:rStyle w:val="Hyperlink"/>
                <w:noProof/>
                <w:lang w:bidi="en-US"/>
              </w:rPr>
              <w:t>Multi threading considerations</w:t>
            </w:r>
            <w:r w:rsidR="00170980">
              <w:rPr>
                <w:noProof/>
                <w:webHidden/>
              </w:rPr>
              <w:tab/>
            </w:r>
            <w:r>
              <w:rPr>
                <w:noProof/>
                <w:webHidden/>
              </w:rPr>
              <w:fldChar w:fldCharType="begin"/>
            </w:r>
            <w:r w:rsidR="00170980">
              <w:rPr>
                <w:noProof/>
                <w:webHidden/>
              </w:rPr>
              <w:instrText xml:space="preserve"> PAGEREF _Toc269914338 \h </w:instrText>
            </w:r>
            <w:r>
              <w:rPr>
                <w:noProof/>
                <w:webHidden/>
              </w:rPr>
            </w:r>
            <w:r>
              <w:rPr>
                <w:noProof/>
                <w:webHidden/>
              </w:rPr>
              <w:fldChar w:fldCharType="separate"/>
            </w:r>
            <w:r w:rsidR="00170980">
              <w:rPr>
                <w:noProof/>
                <w:webHidden/>
              </w:rPr>
              <w:t>16</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39" w:history="1">
            <w:r w:rsidR="00170980" w:rsidRPr="00EE5A2F">
              <w:rPr>
                <w:rStyle w:val="Hyperlink"/>
                <w:noProof/>
                <w:lang w:bidi="en-US"/>
              </w:rPr>
              <w:t>2.9</w:t>
            </w:r>
            <w:r w:rsidR="00170980">
              <w:rPr>
                <w:rFonts w:eastAsiaTheme="minorEastAsia"/>
                <w:noProof/>
              </w:rPr>
              <w:tab/>
            </w:r>
            <w:r w:rsidR="00170980" w:rsidRPr="00EE5A2F">
              <w:rPr>
                <w:rStyle w:val="Hyperlink"/>
                <w:noProof/>
                <w:lang w:bidi="en-US"/>
              </w:rPr>
              <w:t>Configuration / script changes</w:t>
            </w:r>
            <w:r w:rsidR="00170980">
              <w:rPr>
                <w:noProof/>
                <w:webHidden/>
              </w:rPr>
              <w:tab/>
            </w:r>
            <w:r>
              <w:rPr>
                <w:noProof/>
                <w:webHidden/>
              </w:rPr>
              <w:fldChar w:fldCharType="begin"/>
            </w:r>
            <w:r w:rsidR="00170980">
              <w:rPr>
                <w:noProof/>
                <w:webHidden/>
              </w:rPr>
              <w:instrText xml:space="preserve"> PAGEREF _Toc269914339 \h </w:instrText>
            </w:r>
            <w:r>
              <w:rPr>
                <w:noProof/>
                <w:webHidden/>
              </w:rPr>
            </w:r>
            <w:r>
              <w:rPr>
                <w:noProof/>
                <w:webHidden/>
              </w:rPr>
              <w:fldChar w:fldCharType="separate"/>
            </w:r>
            <w:r w:rsidR="00170980">
              <w:rPr>
                <w:noProof/>
                <w:webHidden/>
              </w:rPr>
              <w:t>16</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40" w:history="1">
            <w:r w:rsidR="00170980" w:rsidRPr="00EE5A2F">
              <w:rPr>
                <w:rStyle w:val="Hyperlink"/>
                <w:noProof/>
                <w:lang w:bidi="en-US"/>
              </w:rPr>
              <w:t>2.10</w:t>
            </w:r>
            <w:r w:rsidR="00170980">
              <w:rPr>
                <w:rFonts w:eastAsiaTheme="minorEastAsia"/>
                <w:noProof/>
              </w:rPr>
              <w:tab/>
            </w:r>
            <w:r w:rsidR="00170980" w:rsidRPr="00EE5A2F">
              <w:rPr>
                <w:rStyle w:val="Hyperlink"/>
                <w:noProof/>
                <w:lang w:bidi="en-US"/>
              </w:rPr>
              <w:t>Security considerations</w:t>
            </w:r>
            <w:r w:rsidR="00170980">
              <w:rPr>
                <w:noProof/>
                <w:webHidden/>
              </w:rPr>
              <w:tab/>
            </w:r>
            <w:r>
              <w:rPr>
                <w:noProof/>
                <w:webHidden/>
              </w:rPr>
              <w:fldChar w:fldCharType="begin"/>
            </w:r>
            <w:r w:rsidR="00170980">
              <w:rPr>
                <w:noProof/>
                <w:webHidden/>
              </w:rPr>
              <w:instrText xml:space="preserve"> PAGEREF _Toc269914340 \h </w:instrText>
            </w:r>
            <w:r>
              <w:rPr>
                <w:noProof/>
                <w:webHidden/>
              </w:rPr>
            </w:r>
            <w:r>
              <w:rPr>
                <w:noProof/>
                <w:webHidden/>
              </w:rPr>
              <w:fldChar w:fldCharType="separate"/>
            </w:r>
            <w:r w:rsidR="00170980">
              <w:rPr>
                <w:noProof/>
                <w:webHidden/>
              </w:rPr>
              <w:t>16</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41" w:history="1">
            <w:r w:rsidR="00170980" w:rsidRPr="00EE5A2F">
              <w:rPr>
                <w:rStyle w:val="Hyperlink"/>
                <w:noProof/>
                <w:lang w:bidi="en-US"/>
              </w:rPr>
              <w:t>2.11</w:t>
            </w:r>
            <w:r w:rsidR="00170980">
              <w:rPr>
                <w:rFonts w:eastAsiaTheme="minorEastAsia"/>
                <w:noProof/>
              </w:rPr>
              <w:tab/>
            </w:r>
            <w:r w:rsidR="00170980" w:rsidRPr="00EE5A2F">
              <w:rPr>
                <w:rStyle w:val="Hyperlink"/>
                <w:noProof/>
                <w:lang w:bidi="en-US"/>
              </w:rPr>
              <w:t>Database changes</w:t>
            </w:r>
            <w:r w:rsidR="00170980">
              <w:rPr>
                <w:noProof/>
                <w:webHidden/>
              </w:rPr>
              <w:tab/>
            </w:r>
            <w:r>
              <w:rPr>
                <w:noProof/>
                <w:webHidden/>
              </w:rPr>
              <w:fldChar w:fldCharType="begin"/>
            </w:r>
            <w:r w:rsidR="00170980">
              <w:rPr>
                <w:noProof/>
                <w:webHidden/>
              </w:rPr>
              <w:instrText xml:space="preserve"> PAGEREF _Toc269914341 \h </w:instrText>
            </w:r>
            <w:r>
              <w:rPr>
                <w:noProof/>
                <w:webHidden/>
              </w:rPr>
            </w:r>
            <w:r>
              <w:rPr>
                <w:noProof/>
                <w:webHidden/>
              </w:rPr>
              <w:fldChar w:fldCharType="separate"/>
            </w:r>
            <w:r w:rsidR="00170980">
              <w:rPr>
                <w:noProof/>
                <w:webHidden/>
              </w:rPr>
              <w:t>16</w:t>
            </w:r>
            <w:r>
              <w:rPr>
                <w:noProof/>
                <w:webHidden/>
              </w:rPr>
              <w:fldChar w:fldCharType="end"/>
            </w:r>
          </w:hyperlink>
        </w:p>
        <w:p w:rsidR="00170980" w:rsidRDefault="00352EA6">
          <w:pPr>
            <w:pStyle w:val="TOC1"/>
            <w:tabs>
              <w:tab w:val="left" w:pos="1320"/>
              <w:tab w:val="right" w:leader="dot" w:pos="9350"/>
            </w:tabs>
            <w:rPr>
              <w:rFonts w:eastAsiaTheme="minorEastAsia"/>
              <w:noProof/>
            </w:rPr>
          </w:pPr>
          <w:hyperlink w:anchor="_Toc269914342" w:history="1">
            <w:r w:rsidR="00170980" w:rsidRPr="00EE5A2F">
              <w:rPr>
                <w:rStyle w:val="Hyperlink"/>
                <w:rFonts w:ascii="Times New Roman" w:eastAsia="Times New Roman" w:hAnsi="Times New Roman" w:cs="Times New Roman"/>
                <w:noProof/>
                <w:snapToGrid w:val="0"/>
                <w:w w:val="0"/>
                <w:lang w:bidi="en-US"/>
              </w:rPr>
              <w:t>Chapter 3.</w:t>
            </w:r>
            <w:r w:rsidR="00170980">
              <w:rPr>
                <w:rFonts w:eastAsiaTheme="minorEastAsia"/>
                <w:noProof/>
              </w:rPr>
              <w:tab/>
            </w:r>
            <w:r w:rsidR="00170980" w:rsidRPr="00EE5A2F">
              <w:rPr>
                <w:rStyle w:val="Hyperlink"/>
                <w:rFonts w:ascii="Cambria" w:eastAsia="Times New Roman" w:hAnsi="Cambria" w:cs="Times New Roman"/>
                <w:noProof/>
                <w:lang w:bidi="en-US"/>
              </w:rPr>
              <w:t>Bulk operation support</w:t>
            </w:r>
            <w:r w:rsidR="00170980">
              <w:rPr>
                <w:noProof/>
                <w:webHidden/>
              </w:rPr>
              <w:tab/>
            </w:r>
            <w:r>
              <w:rPr>
                <w:noProof/>
                <w:webHidden/>
              </w:rPr>
              <w:fldChar w:fldCharType="begin"/>
            </w:r>
            <w:r w:rsidR="00170980">
              <w:rPr>
                <w:noProof/>
                <w:webHidden/>
              </w:rPr>
              <w:instrText xml:space="preserve"> PAGEREF _Toc269914342 \h </w:instrText>
            </w:r>
            <w:r>
              <w:rPr>
                <w:noProof/>
                <w:webHidden/>
              </w:rPr>
            </w:r>
            <w:r>
              <w:rPr>
                <w:noProof/>
                <w:webHidden/>
              </w:rPr>
              <w:fldChar w:fldCharType="separate"/>
            </w:r>
            <w:r w:rsidR="00170980">
              <w:rPr>
                <w:noProof/>
                <w:webHidden/>
              </w:rPr>
              <w:t>18</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43" w:history="1">
            <w:r w:rsidR="00170980" w:rsidRPr="00EE5A2F">
              <w:rPr>
                <w:rStyle w:val="Hyperlink"/>
                <w:noProof/>
                <w:lang w:bidi="en-US"/>
              </w:rPr>
              <w:t>3.1</w:t>
            </w:r>
            <w:r w:rsidR="00170980">
              <w:rPr>
                <w:rFonts w:eastAsiaTheme="minorEastAsia"/>
                <w:noProof/>
              </w:rPr>
              <w:tab/>
            </w:r>
            <w:r w:rsidR="00170980" w:rsidRPr="00EE5A2F">
              <w:rPr>
                <w:rStyle w:val="Hyperlink"/>
                <w:noProof/>
                <w:lang w:bidi="en-US"/>
              </w:rPr>
              <w:t>Design scope</w:t>
            </w:r>
            <w:r w:rsidR="00170980">
              <w:rPr>
                <w:noProof/>
                <w:webHidden/>
              </w:rPr>
              <w:tab/>
            </w:r>
            <w:r>
              <w:rPr>
                <w:noProof/>
                <w:webHidden/>
              </w:rPr>
              <w:fldChar w:fldCharType="begin"/>
            </w:r>
            <w:r w:rsidR="00170980">
              <w:rPr>
                <w:noProof/>
                <w:webHidden/>
              </w:rPr>
              <w:instrText xml:space="preserve"> PAGEREF _Toc269914343 \h </w:instrText>
            </w:r>
            <w:r>
              <w:rPr>
                <w:noProof/>
                <w:webHidden/>
              </w:rPr>
            </w:r>
            <w:r>
              <w:rPr>
                <w:noProof/>
                <w:webHidden/>
              </w:rPr>
              <w:fldChar w:fldCharType="separate"/>
            </w:r>
            <w:r w:rsidR="00170980">
              <w:rPr>
                <w:noProof/>
                <w:webHidden/>
              </w:rPr>
              <w:t>18</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44" w:history="1">
            <w:r w:rsidR="00170980" w:rsidRPr="00EE5A2F">
              <w:rPr>
                <w:rStyle w:val="Hyperlink"/>
                <w:noProof/>
                <w:lang w:bidi="en-US"/>
              </w:rPr>
              <w:t>3.2</w:t>
            </w:r>
            <w:r w:rsidR="00170980">
              <w:rPr>
                <w:rFonts w:eastAsiaTheme="minorEastAsia"/>
                <w:noProof/>
              </w:rPr>
              <w:tab/>
            </w:r>
            <w:r w:rsidR="00170980" w:rsidRPr="00EE5A2F">
              <w:rPr>
                <w:rStyle w:val="Hyperlink"/>
                <w:noProof/>
                <w:lang w:bidi="en-US"/>
              </w:rPr>
              <w:t>Solution architecture</w:t>
            </w:r>
            <w:r w:rsidR="00170980">
              <w:rPr>
                <w:noProof/>
                <w:webHidden/>
              </w:rPr>
              <w:tab/>
            </w:r>
            <w:r>
              <w:rPr>
                <w:noProof/>
                <w:webHidden/>
              </w:rPr>
              <w:fldChar w:fldCharType="begin"/>
            </w:r>
            <w:r w:rsidR="00170980">
              <w:rPr>
                <w:noProof/>
                <w:webHidden/>
              </w:rPr>
              <w:instrText xml:space="preserve"> PAGEREF _Toc269914344 \h </w:instrText>
            </w:r>
            <w:r>
              <w:rPr>
                <w:noProof/>
                <w:webHidden/>
              </w:rPr>
            </w:r>
            <w:r>
              <w:rPr>
                <w:noProof/>
                <w:webHidden/>
              </w:rPr>
              <w:fldChar w:fldCharType="separate"/>
            </w:r>
            <w:r w:rsidR="00170980">
              <w:rPr>
                <w:noProof/>
                <w:webHidden/>
              </w:rPr>
              <w:t>18</w:t>
            </w:r>
            <w:r>
              <w:rPr>
                <w:noProof/>
                <w:webHidden/>
              </w:rPr>
              <w:fldChar w:fldCharType="end"/>
            </w:r>
          </w:hyperlink>
        </w:p>
        <w:p w:rsidR="00170980" w:rsidRDefault="00352EA6">
          <w:pPr>
            <w:pStyle w:val="TOC2"/>
            <w:tabs>
              <w:tab w:val="left" w:pos="1100"/>
              <w:tab w:val="right" w:leader="dot" w:pos="9350"/>
            </w:tabs>
            <w:rPr>
              <w:rFonts w:eastAsiaTheme="minorEastAsia"/>
              <w:noProof/>
            </w:rPr>
          </w:pPr>
          <w:hyperlink w:anchor="_Toc269914345" w:history="1">
            <w:r w:rsidR="00170980" w:rsidRPr="00EE5A2F">
              <w:rPr>
                <w:rStyle w:val="Hyperlink"/>
                <w:noProof/>
                <w:lang w:bidi="en-US"/>
              </w:rPr>
              <w:t>3.2.1</w:t>
            </w:r>
            <w:r w:rsidR="00170980">
              <w:rPr>
                <w:rFonts w:eastAsiaTheme="minorEastAsia"/>
                <w:noProof/>
              </w:rPr>
              <w:tab/>
            </w:r>
            <w:r w:rsidR="00170980" w:rsidRPr="00EE5A2F">
              <w:rPr>
                <w:rStyle w:val="Hyperlink"/>
                <w:noProof/>
                <w:lang w:bidi="en-US"/>
              </w:rPr>
              <w:t>Detailed design</w:t>
            </w:r>
            <w:r w:rsidR="00170980">
              <w:rPr>
                <w:noProof/>
                <w:webHidden/>
              </w:rPr>
              <w:tab/>
            </w:r>
            <w:r>
              <w:rPr>
                <w:noProof/>
                <w:webHidden/>
              </w:rPr>
              <w:fldChar w:fldCharType="begin"/>
            </w:r>
            <w:r w:rsidR="00170980">
              <w:rPr>
                <w:noProof/>
                <w:webHidden/>
              </w:rPr>
              <w:instrText xml:space="preserve"> PAGEREF _Toc269914345 \h </w:instrText>
            </w:r>
            <w:r>
              <w:rPr>
                <w:noProof/>
                <w:webHidden/>
              </w:rPr>
            </w:r>
            <w:r>
              <w:rPr>
                <w:noProof/>
                <w:webHidden/>
              </w:rPr>
              <w:fldChar w:fldCharType="separate"/>
            </w:r>
            <w:r w:rsidR="00170980">
              <w:rPr>
                <w:noProof/>
                <w:webHidden/>
              </w:rPr>
              <w:t>19</w:t>
            </w:r>
            <w:r>
              <w:rPr>
                <w:noProof/>
                <w:webHidden/>
              </w:rPr>
              <w:fldChar w:fldCharType="end"/>
            </w:r>
          </w:hyperlink>
        </w:p>
        <w:p w:rsidR="00170980" w:rsidRDefault="00352EA6">
          <w:pPr>
            <w:pStyle w:val="TOC2"/>
            <w:tabs>
              <w:tab w:val="left" w:pos="1100"/>
              <w:tab w:val="right" w:leader="dot" w:pos="9350"/>
            </w:tabs>
            <w:rPr>
              <w:rFonts w:eastAsiaTheme="minorEastAsia"/>
              <w:noProof/>
            </w:rPr>
          </w:pPr>
          <w:hyperlink w:anchor="_Toc269914346" w:history="1">
            <w:r w:rsidR="00170980" w:rsidRPr="00EE5A2F">
              <w:rPr>
                <w:rStyle w:val="Hyperlink"/>
                <w:noProof/>
                <w:lang w:bidi="en-US"/>
              </w:rPr>
              <w:t>3.2.1.1</w:t>
            </w:r>
            <w:r w:rsidR="00170980">
              <w:rPr>
                <w:rFonts w:eastAsiaTheme="minorEastAsia"/>
                <w:noProof/>
              </w:rPr>
              <w:tab/>
            </w:r>
            <w:r w:rsidR="00170980" w:rsidRPr="00EE5A2F">
              <w:rPr>
                <w:rStyle w:val="Hyperlink"/>
                <w:noProof/>
                <w:lang w:bidi="en-US"/>
              </w:rPr>
              <w:t>Bulk operation algorithm</w:t>
            </w:r>
            <w:r w:rsidR="00170980">
              <w:rPr>
                <w:noProof/>
                <w:webHidden/>
              </w:rPr>
              <w:tab/>
            </w:r>
            <w:r>
              <w:rPr>
                <w:noProof/>
                <w:webHidden/>
              </w:rPr>
              <w:fldChar w:fldCharType="begin"/>
            </w:r>
            <w:r w:rsidR="00170980">
              <w:rPr>
                <w:noProof/>
                <w:webHidden/>
              </w:rPr>
              <w:instrText xml:space="preserve"> PAGEREF _Toc269914346 \h </w:instrText>
            </w:r>
            <w:r>
              <w:rPr>
                <w:noProof/>
                <w:webHidden/>
              </w:rPr>
            </w:r>
            <w:r>
              <w:rPr>
                <w:noProof/>
                <w:webHidden/>
              </w:rPr>
              <w:fldChar w:fldCharType="separate"/>
            </w:r>
            <w:r w:rsidR="00170980">
              <w:rPr>
                <w:noProof/>
                <w:webHidden/>
              </w:rPr>
              <w:t>22</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47" w:history="1">
            <w:r w:rsidR="00170980" w:rsidRPr="00EE5A2F">
              <w:rPr>
                <w:rStyle w:val="Hyperlink"/>
                <w:noProof/>
                <w:lang w:bidi="en-US"/>
              </w:rPr>
              <w:t>3.3</w:t>
            </w:r>
            <w:r w:rsidR="00170980">
              <w:rPr>
                <w:rFonts w:eastAsiaTheme="minorEastAsia"/>
                <w:noProof/>
              </w:rPr>
              <w:tab/>
            </w:r>
            <w:r w:rsidR="00170980" w:rsidRPr="00EE5A2F">
              <w:rPr>
                <w:rStyle w:val="Hyperlink"/>
                <w:noProof/>
                <w:lang w:bidi="en-US"/>
              </w:rPr>
              <w:t>I/O considerations</w:t>
            </w:r>
            <w:r w:rsidR="00170980">
              <w:rPr>
                <w:noProof/>
                <w:webHidden/>
              </w:rPr>
              <w:tab/>
            </w:r>
            <w:r>
              <w:rPr>
                <w:noProof/>
                <w:webHidden/>
              </w:rPr>
              <w:fldChar w:fldCharType="begin"/>
            </w:r>
            <w:r w:rsidR="00170980">
              <w:rPr>
                <w:noProof/>
                <w:webHidden/>
              </w:rPr>
              <w:instrText xml:space="preserve"> PAGEREF _Toc269914347 \h </w:instrText>
            </w:r>
            <w:r>
              <w:rPr>
                <w:noProof/>
                <w:webHidden/>
              </w:rPr>
            </w:r>
            <w:r>
              <w:rPr>
                <w:noProof/>
                <w:webHidden/>
              </w:rPr>
              <w:fldChar w:fldCharType="separate"/>
            </w:r>
            <w:r w:rsidR="00170980">
              <w:rPr>
                <w:noProof/>
                <w:webHidden/>
              </w:rPr>
              <w:t>22</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48" w:history="1">
            <w:r w:rsidR="00170980" w:rsidRPr="00EE5A2F">
              <w:rPr>
                <w:rStyle w:val="Hyperlink"/>
                <w:noProof/>
                <w:lang w:bidi="en-US"/>
              </w:rPr>
              <w:t>3.4</w:t>
            </w:r>
            <w:r w:rsidR="00170980">
              <w:rPr>
                <w:rFonts w:eastAsiaTheme="minorEastAsia"/>
                <w:noProof/>
              </w:rPr>
              <w:tab/>
            </w:r>
            <w:r w:rsidR="00170980" w:rsidRPr="00EE5A2F">
              <w:rPr>
                <w:rStyle w:val="Hyperlink"/>
                <w:noProof/>
                <w:lang w:bidi="en-US"/>
              </w:rPr>
              <w:t>Memory considerations</w:t>
            </w:r>
            <w:r w:rsidR="00170980">
              <w:rPr>
                <w:noProof/>
                <w:webHidden/>
              </w:rPr>
              <w:tab/>
            </w:r>
            <w:r>
              <w:rPr>
                <w:noProof/>
                <w:webHidden/>
              </w:rPr>
              <w:fldChar w:fldCharType="begin"/>
            </w:r>
            <w:r w:rsidR="00170980">
              <w:rPr>
                <w:noProof/>
                <w:webHidden/>
              </w:rPr>
              <w:instrText xml:space="preserve"> PAGEREF _Toc269914348 \h </w:instrText>
            </w:r>
            <w:r>
              <w:rPr>
                <w:noProof/>
                <w:webHidden/>
              </w:rPr>
            </w:r>
            <w:r>
              <w:rPr>
                <w:noProof/>
                <w:webHidden/>
              </w:rPr>
              <w:fldChar w:fldCharType="separate"/>
            </w:r>
            <w:r w:rsidR="00170980">
              <w:rPr>
                <w:noProof/>
                <w:webHidden/>
              </w:rPr>
              <w:t>23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49" w:history="1">
            <w:r w:rsidR="00170980" w:rsidRPr="00EE5A2F">
              <w:rPr>
                <w:rStyle w:val="Hyperlink"/>
                <w:noProof/>
                <w:lang w:bidi="en-US"/>
              </w:rPr>
              <w:t>3.5</w:t>
            </w:r>
            <w:r w:rsidR="00170980">
              <w:rPr>
                <w:rFonts w:eastAsiaTheme="minorEastAsia"/>
                <w:noProof/>
              </w:rPr>
              <w:tab/>
            </w:r>
            <w:r w:rsidR="00170980" w:rsidRPr="00EE5A2F">
              <w:rPr>
                <w:rStyle w:val="Hyperlink"/>
                <w:noProof/>
                <w:lang w:bidi="en-US"/>
              </w:rPr>
              <w:t>Third party components</w:t>
            </w:r>
            <w:r w:rsidR="00170980">
              <w:rPr>
                <w:noProof/>
                <w:webHidden/>
              </w:rPr>
              <w:tab/>
            </w:r>
            <w:r>
              <w:rPr>
                <w:noProof/>
                <w:webHidden/>
              </w:rPr>
              <w:fldChar w:fldCharType="begin"/>
            </w:r>
            <w:r w:rsidR="00170980">
              <w:rPr>
                <w:noProof/>
                <w:webHidden/>
              </w:rPr>
              <w:instrText xml:space="preserve"> PAGEREF _Toc269914349 \h </w:instrText>
            </w:r>
            <w:r>
              <w:rPr>
                <w:noProof/>
                <w:webHidden/>
              </w:rPr>
            </w:r>
            <w:r>
              <w:rPr>
                <w:noProof/>
                <w:webHidden/>
              </w:rPr>
              <w:fldChar w:fldCharType="separate"/>
            </w:r>
            <w:r w:rsidR="00170980">
              <w:rPr>
                <w:noProof/>
                <w:webHidden/>
              </w:rPr>
              <w:t>23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50" w:history="1">
            <w:r w:rsidR="00170980" w:rsidRPr="00EE5A2F">
              <w:rPr>
                <w:rStyle w:val="Hyperlink"/>
                <w:noProof/>
                <w:lang w:bidi="en-US"/>
              </w:rPr>
              <w:t>3.6</w:t>
            </w:r>
            <w:r w:rsidR="00170980">
              <w:rPr>
                <w:rFonts w:eastAsiaTheme="minorEastAsia"/>
                <w:noProof/>
              </w:rPr>
              <w:tab/>
            </w:r>
            <w:r w:rsidR="00170980" w:rsidRPr="00EE5A2F">
              <w:rPr>
                <w:rStyle w:val="Hyperlink"/>
                <w:noProof/>
                <w:lang w:bidi="en-US"/>
              </w:rPr>
              <w:t>Crash recovery considerations</w:t>
            </w:r>
            <w:r w:rsidR="00170980">
              <w:rPr>
                <w:noProof/>
                <w:webHidden/>
              </w:rPr>
              <w:tab/>
            </w:r>
            <w:r>
              <w:rPr>
                <w:noProof/>
                <w:webHidden/>
              </w:rPr>
              <w:fldChar w:fldCharType="begin"/>
            </w:r>
            <w:r w:rsidR="00170980">
              <w:rPr>
                <w:noProof/>
                <w:webHidden/>
              </w:rPr>
              <w:instrText xml:space="preserve"> PAGEREF _Toc269914350 \h </w:instrText>
            </w:r>
            <w:r>
              <w:rPr>
                <w:noProof/>
                <w:webHidden/>
              </w:rPr>
            </w:r>
            <w:r>
              <w:rPr>
                <w:noProof/>
                <w:webHidden/>
              </w:rPr>
              <w:fldChar w:fldCharType="separate"/>
            </w:r>
            <w:r w:rsidR="00170980">
              <w:rPr>
                <w:noProof/>
                <w:webHidden/>
              </w:rPr>
              <w:t>23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51" w:history="1">
            <w:r w:rsidR="00170980" w:rsidRPr="00EE5A2F">
              <w:rPr>
                <w:rStyle w:val="Hyperlink"/>
                <w:noProof/>
                <w:lang w:bidi="en-US"/>
              </w:rPr>
              <w:t>3.7</w:t>
            </w:r>
            <w:r w:rsidR="00170980">
              <w:rPr>
                <w:rFonts w:eastAsiaTheme="minorEastAsia"/>
                <w:noProof/>
              </w:rPr>
              <w:tab/>
            </w:r>
            <w:r w:rsidR="00170980" w:rsidRPr="00EE5A2F">
              <w:rPr>
                <w:rStyle w:val="Hyperlink"/>
                <w:noProof/>
                <w:lang w:bidi="en-US"/>
              </w:rPr>
              <w:t>Transaction management</w:t>
            </w:r>
            <w:r w:rsidR="00170980">
              <w:rPr>
                <w:noProof/>
                <w:webHidden/>
              </w:rPr>
              <w:tab/>
            </w:r>
            <w:r>
              <w:rPr>
                <w:noProof/>
                <w:webHidden/>
              </w:rPr>
              <w:fldChar w:fldCharType="begin"/>
            </w:r>
            <w:r w:rsidR="00170980">
              <w:rPr>
                <w:noProof/>
                <w:webHidden/>
              </w:rPr>
              <w:instrText xml:space="preserve"> PAGEREF _Toc269914351 \h </w:instrText>
            </w:r>
            <w:r>
              <w:rPr>
                <w:noProof/>
                <w:webHidden/>
              </w:rPr>
            </w:r>
            <w:r>
              <w:rPr>
                <w:noProof/>
                <w:webHidden/>
              </w:rPr>
              <w:fldChar w:fldCharType="separate"/>
            </w:r>
            <w:r w:rsidR="00170980">
              <w:rPr>
                <w:noProof/>
                <w:webHidden/>
              </w:rPr>
              <w:t>23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52" w:history="1">
            <w:r w:rsidR="00170980" w:rsidRPr="00EE5A2F">
              <w:rPr>
                <w:rStyle w:val="Hyperlink"/>
                <w:noProof/>
                <w:lang w:bidi="en-US"/>
              </w:rPr>
              <w:t>3.8</w:t>
            </w:r>
            <w:r w:rsidR="00170980">
              <w:rPr>
                <w:rFonts w:eastAsiaTheme="minorEastAsia"/>
                <w:noProof/>
              </w:rPr>
              <w:tab/>
            </w:r>
            <w:r w:rsidR="00170980" w:rsidRPr="00EE5A2F">
              <w:rPr>
                <w:rStyle w:val="Hyperlink"/>
                <w:noProof/>
                <w:lang w:bidi="en-US"/>
              </w:rPr>
              <w:t>Multi threading considerations</w:t>
            </w:r>
            <w:r w:rsidR="00170980">
              <w:rPr>
                <w:noProof/>
                <w:webHidden/>
              </w:rPr>
              <w:tab/>
            </w:r>
            <w:r>
              <w:rPr>
                <w:noProof/>
                <w:webHidden/>
              </w:rPr>
              <w:fldChar w:fldCharType="begin"/>
            </w:r>
            <w:r w:rsidR="00170980">
              <w:rPr>
                <w:noProof/>
                <w:webHidden/>
              </w:rPr>
              <w:instrText xml:space="preserve"> PAGEREF _Toc269914352 \h </w:instrText>
            </w:r>
            <w:r>
              <w:rPr>
                <w:noProof/>
                <w:webHidden/>
              </w:rPr>
            </w:r>
            <w:r>
              <w:rPr>
                <w:noProof/>
                <w:webHidden/>
              </w:rPr>
              <w:fldChar w:fldCharType="separate"/>
            </w:r>
            <w:r w:rsidR="00170980">
              <w:rPr>
                <w:noProof/>
                <w:webHidden/>
              </w:rPr>
              <w:t>23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53" w:history="1">
            <w:r w:rsidR="00170980" w:rsidRPr="00EE5A2F">
              <w:rPr>
                <w:rStyle w:val="Hyperlink"/>
                <w:noProof/>
                <w:lang w:bidi="en-US"/>
              </w:rPr>
              <w:t>3.9</w:t>
            </w:r>
            <w:r w:rsidR="00170980">
              <w:rPr>
                <w:rFonts w:eastAsiaTheme="minorEastAsia"/>
                <w:noProof/>
              </w:rPr>
              <w:tab/>
            </w:r>
            <w:r w:rsidR="00170980" w:rsidRPr="00EE5A2F">
              <w:rPr>
                <w:rStyle w:val="Hyperlink"/>
                <w:noProof/>
                <w:lang w:bidi="en-US"/>
              </w:rPr>
              <w:t>Configuration / script changes</w:t>
            </w:r>
            <w:r w:rsidR="00170980">
              <w:rPr>
                <w:noProof/>
                <w:webHidden/>
              </w:rPr>
              <w:tab/>
            </w:r>
            <w:r>
              <w:rPr>
                <w:noProof/>
                <w:webHidden/>
              </w:rPr>
              <w:fldChar w:fldCharType="begin"/>
            </w:r>
            <w:r w:rsidR="00170980">
              <w:rPr>
                <w:noProof/>
                <w:webHidden/>
              </w:rPr>
              <w:instrText xml:space="preserve"> PAGEREF _Toc269914353 \h </w:instrText>
            </w:r>
            <w:r>
              <w:rPr>
                <w:noProof/>
                <w:webHidden/>
              </w:rPr>
            </w:r>
            <w:r>
              <w:rPr>
                <w:noProof/>
                <w:webHidden/>
              </w:rPr>
              <w:fldChar w:fldCharType="separate"/>
            </w:r>
            <w:r w:rsidR="00170980">
              <w:rPr>
                <w:noProof/>
                <w:webHidden/>
              </w:rPr>
              <w:t>23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54" w:history="1">
            <w:r w:rsidR="00170980" w:rsidRPr="00EE5A2F">
              <w:rPr>
                <w:rStyle w:val="Hyperlink"/>
                <w:noProof/>
                <w:lang w:bidi="en-US"/>
              </w:rPr>
              <w:t>3.10</w:t>
            </w:r>
            <w:r w:rsidR="00170980">
              <w:rPr>
                <w:rFonts w:eastAsiaTheme="minorEastAsia"/>
                <w:noProof/>
              </w:rPr>
              <w:tab/>
            </w:r>
            <w:r w:rsidR="00170980" w:rsidRPr="00EE5A2F">
              <w:rPr>
                <w:rStyle w:val="Hyperlink"/>
                <w:noProof/>
                <w:lang w:bidi="en-US"/>
              </w:rPr>
              <w:t>Security considerations</w:t>
            </w:r>
            <w:r w:rsidR="00170980">
              <w:rPr>
                <w:noProof/>
                <w:webHidden/>
              </w:rPr>
              <w:tab/>
            </w:r>
            <w:r>
              <w:rPr>
                <w:noProof/>
                <w:webHidden/>
              </w:rPr>
              <w:fldChar w:fldCharType="begin"/>
            </w:r>
            <w:r w:rsidR="00170980">
              <w:rPr>
                <w:noProof/>
                <w:webHidden/>
              </w:rPr>
              <w:instrText xml:space="preserve"> PAGEREF _Toc269914354 \h </w:instrText>
            </w:r>
            <w:r>
              <w:rPr>
                <w:noProof/>
                <w:webHidden/>
              </w:rPr>
            </w:r>
            <w:r>
              <w:rPr>
                <w:noProof/>
                <w:webHidden/>
              </w:rPr>
              <w:fldChar w:fldCharType="separate"/>
            </w:r>
            <w:r w:rsidR="00170980">
              <w:rPr>
                <w:noProof/>
                <w:webHidden/>
              </w:rPr>
              <w:t>24</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55" w:history="1">
            <w:r w:rsidR="00170980" w:rsidRPr="00EE5A2F">
              <w:rPr>
                <w:rStyle w:val="Hyperlink"/>
                <w:noProof/>
                <w:lang w:bidi="en-US"/>
              </w:rPr>
              <w:t>3.11</w:t>
            </w:r>
            <w:r w:rsidR="00170980">
              <w:rPr>
                <w:rFonts w:eastAsiaTheme="minorEastAsia"/>
                <w:noProof/>
              </w:rPr>
              <w:tab/>
            </w:r>
            <w:r w:rsidR="00170980" w:rsidRPr="00EE5A2F">
              <w:rPr>
                <w:rStyle w:val="Hyperlink"/>
                <w:noProof/>
                <w:lang w:bidi="en-US"/>
              </w:rPr>
              <w:t>Database changes</w:t>
            </w:r>
            <w:r w:rsidR="00170980">
              <w:rPr>
                <w:noProof/>
                <w:webHidden/>
              </w:rPr>
              <w:tab/>
            </w:r>
            <w:r>
              <w:rPr>
                <w:noProof/>
                <w:webHidden/>
              </w:rPr>
              <w:fldChar w:fldCharType="begin"/>
            </w:r>
            <w:r w:rsidR="00170980">
              <w:rPr>
                <w:noProof/>
                <w:webHidden/>
              </w:rPr>
              <w:instrText xml:space="preserve"> PAGEREF _Toc269914355 \h </w:instrText>
            </w:r>
            <w:r>
              <w:rPr>
                <w:noProof/>
                <w:webHidden/>
              </w:rPr>
            </w:r>
            <w:r>
              <w:rPr>
                <w:noProof/>
                <w:webHidden/>
              </w:rPr>
              <w:fldChar w:fldCharType="separate"/>
            </w:r>
            <w:r w:rsidR="00170980">
              <w:rPr>
                <w:noProof/>
                <w:webHidden/>
              </w:rPr>
              <w:t>24</w:t>
            </w:r>
            <w:r>
              <w:rPr>
                <w:noProof/>
                <w:webHidden/>
              </w:rPr>
              <w:fldChar w:fldCharType="end"/>
            </w:r>
          </w:hyperlink>
        </w:p>
        <w:p w:rsidR="00170980" w:rsidRDefault="00352EA6">
          <w:pPr>
            <w:pStyle w:val="TOC1"/>
            <w:tabs>
              <w:tab w:val="left" w:pos="1320"/>
              <w:tab w:val="right" w:leader="dot" w:pos="9350"/>
            </w:tabs>
            <w:rPr>
              <w:rFonts w:eastAsiaTheme="minorEastAsia"/>
              <w:noProof/>
            </w:rPr>
          </w:pPr>
          <w:hyperlink w:anchor="_Toc269914356" w:history="1">
            <w:r w:rsidR="00170980" w:rsidRPr="00EE5A2F">
              <w:rPr>
                <w:rStyle w:val="Hyperlink"/>
                <w:rFonts w:ascii="Times New Roman" w:eastAsia="Times New Roman" w:hAnsi="Times New Roman" w:cs="Times New Roman"/>
                <w:noProof/>
                <w:snapToGrid w:val="0"/>
                <w:w w:val="0"/>
                <w:lang w:bidi="en-US"/>
              </w:rPr>
              <w:t>Chapter 4.</w:t>
            </w:r>
            <w:r w:rsidR="00170980">
              <w:rPr>
                <w:rFonts w:eastAsiaTheme="minorEastAsia"/>
                <w:noProof/>
              </w:rPr>
              <w:tab/>
            </w:r>
            <w:r w:rsidR="00170980" w:rsidRPr="00EE5A2F">
              <w:rPr>
                <w:rStyle w:val="Hyperlink"/>
                <w:rFonts w:ascii="Cambria" w:eastAsia="Times New Roman" w:hAnsi="Cambria" w:cs="Times New Roman"/>
                <w:noProof/>
                <w:lang w:bidi="en-US"/>
              </w:rPr>
              <w:t>CaTissue-CDMS integration</w:t>
            </w:r>
            <w:r w:rsidR="00170980">
              <w:rPr>
                <w:noProof/>
                <w:webHidden/>
              </w:rPr>
              <w:tab/>
            </w:r>
            <w:r>
              <w:rPr>
                <w:noProof/>
                <w:webHidden/>
              </w:rPr>
              <w:fldChar w:fldCharType="begin"/>
            </w:r>
            <w:r w:rsidR="00170980">
              <w:rPr>
                <w:noProof/>
                <w:webHidden/>
              </w:rPr>
              <w:instrText xml:space="preserve"> PAGEREF _Toc269914356 \h </w:instrText>
            </w:r>
            <w:r>
              <w:rPr>
                <w:noProof/>
                <w:webHidden/>
              </w:rPr>
            </w:r>
            <w:r>
              <w:rPr>
                <w:noProof/>
                <w:webHidden/>
              </w:rPr>
              <w:fldChar w:fldCharType="separate"/>
            </w:r>
            <w:r w:rsidR="00170980">
              <w:rPr>
                <w:noProof/>
                <w:webHidden/>
              </w:rPr>
              <w:t>25</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57" w:history="1">
            <w:r w:rsidR="00170980" w:rsidRPr="00EE5A2F">
              <w:rPr>
                <w:rStyle w:val="Hyperlink"/>
                <w:noProof/>
                <w:lang w:bidi="en-US"/>
              </w:rPr>
              <w:t>4.1</w:t>
            </w:r>
            <w:r w:rsidR="00170980">
              <w:rPr>
                <w:rFonts w:eastAsiaTheme="minorEastAsia"/>
                <w:noProof/>
              </w:rPr>
              <w:tab/>
            </w:r>
            <w:r w:rsidR="00170980" w:rsidRPr="00EE5A2F">
              <w:rPr>
                <w:rStyle w:val="Hyperlink"/>
                <w:noProof/>
                <w:lang w:bidi="en-US"/>
              </w:rPr>
              <w:t>Design scope</w:t>
            </w:r>
            <w:r w:rsidR="00170980">
              <w:rPr>
                <w:noProof/>
                <w:webHidden/>
              </w:rPr>
              <w:tab/>
            </w:r>
            <w:r>
              <w:rPr>
                <w:noProof/>
                <w:webHidden/>
              </w:rPr>
              <w:fldChar w:fldCharType="begin"/>
            </w:r>
            <w:r w:rsidR="00170980">
              <w:rPr>
                <w:noProof/>
                <w:webHidden/>
              </w:rPr>
              <w:instrText xml:space="preserve"> PAGEREF _Toc269914357 \h </w:instrText>
            </w:r>
            <w:r>
              <w:rPr>
                <w:noProof/>
                <w:webHidden/>
              </w:rPr>
            </w:r>
            <w:r>
              <w:rPr>
                <w:noProof/>
                <w:webHidden/>
              </w:rPr>
              <w:fldChar w:fldCharType="separate"/>
            </w:r>
            <w:r w:rsidR="00170980">
              <w:rPr>
                <w:noProof/>
                <w:webHidden/>
              </w:rPr>
              <w:t>25</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58" w:history="1">
            <w:r w:rsidR="00170980" w:rsidRPr="00EE5A2F">
              <w:rPr>
                <w:rStyle w:val="Hyperlink"/>
                <w:noProof/>
                <w:lang w:bidi="en-US"/>
              </w:rPr>
              <w:t>4.2</w:t>
            </w:r>
            <w:r w:rsidR="00170980">
              <w:rPr>
                <w:rFonts w:eastAsiaTheme="minorEastAsia"/>
                <w:noProof/>
              </w:rPr>
              <w:tab/>
            </w:r>
            <w:r w:rsidR="00170980" w:rsidRPr="00EE5A2F">
              <w:rPr>
                <w:rStyle w:val="Hyperlink"/>
                <w:noProof/>
                <w:lang w:bidi="en-US"/>
              </w:rPr>
              <w:t>Solution architecture</w:t>
            </w:r>
            <w:r w:rsidR="00170980">
              <w:rPr>
                <w:noProof/>
                <w:webHidden/>
              </w:rPr>
              <w:tab/>
            </w:r>
            <w:r>
              <w:rPr>
                <w:noProof/>
                <w:webHidden/>
              </w:rPr>
              <w:fldChar w:fldCharType="begin"/>
            </w:r>
            <w:r w:rsidR="00170980">
              <w:rPr>
                <w:noProof/>
                <w:webHidden/>
              </w:rPr>
              <w:instrText xml:space="preserve"> PAGEREF _Toc269914358 \h </w:instrText>
            </w:r>
            <w:r>
              <w:rPr>
                <w:noProof/>
                <w:webHidden/>
              </w:rPr>
            </w:r>
            <w:r>
              <w:rPr>
                <w:noProof/>
                <w:webHidden/>
              </w:rPr>
              <w:fldChar w:fldCharType="separate"/>
            </w:r>
            <w:r w:rsidR="00170980">
              <w:rPr>
                <w:noProof/>
                <w:webHidden/>
              </w:rPr>
              <w:t>25</w:t>
            </w:r>
            <w:r>
              <w:rPr>
                <w:noProof/>
                <w:webHidden/>
              </w:rPr>
              <w:fldChar w:fldCharType="end"/>
            </w:r>
          </w:hyperlink>
        </w:p>
        <w:p w:rsidR="00170980" w:rsidRDefault="00352EA6">
          <w:pPr>
            <w:pStyle w:val="TOC2"/>
            <w:tabs>
              <w:tab w:val="left" w:pos="1100"/>
              <w:tab w:val="right" w:leader="dot" w:pos="9350"/>
            </w:tabs>
            <w:rPr>
              <w:rFonts w:eastAsiaTheme="minorEastAsia"/>
              <w:noProof/>
            </w:rPr>
          </w:pPr>
          <w:hyperlink w:anchor="_Toc269914359" w:history="1">
            <w:r w:rsidR="00170980" w:rsidRPr="00EE5A2F">
              <w:rPr>
                <w:rStyle w:val="Hyperlink"/>
                <w:noProof/>
                <w:lang w:bidi="en-US"/>
              </w:rPr>
              <w:t>4.2.1</w:t>
            </w:r>
            <w:r w:rsidR="00170980">
              <w:rPr>
                <w:rFonts w:eastAsiaTheme="minorEastAsia"/>
                <w:noProof/>
              </w:rPr>
              <w:tab/>
            </w:r>
            <w:r w:rsidR="00170980" w:rsidRPr="00EE5A2F">
              <w:rPr>
                <w:rStyle w:val="Hyperlink"/>
                <w:noProof/>
                <w:lang w:bidi="en-US"/>
              </w:rPr>
              <w:t>Detailed design</w:t>
            </w:r>
            <w:r w:rsidR="00170980">
              <w:rPr>
                <w:noProof/>
                <w:webHidden/>
              </w:rPr>
              <w:tab/>
            </w:r>
            <w:r>
              <w:rPr>
                <w:noProof/>
                <w:webHidden/>
              </w:rPr>
              <w:fldChar w:fldCharType="begin"/>
            </w:r>
            <w:r w:rsidR="00170980">
              <w:rPr>
                <w:noProof/>
                <w:webHidden/>
              </w:rPr>
              <w:instrText xml:space="preserve"> PAGEREF _Toc269914359 \h </w:instrText>
            </w:r>
            <w:r>
              <w:rPr>
                <w:noProof/>
                <w:webHidden/>
              </w:rPr>
            </w:r>
            <w:r>
              <w:rPr>
                <w:noProof/>
                <w:webHidden/>
              </w:rPr>
              <w:fldChar w:fldCharType="separate"/>
            </w:r>
            <w:r w:rsidR="00170980">
              <w:rPr>
                <w:noProof/>
                <w:webHidden/>
              </w:rPr>
              <w:t>25</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60" w:history="1">
            <w:r w:rsidR="00170980" w:rsidRPr="00EE5A2F">
              <w:rPr>
                <w:rStyle w:val="Hyperlink"/>
                <w:noProof/>
                <w:lang w:bidi="en-US"/>
              </w:rPr>
              <w:t>4.3</w:t>
            </w:r>
            <w:r w:rsidR="00170980">
              <w:rPr>
                <w:rFonts w:eastAsiaTheme="minorEastAsia"/>
                <w:noProof/>
              </w:rPr>
              <w:tab/>
            </w:r>
            <w:r w:rsidR="00170980" w:rsidRPr="00EE5A2F">
              <w:rPr>
                <w:rStyle w:val="Hyperlink"/>
                <w:noProof/>
                <w:lang w:bidi="en-US"/>
              </w:rPr>
              <w:t>I/O considerations</w:t>
            </w:r>
            <w:r w:rsidR="00170980">
              <w:rPr>
                <w:noProof/>
                <w:webHidden/>
              </w:rPr>
              <w:tab/>
            </w:r>
            <w:r>
              <w:rPr>
                <w:noProof/>
                <w:webHidden/>
              </w:rPr>
              <w:fldChar w:fldCharType="begin"/>
            </w:r>
            <w:r w:rsidR="00170980">
              <w:rPr>
                <w:noProof/>
                <w:webHidden/>
              </w:rPr>
              <w:instrText xml:space="preserve"> PAGEREF _Toc269914360 \h </w:instrText>
            </w:r>
            <w:r>
              <w:rPr>
                <w:noProof/>
                <w:webHidden/>
              </w:rPr>
            </w:r>
            <w:r>
              <w:rPr>
                <w:noProof/>
                <w:webHidden/>
              </w:rPr>
              <w:fldChar w:fldCharType="separate"/>
            </w:r>
            <w:r w:rsidR="00170980">
              <w:rPr>
                <w:noProof/>
                <w:webHidden/>
              </w:rPr>
              <w:t>27</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61" w:history="1">
            <w:r w:rsidR="00170980" w:rsidRPr="00EE5A2F">
              <w:rPr>
                <w:rStyle w:val="Hyperlink"/>
                <w:noProof/>
                <w:lang w:bidi="en-US"/>
              </w:rPr>
              <w:t>4.4</w:t>
            </w:r>
            <w:r w:rsidR="00170980">
              <w:rPr>
                <w:rFonts w:eastAsiaTheme="minorEastAsia"/>
                <w:noProof/>
              </w:rPr>
              <w:tab/>
            </w:r>
            <w:r w:rsidR="00170980" w:rsidRPr="00EE5A2F">
              <w:rPr>
                <w:rStyle w:val="Hyperlink"/>
                <w:noProof/>
                <w:lang w:bidi="en-US"/>
              </w:rPr>
              <w:t>Memory considerations</w:t>
            </w:r>
            <w:r w:rsidR="00170980">
              <w:rPr>
                <w:noProof/>
                <w:webHidden/>
              </w:rPr>
              <w:tab/>
            </w:r>
            <w:r>
              <w:rPr>
                <w:noProof/>
                <w:webHidden/>
              </w:rPr>
              <w:fldChar w:fldCharType="begin"/>
            </w:r>
            <w:r w:rsidR="00170980">
              <w:rPr>
                <w:noProof/>
                <w:webHidden/>
              </w:rPr>
              <w:instrText xml:space="preserve"> PAGEREF _Toc269914361 \h </w:instrText>
            </w:r>
            <w:r>
              <w:rPr>
                <w:noProof/>
                <w:webHidden/>
              </w:rPr>
            </w:r>
            <w:r>
              <w:rPr>
                <w:noProof/>
                <w:webHidden/>
              </w:rPr>
              <w:fldChar w:fldCharType="separate"/>
            </w:r>
            <w:r w:rsidR="00170980">
              <w:rPr>
                <w:noProof/>
                <w:webHidden/>
              </w:rPr>
              <w:t>27</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62" w:history="1">
            <w:r w:rsidR="00170980" w:rsidRPr="00EE5A2F">
              <w:rPr>
                <w:rStyle w:val="Hyperlink"/>
                <w:noProof/>
                <w:lang w:bidi="en-US"/>
              </w:rPr>
              <w:t>4.5</w:t>
            </w:r>
            <w:r w:rsidR="00170980">
              <w:rPr>
                <w:rFonts w:eastAsiaTheme="minorEastAsia"/>
                <w:noProof/>
              </w:rPr>
              <w:tab/>
            </w:r>
            <w:r w:rsidR="00170980" w:rsidRPr="00EE5A2F">
              <w:rPr>
                <w:rStyle w:val="Hyperlink"/>
                <w:noProof/>
                <w:lang w:bidi="en-US"/>
              </w:rPr>
              <w:t>Third party components</w:t>
            </w:r>
            <w:r w:rsidR="00170980">
              <w:rPr>
                <w:noProof/>
                <w:webHidden/>
              </w:rPr>
              <w:tab/>
            </w:r>
            <w:r>
              <w:rPr>
                <w:noProof/>
                <w:webHidden/>
              </w:rPr>
              <w:fldChar w:fldCharType="begin"/>
            </w:r>
            <w:r w:rsidR="00170980">
              <w:rPr>
                <w:noProof/>
                <w:webHidden/>
              </w:rPr>
              <w:instrText xml:space="preserve"> PAGEREF _Toc269914362 \h </w:instrText>
            </w:r>
            <w:r>
              <w:rPr>
                <w:noProof/>
                <w:webHidden/>
              </w:rPr>
            </w:r>
            <w:r>
              <w:rPr>
                <w:noProof/>
                <w:webHidden/>
              </w:rPr>
              <w:fldChar w:fldCharType="separate"/>
            </w:r>
            <w:r w:rsidR="00170980">
              <w:rPr>
                <w:noProof/>
                <w:webHidden/>
              </w:rPr>
              <w:t>27</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63" w:history="1">
            <w:r w:rsidR="00170980" w:rsidRPr="00EE5A2F">
              <w:rPr>
                <w:rStyle w:val="Hyperlink"/>
                <w:noProof/>
                <w:lang w:bidi="en-US"/>
              </w:rPr>
              <w:t>4.6</w:t>
            </w:r>
            <w:r w:rsidR="00170980">
              <w:rPr>
                <w:rFonts w:eastAsiaTheme="minorEastAsia"/>
                <w:noProof/>
              </w:rPr>
              <w:tab/>
            </w:r>
            <w:r w:rsidR="00170980" w:rsidRPr="00EE5A2F">
              <w:rPr>
                <w:rStyle w:val="Hyperlink"/>
                <w:noProof/>
                <w:lang w:bidi="en-US"/>
              </w:rPr>
              <w:t>Crash recovery considerations</w:t>
            </w:r>
            <w:r w:rsidR="00170980">
              <w:rPr>
                <w:noProof/>
                <w:webHidden/>
              </w:rPr>
              <w:tab/>
            </w:r>
            <w:r>
              <w:rPr>
                <w:noProof/>
                <w:webHidden/>
              </w:rPr>
              <w:fldChar w:fldCharType="begin"/>
            </w:r>
            <w:r w:rsidR="00170980">
              <w:rPr>
                <w:noProof/>
                <w:webHidden/>
              </w:rPr>
              <w:instrText xml:space="preserve"> PAGEREF _Toc269914363 \h </w:instrText>
            </w:r>
            <w:r>
              <w:rPr>
                <w:noProof/>
                <w:webHidden/>
              </w:rPr>
            </w:r>
            <w:r>
              <w:rPr>
                <w:noProof/>
                <w:webHidden/>
              </w:rPr>
              <w:fldChar w:fldCharType="separate"/>
            </w:r>
            <w:r w:rsidR="00170980">
              <w:rPr>
                <w:noProof/>
                <w:webHidden/>
              </w:rPr>
              <w:t>28</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64" w:history="1">
            <w:r w:rsidR="00170980" w:rsidRPr="00EE5A2F">
              <w:rPr>
                <w:rStyle w:val="Hyperlink"/>
                <w:noProof/>
                <w:lang w:bidi="en-US"/>
              </w:rPr>
              <w:t>4.7</w:t>
            </w:r>
            <w:r w:rsidR="00170980">
              <w:rPr>
                <w:rFonts w:eastAsiaTheme="minorEastAsia"/>
                <w:noProof/>
              </w:rPr>
              <w:tab/>
            </w:r>
            <w:r w:rsidR="00170980" w:rsidRPr="00EE5A2F">
              <w:rPr>
                <w:rStyle w:val="Hyperlink"/>
                <w:noProof/>
                <w:lang w:bidi="en-US"/>
              </w:rPr>
              <w:t>Transaction management</w:t>
            </w:r>
            <w:r w:rsidR="00170980">
              <w:rPr>
                <w:noProof/>
                <w:webHidden/>
              </w:rPr>
              <w:tab/>
            </w:r>
            <w:r>
              <w:rPr>
                <w:noProof/>
                <w:webHidden/>
              </w:rPr>
              <w:fldChar w:fldCharType="begin"/>
            </w:r>
            <w:r w:rsidR="00170980">
              <w:rPr>
                <w:noProof/>
                <w:webHidden/>
              </w:rPr>
              <w:instrText xml:space="preserve"> PAGEREF _Toc269914364 \h </w:instrText>
            </w:r>
            <w:r>
              <w:rPr>
                <w:noProof/>
                <w:webHidden/>
              </w:rPr>
            </w:r>
            <w:r>
              <w:rPr>
                <w:noProof/>
                <w:webHidden/>
              </w:rPr>
              <w:fldChar w:fldCharType="separate"/>
            </w:r>
            <w:r w:rsidR="00170980">
              <w:rPr>
                <w:noProof/>
                <w:webHidden/>
              </w:rPr>
              <w:t>28</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65" w:history="1">
            <w:r w:rsidR="00170980" w:rsidRPr="00EE5A2F">
              <w:rPr>
                <w:rStyle w:val="Hyperlink"/>
                <w:noProof/>
                <w:lang w:bidi="en-US"/>
              </w:rPr>
              <w:t>4.8</w:t>
            </w:r>
            <w:r w:rsidR="00170980">
              <w:rPr>
                <w:rFonts w:eastAsiaTheme="minorEastAsia"/>
                <w:noProof/>
              </w:rPr>
              <w:tab/>
            </w:r>
            <w:r w:rsidR="00170980" w:rsidRPr="00EE5A2F">
              <w:rPr>
                <w:rStyle w:val="Hyperlink"/>
                <w:noProof/>
                <w:lang w:bidi="en-US"/>
              </w:rPr>
              <w:t>Multi threading considerations</w:t>
            </w:r>
            <w:r w:rsidR="00170980">
              <w:rPr>
                <w:noProof/>
                <w:webHidden/>
              </w:rPr>
              <w:tab/>
            </w:r>
            <w:r>
              <w:rPr>
                <w:noProof/>
                <w:webHidden/>
              </w:rPr>
              <w:fldChar w:fldCharType="begin"/>
            </w:r>
            <w:r w:rsidR="00170980">
              <w:rPr>
                <w:noProof/>
                <w:webHidden/>
              </w:rPr>
              <w:instrText xml:space="preserve"> PAGEREF _Toc269914365 \h </w:instrText>
            </w:r>
            <w:r>
              <w:rPr>
                <w:noProof/>
                <w:webHidden/>
              </w:rPr>
            </w:r>
            <w:r>
              <w:rPr>
                <w:noProof/>
                <w:webHidden/>
              </w:rPr>
              <w:fldChar w:fldCharType="separate"/>
            </w:r>
            <w:r w:rsidR="00170980">
              <w:rPr>
                <w:noProof/>
                <w:webHidden/>
              </w:rPr>
              <w:t>28</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66" w:history="1">
            <w:r w:rsidR="00170980" w:rsidRPr="00EE5A2F">
              <w:rPr>
                <w:rStyle w:val="Hyperlink"/>
                <w:noProof/>
                <w:lang w:bidi="en-US"/>
              </w:rPr>
              <w:t>4.9</w:t>
            </w:r>
            <w:r w:rsidR="00170980">
              <w:rPr>
                <w:rFonts w:eastAsiaTheme="minorEastAsia"/>
                <w:noProof/>
              </w:rPr>
              <w:tab/>
            </w:r>
            <w:r w:rsidR="00170980" w:rsidRPr="00EE5A2F">
              <w:rPr>
                <w:rStyle w:val="Hyperlink"/>
                <w:noProof/>
                <w:lang w:bidi="en-US"/>
              </w:rPr>
              <w:t>Configuration / script changes</w:t>
            </w:r>
            <w:r w:rsidR="00170980">
              <w:rPr>
                <w:noProof/>
                <w:webHidden/>
              </w:rPr>
              <w:tab/>
            </w:r>
            <w:r>
              <w:rPr>
                <w:noProof/>
                <w:webHidden/>
              </w:rPr>
              <w:fldChar w:fldCharType="begin"/>
            </w:r>
            <w:r w:rsidR="00170980">
              <w:rPr>
                <w:noProof/>
                <w:webHidden/>
              </w:rPr>
              <w:instrText xml:space="preserve"> PAGEREF _Toc269914366 \h </w:instrText>
            </w:r>
            <w:r>
              <w:rPr>
                <w:noProof/>
                <w:webHidden/>
              </w:rPr>
            </w:r>
            <w:r>
              <w:rPr>
                <w:noProof/>
                <w:webHidden/>
              </w:rPr>
              <w:fldChar w:fldCharType="separate"/>
            </w:r>
            <w:r w:rsidR="00170980">
              <w:rPr>
                <w:noProof/>
                <w:webHidden/>
              </w:rPr>
              <w:t>28</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67" w:history="1">
            <w:r w:rsidR="00170980" w:rsidRPr="00EE5A2F">
              <w:rPr>
                <w:rStyle w:val="Hyperlink"/>
                <w:noProof/>
                <w:lang w:bidi="en-US"/>
              </w:rPr>
              <w:t>4.10</w:t>
            </w:r>
            <w:r w:rsidR="00170980">
              <w:rPr>
                <w:rFonts w:eastAsiaTheme="minorEastAsia"/>
                <w:noProof/>
              </w:rPr>
              <w:tab/>
            </w:r>
            <w:r w:rsidR="00170980" w:rsidRPr="00EE5A2F">
              <w:rPr>
                <w:rStyle w:val="Hyperlink"/>
                <w:noProof/>
                <w:lang w:bidi="en-US"/>
              </w:rPr>
              <w:t>Security considerations</w:t>
            </w:r>
            <w:r w:rsidR="00170980">
              <w:rPr>
                <w:noProof/>
                <w:webHidden/>
              </w:rPr>
              <w:tab/>
            </w:r>
            <w:r>
              <w:rPr>
                <w:noProof/>
                <w:webHidden/>
              </w:rPr>
              <w:fldChar w:fldCharType="begin"/>
            </w:r>
            <w:r w:rsidR="00170980">
              <w:rPr>
                <w:noProof/>
                <w:webHidden/>
              </w:rPr>
              <w:instrText xml:space="preserve"> PAGEREF _Toc269914367 \h </w:instrText>
            </w:r>
            <w:r>
              <w:rPr>
                <w:noProof/>
                <w:webHidden/>
              </w:rPr>
            </w:r>
            <w:r>
              <w:rPr>
                <w:noProof/>
                <w:webHidden/>
              </w:rPr>
              <w:fldChar w:fldCharType="separate"/>
            </w:r>
            <w:r w:rsidR="00170980">
              <w:rPr>
                <w:noProof/>
                <w:webHidden/>
              </w:rPr>
              <w:t>28</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68" w:history="1">
            <w:r w:rsidR="00170980" w:rsidRPr="00EE5A2F">
              <w:rPr>
                <w:rStyle w:val="Hyperlink"/>
                <w:noProof/>
                <w:lang w:bidi="en-US"/>
              </w:rPr>
              <w:t>4.11</w:t>
            </w:r>
            <w:r w:rsidR="00170980">
              <w:rPr>
                <w:rFonts w:eastAsiaTheme="minorEastAsia"/>
                <w:noProof/>
              </w:rPr>
              <w:tab/>
            </w:r>
            <w:r w:rsidR="00170980" w:rsidRPr="00EE5A2F">
              <w:rPr>
                <w:rStyle w:val="Hyperlink"/>
                <w:noProof/>
                <w:lang w:bidi="en-US"/>
              </w:rPr>
              <w:t>Database changes</w:t>
            </w:r>
            <w:r w:rsidR="00170980">
              <w:rPr>
                <w:noProof/>
                <w:webHidden/>
              </w:rPr>
              <w:tab/>
            </w:r>
            <w:r>
              <w:rPr>
                <w:noProof/>
                <w:webHidden/>
              </w:rPr>
              <w:fldChar w:fldCharType="begin"/>
            </w:r>
            <w:r w:rsidR="00170980">
              <w:rPr>
                <w:noProof/>
                <w:webHidden/>
              </w:rPr>
              <w:instrText xml:space="preserve"> PAGEREF _Toc269914368 \h </w:instrText>
            </w:r>
            <w:r>
              <w:rPr>
                <w:noProof/>
                <w:webHidden/>
              </w:rPr>
            </w:r>
            <w:r>
              <w:rPr>
                <w:noProof/>
                <w:webHidden/>
              </w:rPr>
              <w:fldChar w:fldCharType="separate"/>
            </w:r>
            <w:r w:rsidR="00170980">
              <w:rPr>
                <w:noProof/>
                <w:webHidden/>
              </w:rPr>
              <w:t>28</w:t>
            </w:r>
            <w:r>
              <w:rPr>
                <w:noProof/>
                <w:webHidden/>
              </w:rPr>
              <w:fldChar w:fldCharType="end"/>
            </w:r>
          </w:hyperlink>
        </w:p>
        <w:p w:rsidR="00170980" w:rsidRDefault="00352EA6">
          <w:pPr>
            <w:pStyle w:val="TOC1"/>
            <w:tabs>
              <w:tab w:val="left" w:pos="1320"/>
              <w:tab w:val="right" w:leader="dot" w:pos="9350"/>
            </w:tabs>
            <w:rPr>
              <w:rFonts w:eastAsiaTheme="minorEastAsia"/>
              <w:noProof/>
            </w:rPr>
          </w:pPr>
          <w:hyperlink w:anchor="_Toc269914369" w:history="1">
            <w:r w:rsidR="00170980" w:rsidRPr="00EE5A2F">
              <w:rPr>
                <w:rStyle w:val="Hyperlink"/>
                <w:rFonts w:ascii="Times New Roman" w:eastAsia="Times New Roman" w:hAnsi="Times New Roman" w:cs="Times New Roman"/>
                <w:noProof/>
                <w:snapToGrid w:val="0"/>
                <w:w w:val="0"/>
                <w:lang w:bidi="en-US"/>
              </w:rPr>
              <w:t>Chapter 5.</w:t>
            </w:r>
            <w:r w:rsidR="00170980">
              <w:rPr>
                <w:rFonts w:eastAsiaTheme="minorEastAsia"/>
                <w:noProof/>
              </w:rPr>
              <w:tab/>
            </w:r>
            <w:r w:rsidR="00172A85">
              <w:rPr>
                <w:rStyle w:val="Hyperlink"/>
                <w:rFonts w:ascii="Cambria" w:eastAsia="Times New Roman" w:hAnsi="Cambria" w:cs="Times New Roman"/>
                <w:noProof/>
                <w:lang w:bidi="en-US"/>
              </w:rPr>
              <w:t>T</w:t>
            </w:r>
            <w:r w:rsidR="00864290">
              <w:rPr>
                <w:rStyle w:val="Hyperlink"/>
                <w:rFonts w:ascii="Cambria" w:eastAsia="Times New Roman" w:hAnsi="Cambria" w:cs="Times New Roman"/>
                <w:noProof/>
                <w:lang w:bidi="en-US"/>
              </w:rPr>
              <w:t>emplate based</w:t>
            </w:r>
            <w:r w:rsidR="00170980" w:rsidRPr="00EE5A2F">
              <w:rPr>
                <w:rStyle w:val="Hyperlink"/>
                <w:rFonts w:ascii="Cambria" w:eastAsia="Times New Roman" w:hAnsi="Cambria" w:cs="Times New Roman"/>
                <w:noProof/>
                <w:lang w:bidi="en-US"/>
              </w:rPr>
              <w:t xml:space="preserve"> label generator</w:t>
            </w:r>
            <w:r w:rsidR="00170980">
              <w:rPr>
                <w:noProof/>
                <w:webHidden/>
              </w:rPr>
              <w:tab/>
            </w:r>
            <w:r>
              <w:rPr>
                <w:noProof/>
                <w:webHidden/>
              </w:rPr>
              <w:fldChar w:fldCharType="begin"/>
            </w:r>
            <w:r w:rsidR="00170980">
              <w:rPr>
                <w:noProof/>
                <w:webHidden/>
              </w:rPr>
              <w:instrText xml:space="preserve"> PAGEREF _Toc269914369 \h </w:instrText>
            </w:r>
            <w:r>
              <w:rPr>
                <w:noProof/>
                <w:webHidden/>
              </w:rPr>
            </w:r>
            <w:r>
              <w:rPr>
                <w:noProof/>
                <w:webHidden/>
              </w:rPr>
              <w:fldChar w:fldCharType="separate"/>
            </w:r>
            <w:r w:rsidR="00170980">
              <w:rPr>
                <w:noProof/>
                <w:webHidden/>
              </w:rPr>
              <w:t>29</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70" w:history="1">
            <w:r w:rsidR="00170980" w:rsidRPr="00EE5A2F">
              <w:rPr>
                <w:rStyle w:val="Hyperlink"/>
                <w:noProof/>
                <w:lang w:bidi="en-US"/>
              </w:rPr>
              <w:t>5.1</w:t>
            </w:r>
            <w:r w:rsidR="00170980">
              <w:rPr>
                <w:rFonts w:eastAsiaTheme="minorEastAsia"/>
                <w:noProof/>
              </w:rPr>
              <w:tab/>
            </w:r>
            <w:r w:rsidR="00170980" w:rsidRPr="00EE5A2F">
              <w:rPr>
                <w:rStyle w:val="Hyperlink"/>
                <w:noProof/>
                <w:lang w:bidi="en-US"/>
              </w:rPr>
              <w:t>Design scope</w:t>
            </w:r>
            <w:r w:rsidR="00170980">
              <w:rPr>
                <w:noProof/>
                <w:webHidden/>
              </w:rPr>
              <w:tab/>
            </w:r>
            <w:r>
              <w:rPr>
                <w:noProof/>
                <w:webHidden/>
              </w:rPr>
              <w:fldChar w:fldCharType="begin"/>
            </w:r>
            <w:r w:rsidR="00170980">
              <w:rPr>
                <w:noProof/>
                <w:webHidden/>
              </w:rPr>
              <w:instrText xml:space="preserve"> PAGEREF _Toc269914370 \h </w:instrText>
            </w:r>
            <w:r>
              <w:rPr>
                <w:noProof/>
                <w:webHidden/>
              </w:rPr>
            </w:r>
            <w:r>
              <w:rPr>
                <w:noProof/>
                <w:webHidden/>
              </w:rPr>
              <w:fldChar w:fldCharType="separate"/>
            </w:r>
            <w:r w:rsidR="00170980">
              <w:rPr>
                <w:noProof/>
                <w:webHidden/>
              </w:rPr>
              <w:t>29</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71" w:history="1">
            <w:r w:rsidR="00170980" w:rsidRPr="00EE5A2F">
              <w:rPr>
                <w:rStyle w:val="Hyperlink"/>
                <w:noProof/>
                <w:lang w:bidi="en-US"/>
              </w:rPr>
              <w:t>5.2</w:t>
            </w:r>
            <w:r w:rsidR="00170980">
              <w:rPr>
                <w:rFonts w:eastAsiaTheme="minorEastAsia"/>
                <w:noProof/>
              </w:rPr>
              <w:tab/>
            </w:r>
            <w:r w:rsidR="00170980" w:rsidRPr="00EE5A2F">
              <w:rPr>
                <w:rStyle w:val="Hyperlink"/>
                <w:noProof/>
                <w:lang w:bidi="en-US"/>
              </w:rPr>
              <w:t>Solution architecture</w:t>
            </w:r>
            <w:r w:rsidR="00170980">
              <w:rPr>
                <w:noProof/>
                <w:webHidden/>
              </w:rPr>
              <w:tab/>
            </w:r>
            <w:r>
              <w:rPr>
                <w:noProof/>
                <w:webHidden/>
              </w:rPr>
              <w:fldChar w:fldCharType="begin"/>
            </w:r>
            <w:r w:rsidR="00170980">
              <w:rPr>
                <w:noProof/>
                <w:webHidden/>
              </w:rPr>
              <w:instrText xml:space="preserve"> PAGEREF _Toc269914371 \h </w:instrText>
            </w:r>
            <w:r>
              <w:rPr>
                <w:noProof/>
                <w:webHidden/>
              </w:rPr>
            </w:r>
            <w:r>
              <w:rPr>
                <w:noProof/>
                <w:webHidden/>
              </w:rPr>
              <w:fldChar w:fldCharType="separate"/>
            </w:r>
            <w:r w:rsidR="00170980">
              <w:rPr>
                <w:noProof/>
                <w:webHidden/>
              </w:rPr>
              <w:t>29</w:t>
            </w:r>
            <w:r>
              <w:rPr>
                <w:noProof/>
                <w:webHidden/>
              </w:rPr>
              <w:fldChar w:fldCharType="end"/>
            </w:r>
          </w:hyperlink>
        </w:p>
        <w:p w:rsidR="00170980" w:rsidRDefault="00352EA6">
          <w:pPr>
            <w:pStyle w:val="TOC2"/>
            <w:tabs>
              <w:tab w:val="left" w:pos="1100"/>
              <w:tab w:val="right" w:leader="dot" w:pos="9350"/>
            </w:tabs>
            <w:rPr>
              <w:rFonts w:eastAsiaTheme="minorEastAsia"/>
              <w:noProof/>
            </w:rPr>
          </w:pPr>
          <w:hyperlink w:anchor="_Toc269914372" w:history="1">
            <w:r w:rsidR="00170980" w:rsidRPr="00EE5A2F">
              <w:rPr>
                <w:rStyle w:val="Hyperlink"/>
                <w:noProof/>
                <w:lang w:bidi="en-US"/>
              </w:rPr>
              <w:t>5.2.1</w:t>
            </w:r>
            <w:r w:rsidR="00170980">
              <w:rPr>
                <w:rFonts w:eastAsiaTheme="minorEastAsia"/>
                <w:noProof/>
              </w:rPr>
              <w:tab/>
            </w:r>
            <w:r w:rsidR="00170980" w:rsidRPr="00EE5A2F">
              <w:rPr>
                <w:rStyle w:val="Hyperlink"/>
                <w:noProof/>
                <w:lang w:bidi="en-US"/>
              </w:rPr>
              <w:t>Detailed design</w:t>
            </w:r>
            <w:r w:rsidR="00170980">
              <w:rPr>
                <w:noProof/>
                <w:webHidden/>
              </w:rPr>
              <w:tab/>
            </w:r>
            <w:r>
              <w:rPr>
                <w:noProof/>
                <w:webHidden/>
              </w:rPr>
              <w:fldChar w:fldCharType="begin"/>
            </w:r>
            <w:r w:rsidR="00170980">
              <w:rPr>
                <w:noProof/>
                <w:webHidden/>
              </w:rPr>
              <w:instrText xml:space="preserve"> PAGEREF _Toc269914372 \h </w:instrText>
            </w:r>
            <w:r>
              <w:rPr>
                <w:noProof/>
                <w:webHidden/>
              </w:rPr>
            </w:r>
            <w:r>
              <w:rPr>
                <w:noProof/>
                <w:webHidden/>
              </w:rPr>
              <w:fldChar w:fldCharType="separate"/>
            </w:r>
            <w:r w:rsidR="00170980">
              <w:rPr>
                <w:noProof/>
                <w:webHidden/>
              </w:rPr>
              <w:t>29</w:t>
            </w:r>
            <w:r>
              <w:rPr>
                <w:noProof/>
                <w:webHidden/>
              </w:rPr>
              <w:fldChar w:fldCharType="end"/>
            </w:r>
          </w:hyperlink>
        </w:p>
        <w:p w:rsidR="00170980" w:rsidRDefault="00352EA6">
          <w:pPr>
            <w:pStyle w:val="TOC2"/>
            <w:tabs>
              <w:tab w:val="left" w:pos="1100"/>
              <w:tab w:val="right" w:leader="dot" w:pos="9350"/>
            </w:tabs>
            <w:rPr>
              <w:rFonts w:eastAsiaTheme="minorEastAsia"/>
              <w:noProof/>
            </w:rPr>
          </w:pPr>
          <w:hyperlink w:anchor="_Toc269914373" w:history="1">
            <w:r w:rsidR="00170980" w:rsidRPr="00EE5A2F">
              <w:rPr>
                <w:rStyle w:val="Hyperlink"/>
                <w:noProof/>
                <w:lang w:bidi="en-US"/>
              </w:rPr>
              <w:t>5.2.2</w:t>
            </w:r>
            <w:r w:rsidR="00170980">
              <w:rPr>
                <w:rFonts w:eastAsiaTheme="minorEastAsia"/>
                <w:noProof/>
              </w:rPr>
              <w:tab/>
            </w:r>
            <w:r w:rsidR="00170980" w:rsidRPr="00EE5A2F">
              <w:rPr>
                <w:rStyle w:val="Hyperlink"/>
                <w:noProof/>
                <w:lang w:bidi="en-US"/>
              </w:rPr>
              <w:t>Label generator hierarchy</w:t>
            </w:r>
            <w:r w:rsidR="00170980">
              <w:rPr>
                <w:noProof/>
                <w:webHidden/>
              </w:rPr>
              <w:tab/>
            </w:r>
            <w:r>
              <w:rPr>
                <w:noProof/>
                <w:webHidden/>
              </w:rPr>
              <w:fldChar w:fldCharType="begin"/>
            </w:r>
            <w:r w:rsidR="00170980">
              <w:rPr>
                <w:noProof/>
                <w:webHidden/>
              </w:rPr>
              <w:instrText xml:space="preserve"> PAGEREF _Toc269914373 \h </w:instrText>
            </w:r>
            <w:r>
              <w:rPr>
                <w:noProof/>
                <w:webHidden/>
              </w:rPr>
            </w:r>
            <w:r>
              <w:rPr>
                <w:noProof/>
                <w:webHidden/>
              </w:rPr>
              <w:fldChar w:fldCharType="separate"/>
            </w:r>
            <w:r w:rsidR="00170980">
              <w:rPr>
                <w:noProof/>
                <w:webHidden/>
              </w:rPr>
              <w:t>30</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74" w:history="1">
            <w:r w:rsidR="00170980" w:rsidRPr="00EE5A2F">
              <w:rPr>
                <w:rStyle w:val="Hyperlink"/>
                <w:noProof/>
                <w:lang w:bidi="en-US"/>
              </w:rPr>
              <w:t>5.3</w:t>
            </w:r>
            <w:r w:rsidR="00170980">
              <w:rPr>
                <w:rFonts w:eastAsiaTheme="minorEastAsia"/>
                <w:noProof/>
              </w:rPr>
              <w:tab/>
            </w:r>
            <w:r w:rsidR="00195074">
              <w:rPr>
                <w:rStyle w:val="Hyperlink"/>
                <w:noProof/>
                <w:lang w:bidi="en-US"/>
              </w:rPr>
              <w:t xml:space="preserve">Template based </w:t>
            </w:r>
            <w:r w:rsidR="00170980" w:rsidRPr="00EE5A2F">
              <w:rPr>
                <w:rStyle w:val="Hyperlink"/>
                <w:noProof/>
                <w:lang w:bidi="en-US"/>
              </w:rPr>
              <w:t>label generator implementation</w:t>
            </w:r>
            <w:r w:rsidR="00170980">
              <w:rPr>
                <w:noProof/>
                <w:webHidden/>
              </w:rPr>
              <w:tab/>
            </w:r>
            <w:r>
              <w:rPr>
                <w:noProof/>
                <w:webHidden/>
              </w:rPr>
              <w:fldChar w:fldCharType="begin"/>
            </w:r>
            <w:r w:rsidR="00170980">
              <w:rPr>
                <w:noProof/>
                <w:webHidden/>
              </w:rPr>
              <w:instrText xml:space="preserve"> PAGEREF _Toc269914374 \h </w:instrText>
            </w:r>
            <w:r>
              <w:rPr>
                <w:noProof/>
                <w:webHidden/>
              </w:rPr>
            </w:r>
            <w:r>
              <w:rPr>
                <w:noProof/>
                <w:webHidden/>
              </w:rPr>
              <w:fldChar w:fldCharType="separate"/>
            </w:r>
            <w:r w:rsidR="00170980">
              <w:rPr>
                <w:noProof/>
                <w:webHidden/>
              </w:rPr>
              <w:t>31</w:t>
            </w:r>
            <w:r>
              <w:rPr>
                <w:noProof/>
                <w:webHidden/>
              </w:rPr>
              <w:fldChar w:fldCharType="end"/>
            </w:r>
          </w:hyperlink>
        </w:p>
        <w:p w:rsidR="00170980" w:rsidRDefault="00352EA6">
          <w:pPr>
            <w:pStyle w:val="TOC2"/>
            <w:tabs>
              <w:tab w:val="left" w:pos="1100"/>
              <w:tab w:val="right" w:leader="dot" w:pos="9350"/>
            </w:tabs>
            <w:rPr>
              <w:rFonts w:eastAsiaTheme="minorEastAsia"/>
              <w:noProof/>
            </w:rPr>
          </w:pPr>
          <w:hyperlink w:anchor="_Toc269914375" w:history="1">
            <w:r w:rsidR="00170980" w:rsidRPr="00EE5A2F">
              <w:rPr>
                <w:rStyle w:val="Hyperlink"/>
                <w:noProof/>
                <w:lang w:bidi="en-US"/>
              </w:rPr>
              <w:t>5.3.1</w:t>
            </w:r>
            <w:r w:rsidR="00170980">
              <w:rPr>
                <w:rFonts w:eastAsiaTheme="minorEastAsia"/>
                <w:noProof/>
              </w:rPr>
              <w:tab/>
            </w:r>
            <w:r w:rsidR="00170980" w:rsidRPr="00EE5A2F">
              <w:rPr>
                <w:rStyle w:val="Hyperlink"/>
                <w:noProof/>
                <w:lang w:bidi="en-US"/>
              </w:rPr>
              <w:t>Steps to generate the label</w:t>
            </w:r>
            <w:r w:rsidR="00170980">
              <w:rPr>
                <w:noProof/>
                <w:webHidden/>
              </w:rPr>
              <w:tab/>
            </w:r>
            <w:r>
              <w:rPr>
                <w:noProof/>
                <w:webHidden/>
              </w:rPr>
              <w:fldChar w:fldCharType="begin"/>
            </w:r>
            <w:r w:rsidR="00170980">
              <w:rPr>
                <w:noProof/>
                <w:webHidden/>
              </w:rPr>
              <w:instrText xml:space="preserve"> PAGEREF _Toc269914375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76" w:history="1">
            <w:r w:rsidR="00170980" w:rsidRPr="00EE5A2F">
              <w:rPr>
                <w:rStyle w:val="Hyperlink"/>
                <w:noProof/>
                <w:lang w:bidi="en-US"/>
              </w:rPr>
              <w:t>5.4</w:t>
            </w:r>
            <w:r w:rsidR="00170980">
              <w:rPr>
                <w:rFonts w:eastAsiaTheme="minorEastAsia"/>
                <w:noProof/>
              </w:rPr>
              <w:tab/>
            </w:r>
            <w:r w:rsidR="00170980" w:rsidRPr="00EE5A2F">
              <w:rPr>
                <w:rStyle w:val="Hyperlink"/>
                <w:noProof/>
                <w:lang w:bidi="en-US"/>
              </w:rPr>
              <w:t>I/O considerations</w:t>
            </w:r>
            <w:r w:rsidR="00170980">
              <w:rPr>
                <w:noProof/>
                <w:webHidden/>
              </w:rPr>
              <w:tab/>
            </w:r>
            <w:r>
              <w:rPr>
                <w:noProof/>
                <w:webHidden/>
              </w:rPr>
              <w:fldChar w:fldCharType="begin"/>
            </w:r>
            <w:r w:rsidR="00170980">
              <w:rPr>
                <w:noProof/>
                <w:webHidden/>
              </w:rPr>
              <w:instrText xml:space="preserve"> PAGEREF _Toc269914376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77" w:history="1">
            <w:r w:rsidR="00170980" w:rsidRPr="00EE5A2F">
              <w:rPr>
                <w:rStyle w:val="Hyperlink"/>
                <w:noProof/>
                <w:lang w:bidi="en-US"/>
              </w:rPr>
              <w:t>5.5</w:t>
            </w:r>
            <w:r w:rsidR="00170980">
              <w:rPr>
                <w:rFonts w:eastAsiaTheme="minorEastAsia"/>
                <w:noProof/>
              </w:rPr>
              <w:tab/>
            </w:r>
            <w:r w:rsidR="00170980" w:rsidRPr="00EE5A2F">
              <w:rPr>
                <w:rStyle w:val="Hyperlink"/>
                <w:noProof/>
                <w:lang w:bidi="en-US"/>
              </w:rPr>
              <w:t>Memory considerations</w:t>
            </w:r>
            <w:r w:rsidR="00170980">
              <w:rPr>
                <w:noProof/>
                <w:webHidden/>
              </w:rPr>
              <w:tab/>
            </w:r>
            <w:r>
              <w:rPr>
                <w:noProof/>
                <w:webHidden/>
              </w:rPr>
              <w:fldChar w:fldCharType="begin"/>
            </w:r>
            <w:r w:rsidR="00170980">
              <w:rPr>
                <w:noProof/>
                <w:webHidden/>
              </w:rPr>
              <w:instrText xml:space="preserve"> PAGEREF _Toc269914377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78" w:history="1">
            <w:r w:rsidR="00170980" w:rsidRPr="00EE5A2F">
              <w:rPr>
                <w:rStyle w:val="Hyperlink"/>
                <w:noProof/>
                <w:lang w:bidi="en-US"/>
              </w:rPr>
              <w:t>5.6</w:t>
            </w:r>
            <w:r w:rsidR="00170980">
              <w:rPr>
                <w:rFonts w:eastAsiaTheme="minorEastAsia"/>
                <w:noProof/>
              </w:rPr>
              <w:tab/>
            </w:r>
            <w:r w:rsidR="00170980" w:rsidRPr="00EE5A2F">
              <w:rPr>
                <w:rStyle w:val="Hyperlink"/>
                <w:noProof/>
                <w:lang w:bidi="en-US"/>
              </w:rPr>
              <w:t>Third party components</w:t>
            </w:r>
            <w:r w:rsidR="00170980">
              <w:rPr>
                <w:noProof/>
                <w:webHidden/>
              </w:rPr>
              <w:tab/>
            </w:r>
            <w:r>
              <w:rPr>
                <w:noProof/>
                <w:webHidden/>
              </w:rPr>
              <w:fldChar w:fldCharType="begin"/>
            </w:r>
            <w:r w:rsidR="00170980">
              <w:rPr>
                <w:noProof/>
                <w:webHidden/>
              </w:rPr>
              <w:instrText xml:space="preserve"> PAGEREF _Toc269914378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79" w:history="1">
            <w:r w:rsidR="00170980" w:rsidRPr="00EE5A2F">
              <w:rPr>
                <w:rStyle w:val="Hyperlink"/>
                <w:noProof/>
                <w:lang w:bidi="en-US"/>
              </w:rPr>
              <w:t>5.7</w:t>
            </w:r>
            <w:r w:rsidR="00170980">
              <w:rPr>
                <w:rFonts w:eastAsiaTheme="minorEastAsia"/>
                <w:noProof/>
              </w:rPr>
              <w:tab/>
            </w:r>
            <w:r w:rsidR="00170980" w:rsidRPr="00EE5A2F">
              <w:rPr>
                <w:rStyle w:val="Hyperlink"/>
                <w:noProof/>
                <w:lang w:bidi="en-US"/>
              </w:rPr>
              <w:t>Crash recovery considerations</w:t>
            </w:r>
            <w:r w:rsidR="00170980">
              <w:rPr>
                <w:noProof/>
                <w:webHidden/>
              </w:rPr>
              <w:tab/>
            </w:r>
            <w:r>
              <w:rPr>
                <w:noProof/>
                <w:webHidden/>
              </w:rPr>
              <w:fldChar w:fldCharType="begin"/>
            </w:r>
            <w:r w:rsidR="00170980">
              <w:rPr>
                <w:noProof/>
                <w:webHidden/>
              </w:rPr>
              <w:instrText xml:space="preserve"> PAGEREF _Toc269914379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80" w:history="1">
            <w:r w:rsidR="00170980" w:rsidRPr="00EE5A2F">
              <w:rPr>
                <w:rStyle w:val="Hyperlink"/>
                <w:noProof/>
                <w:lang w:bidi="en-US"/>
              </w:rPr>
              <w:t>5.8</w:t>
            </w:r>
            <w:r w:rsidR="00170980">
              <w:rPr>
                <w:rFonts w:eastAsiaTheme="minorEastAsia"/>
                <w:noProof/>
              </w:rPr>
              <w:tab/>
            </w:r>
            <w:r w:rsidR="00170980" w:rsidRPr="00EE5A2F">
              <w:rPr>
                <w:rStyle w:val="Hyperlink"/>
                <w:noProof/>
                <w:lang w:bidi="en-US"/>
              </w:rPr>
              <w:t>Transaction management</w:t>
            </w:r>
            <w:r w:rsidR="00170980">
              <w:rPr>
                <w:noProof/>
                <w:webHidden/>
              </w:rPr>
              <w:tab/>
            </w:r>
            <w:r>
              <w:rPr>
                <w:noProof/>
                <w:webHidden/>
              </w:rPr>
              <w:fldChar w:fldCharType="begin"/>
            </w:r>
            <w:r w:rsidR="00170980">
              <w:rPr>
                <w:noProof/>
                <w:webHidden/>
              </w:rPr>
              <w:instrText xml:space="preserve"> PAGEREF _Toc269914380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81" w:history="1">
            <w:r w:rsidR="00170980" w:rsidRPr="00EE5A2F">
              <w:rPr>
                <w:rStyle w:val="Hyperlink"/>
                <w:noProof/>
                <w:lang w:bidi="en-US"/>
              </w:rPr>
              <w:t>5.9</w:t>
            </w:r>
            <w:r w:rsidR="00170980">
              <w:rPr>
                <w:rFonts w:eastAsiaTheme="minorEastAsia"/>
                <w:noProof/>
              </w:rPr>
              <w:tab/>
            </w:r>
            <w:r w:rsidR="00170980" w:rsidRPr="00EE5A2F">
              <w:rPr>
                <w:rStyle w:val="Hyperlink"/>
                <w:noProof/>
                <w:lang w:bidi="en-US"/>
              </w:rPr>
              <w:t>Multi threading considerations</w:t>
            </w:r>
            <w:r w:rsidR="00170980">
              <w:rPr>
                <w:noProof/>
                <w:webHidden/>
              </w:rPr>
              <w:tab/>
            </w:r>
            <w:r>
              <w:rPr>
                <w:noProof/>
                <w:webHidden/>
              </w:rPr>
              <w:fldChar w:fldCharType="begin"/>
            </w:r>
            <w:r w:rsidR="00170980">
              <w:rPr>
                <w:noProof/>
                <w:webHidden/>
              </w:rPr>
              <w:instrText xml:space="preserve"> PAGEREF _Toc269914381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82" w:history="1">
            <w:r w:rsidR="00170980" w:rsidRPr="00EE5A2F">
              <w:rPr>
                <w:rStyle w:val="Hyperlink"/>
                <w:noProof/>
                <w:lang w:bidi="en-US"/>
              </w:rPr>
              <w:t>5.10</w:t>
            </w:r>
            <w:r w:rsidR="00170980">
              <w:rPr>
                <w:rFonts w:eastAsiaTheme="minorEastAsia"/>
                <w:noProof/>
              </w:rPr>
              <w:tab/>
            </w:r>
            <w:r w:rsidR="00170980" w:rsidRPr="00EE5A2F">
              <w:rPr>
                <w:rStyle w:val="Hyperlink"/>
                <w:noProof/>
                <w:lang w:bidi="en-US"/>
              </w:rPr>
              <w:t>Configuration / script changes</w:t>
            </w:r>
            <w:r w:rsidR="00170980">
              <w:rPr>
                <w:noProof/>
                <w:webHidden/>
              </w:rPr>
              <w:tab/>
            </w:r>
            <w:r>
              <w:rPr>
                <w:noProof/>
                <w:webHidden/>
              </w:rPr>
              <w:fldChar w:fldCharType="begin"/>
            </w:r>
            <w:r w:rsidR="00170980">
              <w:rPr>
                <w:noProof/>
                <w:webHidden/>
              </w:rPr>
              <w:instrText xml:space="preserve"> PAGEREF _Toc269914382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83" w:history="1">
            <w:r w:rsidR="00170980" w:rsidRPr="00EE5A2F">
              <w:rPr>
                <w:rStyle w:val="Hyperlink"/>
                <w:noProof/>
                <w:lang w:bidi="en-US"/>
              </w:rPr>
              <w:t>5.11</w:t>
            </w:r>
            <w:r w:rsidR="00170980">
              <w:rPr>
                <w:rFonts w:eastAsiaTheme="minorEastAsia"/>
                <w:noProof/>
              </w:rPr>
              <w:tab/>
            </w:r>
            <w:r w:rsidR="00170980" w:rsidRPr="00EE5A2F">
              <w:rPr>
                <w:rStyle w:val="Hyperlink"/>
                <w:noProof/>
                <w:lang w:bidi="en-US"/>
              </w:rPr>
              <w:t>Security considerations</w:t>
            </w:r>
            <w:r w:rsidR="00170980">
              <w:rPr>
                <w:noProof/>
                <w:webHidden/>
              </w:rPr>
              <w:tab/>
            </w:r>
            <w:r>
              <w:rPr>
                <w:noProof/>
                <w:webHidden/>
              </w:rPr>
              <w:fldChar w:fldCharType="begin"/>
            </w:r>
            <w:r w:rsidR="00170980">
              <w:rPr>
                <w:noProof/>
                <w:webHidden/>
              </w:rPr>
              <w:instrText xml:space="preserve"> PAGEREF _Toc269914383 \h </w:instrText>
            </w:r>
            <w:r>
              <w:rPr>
                <w:noProof/>
                <w:webHidden/>
              </w:rPr>
            </w:r>
            <w:r>
              <w:rPr>
                <w:noProof/>
                <w:webHidden/>
              </w:rPr>
              <w:fldChar w:fldCharType="separate"/>
            </w:r>
            <w:r w:rsidR="00170980">
              <w:rPr>
                <w:noProof/>
                <w:webHidden/>
              </w:rPr>
              <w:t>33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84" w:history="1">
            <w:r w:rsidR="00170980" w:rsidRPr="00EE5A2F">
              <w:rPr>
                <w:rStyle w:val="Hyperlink"/>
                <w:noProof/>
                <w:lang w:bidi="en-US"/>
              </w:rPr>
              <w:t>5.12</w:t>
            </w:r>
            <w:r w:rsidR="00170980">
              <w:rPr>
                <w:rFonts w:eastAsiaTheme="minorEastAsia"/>
                <w:noProof/>
              </w:rPr>
              <w:tab/>
            </w:r>
            <w:r w:rsidR="00170980" w:rsidRPr="00EE5A2F">
              <w:rPr>
                <w:rStyle w:val="Hyperlink"/>
                <w:noProof/>
                <w:lang w:bidi="en-US"/>
              </w:rPr>
              <w:t>Database changes</w:t>
            </w:r>
            <w:r w:rsidR="00170980">
              <w:rPr>
                <w:noProof/>
                <w:webHidden/>
              </w:rPr>
              <w:tab/>
            </w:r>
            <w:r>
              <w:rPr>
                <w:noProof/>
                <w:webHidden/>
              </w:rPr>
              <w:fldChar w:fldCharType="begin"/>
            </w:r>
            <w:r w:rsidR="00170980">
              <w:rPr>
                <w:noProof/>
                <w:webHidden/>
              </w:rPr>
              <w:instrText xml:space="preserve"> PAGEREF _Toc269914384 \h </w:instrText>
            </w:r>
            <w:r>
              <w:rPr>
                <w:noProof/>
                <w:webHidden/>
              </w:rPr>
            </w:r>
            <w:r>
              <w:rPr>
                <w:noProof/>
                <w:webHidden/>
              </w:rPr>
              <w:fldChar w:fldCharType="separate"/>
            </w:r>
            <w:r w:rsidR="00170980">
              <w:rPr>
                <w:noProof/>
                <w:webHidden/>
              </w:rPr>
              <w:t>34</w:t>
            </w:r>
            <w:r>
              <w:rPr>
                <w:noProof/>
                <w:webHidden/>
              </w:rPr>
              <w:fldChar w:fldCharType="end"/>
            </w:r>
          </w:hyperlink>
        </w:p>
        <w:p w:rsidR="00170980" w:rsidRDefault="00352EA6">
          <w:pPr>
            <w:pStyle w:val="TOC1"/>
            <w:tabs>
              <w:tab w:val="left" w:pos="1320"/>
              <w:tab w:val="right" w:leader="dot" w:pos="9350"/>
            </w:tabs>
            <w:rPr>
              <w:rFonts w:eastAsiaTheme="minorEastAsia"/>
              <w:noProof/>
            </w:rPr>
          </w:pPr>
          <w:hyperlink w:anchor="_Toc269914385" w:history="1">
            <w:r w:rsidR="00170980" w:rsidRPr="00EE5A2F">
              <w:rPr>
                <w:rStyle w:val="Hyperlink"/>
                <w:rFonts w:ascii="Times New Roman" w:eastAsia="Times New Roman" w:hAnsi="Times New Roman" w:cs="Times New Roman"/>
                <w:noProof/>
                <w:snapToGrid w:val="0"/>
                <w:w w:val="0"/>
                <w:lang w:bidi="en-US"/>
              </w:rPr>
              <w:t>Chapter 6.</w:t>
            </w:r>
            <w:r w:rsidR="00170980">
              <w:rPr>
                <w:rFonts w:eastAsiaTheme="minorEastAsia"/>
                <w:noProof/>
              </w:rPr>
              <w:tab/>
            </w:r>
            <w:r w:rsidR="00170980" w:rsidRPr="00EE5A2F">
              <w:rPr>
                <w:rStyle w:val="Hyperlink"/>
                <w:rFonts w:ascii="Cambria" w:eastAsia="Times New Roman" w:hAnsi="Cambria" w:cs="Times New Roman"/>
                <w:noProof/>
                <w:lang w:bidi="en-US"/>
              </w:rPr>
              <w:t>Keyword search</w:t>
            </w:r>
            <w:r w:rsidR="00170980">
              <w:rPr>
                <w:noProof/>
                <w:webHidden/>
              </w:rPr>
              <w:tab/>
            </w:r>
            <w:r>
              <w:rPr>
                <w:noProof/>
                <w:webHidden/>
              </w:rPr>
              <w:fldChar w:fldCharType="begin"/>
            </w:r>
            <w:r w:rsidR="00170980">
              <w:rPr>
                <w:noProof/>
                <w:webHidden/>
              </w:rPr>
              <w:instrText xml:space="preserve"> PAGEREF _Toc269914385 \h </w:instrText>
            </w:r>
            <w:r>
              <w:rPr>
                <w:noProof/>
                <w:webHidden/>
              </w:rPr>
            </w:r>
            <w:r>
              <w:rPr>
                <w:noProof/>
                <w:webHidden/>
              </w:rPr>
              <w:fldChar w:fldCharType="separate"/>
            </w:r>
            <w:r w:rsidR="00170980">
              <w:rPr>
                <w:noProof/>
                <w:webHidden/>
              </w:rPr>
              <w:t>35</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86" w:history="1">
            <w:r w:rsidR="00170980" w:rsidRPr="00EE5A2F">
              <w:rPr>
                <w:rStyle w:val="Hyperlink"/>
                <w:noProof/>
                <w:lang w:bidi="en-US"/>
              </w:rPr>
              <w:t>6.1</w:t>
            </w:r>
            <w:r w:rsidR="00170980">
              <w:rPr>
                <w:rFonts w:eastAsiaTheme="minorEastAsia"/>
                <w:noProof/>
              </w:rPr>
              <w:tab/>
            </w:r>
            <w:r w:rsidR="00170980" w:rsidRPr="00EE5A2F">
              <w:rPr>
                <w:rStyle w:val="Hyperlink"/>
                <w:noProof/>
                <w:lang w:bidi="en-US"/>
              </w:rPr>
              <w:t>Design scope</w:t>
            </w:r>
            <w:r w:rsidR="00170980">
              <w:rPr>
                <w:noProof/>
                <w:webHidden/>
              </w:rPr>
              <w:tab/>
            </w:r>
            <w:r>
              <w:rPr>
                <w:noProof/>
                <w:webHidden/>
              </w:rPr>
              <w:fldChar w:fldCharType="begin"/>
            </w:r>
            <w:r w:rsidR="00170980">
              <w:rPr>
                <w:noProof/>
                <w:webHidden/>
              </w:rPr>
              <w:instrText xml:space="preserve"> PAGEREF _Toc269914386 \h </w:instrText>
            </w:r>
            <w:r>
              <w:rPr>
                <w:noProof/>
                <w:webHidden/>
              </w:rPr>
            </w:r>
            <w:r>
              <w:rPr>
                <w:noProof/>
                <w:webHidden/>
              </w:rPr>
              <w:fldChar w:fldCharType="separate"/>
            </w:r>
            <w:r w:rsidR="00170980">
              <w:rPr>
                <w:noProof/>
                <w:webHidden/>
              </w:rPr>
              <w:t>35</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87" w:history="1">
            <w:r w:rsidR="00170980" w:rsidRPr="00EE5A2F">
              <w:rPr>
                <w:rStyle w:val="Hyperlink"/>
                <w:noProof/>
                <w:lang w:bidi="en-US"/>
              </w:rPr>
              <w:t>6.2</w:t>
            </w:r>
            <w:r w:rsidR="00170980">
              <w:rPr>
                <w:rFonts w:eastAsiaTheme="minorEastAsia"/>
                <w:noProof/>
              </w:rPr>
              <w:tab/>
            </w:r>
            <w:r w:rsidR="00170980" w:rsidRPr="00EE5A2F">
              <w:rPr>
                <w:rStyle w:val="Hyperlink"/>
                <w:noProof/>
                <w:lang w:bidi="en-US"/>
              </w:rPr>
              <w:t>Solution architecture</w:t>
            </w:r>
            <w:r w:rsidR="00170980">
              <w:rPr>
                <w:noProof/>
                <w:webHidden/>
              </w:rPr>
              <w:tab/>
            </w:r>
            <w:r>
              <w:rPr>
                <w:noProof/>
                <w:webHidden/>
              </w:rPr>
              <w:fldChar w:fldCharType="begin"/>
            </w:r>
            <w:r w:rsidR="00170980">
              <w:rPr>
                <w:noProof/>
                <w:webHidden/>
              </w:rPr>
              <w:instrText xml:space="preserve"> PAGEREF _Toc269914387 \h </w:instrText>
            </w:r>
            <w:r>
              <w:rPr>
                <w:noProof/>
                <w:webHidden/>
              </w:rPr>
            </w:r>
            <w:r>
              <w:rPr>
                <w:noProof/>
                <w:webHidden/>
              </w:rPr>
              <w:fldChar w:fldCharType="separate"/>
            </w:r>
            <w:r w:rsidR="00170980">
              <w:rPr>
                <w:noProof/>
                <w:webHidden/>
              </w:rPr>
              <w:t>35</w:t>
            </w:r>
            <w:r>
              <w:rPr>
                <w:noProof/>
                <w:webHidden/>
              </w:rPr>
              <w:fldChar w:fldCharType="end"/>
            </w:r>
          </w:hyperlink>
        </w:p>
        <w:p w:rsidR="00170980" w:rsidRDefault="00352EA6">
          <w:pPr>
            <w:pStyle w:val="TOC2"/>
            <w:tabs>
              <w:tab w:val="left" w:pos="1100"/>
              <w:tab w:val="right" w:leader="dot" w:pos="9350"/>
            </w:tabs>
            <w:rPr>
              <w:rFonts w:eastAsiaTheme="minorEastAsia"/>
              <w:noProof/>
            </w:rPr>
          </w:pPr>
          <w:hyperlink w:anchor="_Toc269914388" w:history="1">
            <w:r w:rsidR="00170980" w:rsidRPr="00EE5A2F">
              <w:rPr>
                <w:rStyle w:val="Hyperlink"/>
                <w:noProof/>
                <w:lang w:bidi="en-US"/>
              </w:rPr>
              <w:t>6.2.1</w:t>
            </w:r>
            <w:r w:rsidR="00170980">
              <w:rPr>
                <w:rFonts w:eastAsiaTheme="minorEastAsia"/>
                <w:noProof/>
              </w:rPr>
              <w:tab/>
            </w:r>
            <w:r w:rsidR="00170980" w:rsidRPr="00EE5A2F">
              <w:rPr>
                <w:rStyle w:val="Hyperlink"/>
                <w:noProof/>
                <w:lang w:bidi="en-US"/>
              </w:rPr>
              <w:t>Detailed design</w:t>
            </w:r>
            <w:r w:rsidR="00170980">
              <w:rPr>
                <w:noProof/>
                <w:webHidden/>
              </w:rPr>
              <w:tab/>
            </w:r>
            <w:r>
              <w:rPr>
                <w:noProof/>
                <w:webHidden/>
              </w:rPr>
              <w:fldChar w:fldCharType="begin"/>
            </w:r>
            <w:r w:rsidR="00170980">
              <w:rPr>
                <w:noProof/>
                <w:webHidden/>
              </w:rPr>
              <w:instrText xml:space="preserve"> PAGEREF _Toc269914388 \h </w:instrText>
            </w:r>
            <w:r>
              <w:rPr>
                <w:noProof/>
                <w:webHidden/>
              </w:rPr>
            </w:r>
            <w:r>
              <w:rPr>
                <w:noProof/>
                <w:webHidden/>
              </w:rPr>
              <w:fldChar w:fldCharType="separate"/>
            </w:r>
            <w:r w:rsidR="00170980">
              <w:rPr>
                <w:noProof/>
                <w:webHidden/>
              </w:rPr>
              <w:t>35</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89" w:history="1">
            <w:r w:rsidR="00170980" w:rsidRPr="00EE5A2F">
              <w:rPr>
                <w:rStyle w:val="Hyperlink"/>
                <w:noProof/>
                <w:lang w:bidi="en-US"/>
              </w:rPr>
              <w:t>6.3</w:t>
            </w:r>
            <w:r w:rsidR="00170980">
              <w:rPr>
                <w:rFonts w:eastAsiaTheme="minorEastAsia"/>
                <w:noProof/>
              </w:rPr>
              <w:tab/>
            </w:r>
            <w:r w:rsidR="00170980" w:rsidRPr="00EE5A2F">
              <w:rPr>
                <w:rStyle w:val="Hyperlink"/>
                <w:noProof/>
                <w:lang w:bidi="en-US"/>
              </w:rPr>
              <w:t>I/O considerations</w:t>
            </w:r>
            <w:r w:rsidR="00170980">
              <w:rPr>
                <w:noProof/>
                <w:webHidden/>
              </w:rPr>
              <w:tab/>
            </w:r>
            <w:r>
              <w:rPr>
                <w:noProof/>
                <w:webHidden/>
              </w:rPr>
              <w:fldChar w:fldCharType="begin"/>
            </w:r>
            <w:r w:rsidR="00170980">
              <w:rPr>
                <w:noProof/>
                <w:webHidden/>
              </w:rPr>
              <w:instrText xml:space="preserve"> PAGEREF _Toc269914389 \h </w:instrText>
            </w:r>
            <w:r>
              <w:rPr>
                <w:noProof/>
                <w:webHidden/>
              </w:rPr>
            </w:r>
            <w:r>
              <w:rPr>
                <w:noProof/>
                <w:webHidden/>
              </w:rPr>
              <w:fldChar w:fldCharType="separate"/>
            </w:r>
            <w:r w:rsidR="00170980">
              <w:rPr>
                <w:noProof/>
                <w:webHidden/>
              </w:rPr>
              <w:t>38</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90" w:history="1">
            <w:r w:rsidR="00170980" w:rsidRPr="00EE5A2F">
              <w:rPr>
                <w:rStyle w:val="Hyperlink"/>
                <w:noProof/>
                <w:lang w:bidi="en-US"/>
              </w:rPr>
              <w:t>6.4</w:t>
            </w:r>
            <w:r w:rsidR="00170980">
              <w:rPr>
                <w:rFonts w:eastAsiaTheme="minorEastAsia"/>
                <w:noProof/>
              </w:rPr>
              <w:tab/>
            </w:r>
            <w:r w:rsidR="00170980" w:rsidRPr="00EE5A2F">
              <w:rPr>
                <w:rStyle w:val="Hyperlink"/>
                <w:noProof/>
                <w:lang w:bidi="en-US"/>
              </w:rPr>
              <w:t>Memory considerations</w:t>
            </w:r>
            <w:r w:rsidR="00170980">
              <w:rPr>
                <w:noProof/>
                <w:webHidden/>
              </w:rPr>
              <w:tab/>
            </w:r>
            <w:r>
              <w:rPr>
                <w:noProof/>
                <w:webHidden/>
              </w:rPr>
              <w:fldChar w:fldCharType="begin"/>
            </w:r>
            <w:r w:rsidR="00170980">
              <w:rPr>
                <w:noProof/>
                <w:webHidden/>
              </w:rPr>
              <w:instrText xml:space="preserve"> PAGEREF _Toc269914390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91" w:history="1">
            <w:r w:rsidR="00170980" w:rsidRPr="00EE5A2F">
              <w:rPr>
                <w:rStyle w:val="Hyperlink"/>
                <w:noProof/>
                <w:lang w:bidi="en-US"/>
              </w:rPr>
              <w:t>6.5</w:t>
            </w:r>
            <w:r w:rsidR="00170980">
              <w:rPr>
                <w:rFonts w:eastAsiaTheme="minorEastAsia"/>
                <w:noProof/>
              </w:rPr>
              <w:tab/>
            </w:r>
            <w:r w:rsidR="00170980" w:rsidRPr="00EE5A2F">
              <w:rPr>
                <w:rStyle w:val="Hyperlink"/>
                <w:noProof/>
                <w:lang w:bidi="en-US"/>
              </w:rPr>
              <w:t>Third party components</w:t>
            </w:r>
            <w:r w:rsidR="00170980">
              <w:rPr>
                <w:noProof/>
                <w:webHidden/>
              </w:rPr>
              <w:tab/>
            </w:r>
            <w:r>
              <w:rPr>
                <w:noProof/>
                <w:webHidden/>
              </w:rPr>
              <w:fldChar w:fldCharType="begin"/>
            </w:r>
            <w:r w:rsidR="00170980">
              <w:rPr>
                <w:noProof/>
                <w:webHidden/>
              </w:rPr>
              <w:instrText xml:space="preserve"> PAGEREF _Toc269914391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92" w:history="1">
            <w:r w:rsidR="00170980" w:rsidRPr="00EE5A2F">
              <w:rPr>
                <w:rStyle w:val="Hyperlink"/>
                <w:noProof/>
                <w:lang w:bidi="en-US"/>
              </w:rPr>
              <w:t>6.6</w:t>
            </w:r>
            <w:r w:rsidR="00170980">
              <w:rPr>
                <w:rFonts w:eastAsiaTheme="minorEastAsia"/>
                <w:noProof/>
              </w:rPr>
              <w:tab/>
            </w:r>
            <w:r w:rsidR="00170980" w:rsidRPr="00EE5A2F">
              <w:rPr>
                <w:rStyle w:val="Hyperlink"/>
                <w:noProof/>
                <w:lang w:bidi="en-US"/>
              </w:rPr>
              <w:t>Crash recovery considerations</w:t>
            </w:r>
            <w:r w:rsidR="00170980">
              <w:rPr>
                <w:noProof/>
                <w:webHidden/>
              </w:rPr>
              <w:tab/>
            </w:r>
            <w:r>
              <w:rPr>
                <w:noProof/>
                <w:webHidden/>
              </w:rPr>
              <w:fldChar w:fldCharType="begin"/>
            </w:r>
            <w:r w:rsidR="00170980">
              <w:rPr>
                <w:noProof/>
                <w:webHidden/>
              </w:rPr>
              <w:instrText xml:space="preserve"> PAGEREF _Toc269914392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93" w:history="1">
            <w:r w:rsidR="00170980" w:rsidRPr="00EE5A2F">
              <w:rPr>
                <w:rStyle w:val="Hyperlink"/>
                <w:noProof/>
                <w:lang w:bidi="en-US"/>
              </w:rPr>
              <w:t>6.7</w:t>
            </w:r>
            <w:r w:rsidR="00170980">
              <w:rPr>
                <w:rFonts w:eastAsiaTheme="minorEastAsia"/>
                <w:noProof/>
              </w:rPr>
              <w:tab/>
            </w:r>
            <w:r w:rsidR="00170980" w:rsidRPr="00EE5A2F">
              <w:rPr>
                <w:rStyle w:val="Hyperlink"/>
                <w:noProof/>
                <w:lang w:bidi="en-US"/>
              </w:rPr>
              <w:t>Transaction management</w:t>
            </w:r>
            <w:r w:rsidR="00170980">
              <w:rPr>
                <w:noProof/>
                <w:webHidden/>
              </w:rPr>
              <w:tab/>
            </w:r>
            <w:r>
              <w:rPr>
                <w:noProof/>
                <w:webHidden/>
              </w:rPr>
              <w:fldChar w:fldCharType="begin"/>
            </w:r>
            <w:r w:rsidR="00170980">
              <w:rPr>
                <w:noProof/>
                <w:webHidden/>
              </w:rPr>
              <w:instrText xml:space="preserve"> PAGEREF _Toc269914393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94" w:history="1">
            <w:r w:rsidR="00170980" w:rsidRPr="00EE5A2F">
              <w:rPr>
                <w:rStyle w:val="Hyperlink"/>
                <w:noProof/>
                <w:lang w:bidi="en-US"/>
              </w:rPr>
              <w:t>6.8</w:t>
            </w:r>
            <w:r w:rsidR="00170980">
              <w:rPr>
                <w:rFonts w:eastAsiaTheme="minorEastAsia"/>
                <w:noProof/>
              </w:rPr>
              <w:tab/>
            </w:r>
            <w:r w:rsidR="00170980" w:rsidRPr="00EE5A2F">
              <w:rPr>
                <w:rStyle w:val="Hyperlink"/>
                <w:noProof/>
                <w:lang w:bidi="en-US"/>
              </w:rPr>
              <w:t>Multi threading considerations</w:t>
            </w:r>
            <w:r w:rsidR="00170980">
              <w:rPr>
                <w:noProof/>
                <w:webHidden/>
              </w:rPr>
              <w:tab/>
            </w:r>
            <w:r>
              <w:rPr>
                <w:noProof/>
                <w:webHidden/>
              </w:rPr>
              <w:fldChar w:fldCharType="begin"/>
            </w:r>
            <w:r w:rsidR="00170980">
              <w:rPr>
                <w:noProof/>
                <w:webHidden/>
              </w:rPr>
              <w:instrText xml:space="preserve"> PAGEREF _Toc269914394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95" w:history="1">
            <w:r w:rsidR="00170980" w:rsidRPr="00EE5A2F">
              <w:rPr>
                <w:rStyle w:val="Hyperlink"/>
                <w:noProof/>
                <w:lang w:bidi="en-US"/>
              </w:rPr>
              <w:t>6.9</w:t>
            </w:r>
            <w:r w:rsidR="00170980">
              <w:rPr>
                <w:rFonts w:eastAsiaTheme="minorEastAsia"/>
                <w:noProof/>
              </w:rPr>
              <w:tab/>
            </w:r>
            <w:r w:rsidR="00170980" w:rsidRPr="00EE5A2F">
              <w:rPr>
                <w:rStyle w:val="Hyperlink"/>
                <w:noProof/>
                <w:lang w:bidi="en-US"/>
              </w:rPr>
              <w:t>Configuration / script changes</w:t>
            </w:r>
            <w:r w:rsidR="00170980">
              <w:rPr>
                <w:noProof/>
                <w:webHidden/>
              </w:rPr>
              <w:tab/>
            </w:r>
            <w:r>
              <w:rPr>
                <w:noProof/>
                <w:webHidden/>
              </w:rPr>
              <w:fldChar w:fldCharType="begin"/>
            </w:r>
            <w:r w:rsidR="00170980">
              <w:rPr>
                <w:noProof/>
                <w:webHidden/>
              </w:rPr>
              <w:instrText xml:space="preserve"> PAGEREF _Toc269914395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96" w:history="1">
            <w:r w:rsidR="00170980" w:rsidRPr="00EE5A2F">
              <w:rPr>
                <w:rStyle w:val="Hyperlink"/>
                <w:noProof/>
                <w:lang w:bidi="en-US"/>
              </w:rPr>
              <w:t>6.10</w:t>
            </w:r>
            <w:r w:rsidR="00170980">
              <w:rPr>
                <w:rFonts w:eastAsiaTheme="minorEastAsia"/>
                <w:noProof/>
              </w:rPr>
              <w:tab/>
            </w:r>
            <w:r w:rsidR="00170980" w:rsidRPr="00EE5A2F">
              <w:rPr>
                <w:rStyle w:val="Hyperlink"/>
                <w:noProof/>
                <w:lang w:bidi="en-US"/>
              </w:rPr>
              <w:t>Security considerations</w:t>
            </w:r>
            <w:r w:rsidR="00170980">
              <w:rPr>
                <w:noProof/>
                <w:webHidden/>
              </w:rPr>
              <w:tab/>
            </w:r>
            <w:r>
              <w:rPr>
                <w:noProof/>
                <w:webHidden/>
              </w:rPr>
              <w:fldChar w:fldCharType="begin"/>
            </w:r>
            <w:r w:rsidR="00170980">
              <w:rPr>
                <w:noProof/>
                <w:webHidden/>
              </w:rPr>
              <w:instrText xml:space="preserve"> PAGEREF _Toc269914396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97" w:history="1">
            <w:r w:rsidR="00170980" w:rsidRPr="00EE5A2F">
              <w:rPr>
                <w:rStyle w:val="Hyperlink"/>
                <w:noProof/>
                <w:lang w:bidi="en-US"/>
              </w:rPr>
              <w:t>6.11</w:t>
            </w:r>
            <w:r w:rsidR="00170980">
              <w:rPr>
                <w:rFonts w:eastAsiaTheme="minorEastAsia"/>
                <w:noProof/>
              </w:rPr>
              <w:tab/>
            </w:r>
            <w:r w:rsidR="00170980" w:rsidRPr="00EE5A2F">
              <w:rPr>
                <w:rStyle w:val="Hyperlink"/>
                <w:noProof/>
                <w:lang w:bidi="en-US"/>
              </w:rPr>
              <w:t>Database changes</w:t>
            </w:r>
            <w:r w:rsidR="00170980">
              <w:rPr>
                <w:noProof/>
                <w:webHidden/>
              </w:rPr>
              <w:tab/>
            </w:r>
            <w:r>
              <w:rPr>
                <w:noProof/>
                <w:webHidden/>
              </w:rPr>
              <w:fldChar w:fldCharType="begin"/>
            </w:r>
            <w:r w:rsidR="00170980">
              <w:rPr>
                <w:noProof/>
                <w:webHidden/>
              </w:rPr>
              <w:instrText xml:space="preserve"> PAGEREF _Toc269914397 \h </w:instrText>
            </w:r>
            <w:r>
              <w:rPr>
                <w:noProof/>
                <w:webHidden/>
              </w:rPr>
            </w:r>
            <w:r>
              <w:rPr>
                <w:noProof/>
                <w:webHidden/>
              </w:rPr>
              <w:fldChar w:fldCharType="separate"/>
            </w:r>
            <w:r w:rsidR="00170980">
              <w:rPr>
                <w:noProof/>
                <w:webHidden/>
              </w:rPr>
              <w:t>39</w:t>
            </w:r>
            <w:r>
              <w:rPr>
                <w:noProof/>
                <w:webHidden/>
              </w:rPr>
              <w:fldChar w:fldCharType="end"/>
            </w:r>
          </w:hyperlink>
        </w:p>
        <w:p w:rsidR="00170980" w:rsidRDefault="00352EA6">
          <w:pPr>
            <w:pStyle w:val="TOC1"/>
            <w:tabs>
              <w:tab w:val="left" w:pos="1320"/>
              <w:tab w:val="right" w:leader="dot" w:pos="9350"/>
            </w:tabs>
            <w:rPr>
              <w:rFonts w:eastAsiaTheme="minorEastAsia"/>
              <w:noProof/>
            </w:rPr>
          </w:pPr>
          <w:hyperlink w:anchor="_Toc269914398" w:history="1">
            <w:r w:rsidR="00170980" w:rsidRPr="00EE5A2F">
              <w:rPr>
                <w:rStyle w:val="Hyperlink"/>
                <w:rFonts w:ascii="Times New Roman" w:eastAsia="Times New Roman" w:hAnsi="Times New Roman" w:cs="Times New Roman"/>
                <w:noProof/>
                <w:snapToGrid w:val="0"/>
                <w:w w:val="0"/>
                <w:lang w:bidi="en-US"/>
              </w:rPr>
              <w:t>Chapter 7.</w:t>
            </w:r>
            <w:r w:rsidR="00170980">
              <w:rPr>
                <w:rFonts w:eastAsiaTheme="minorEastAsia"/>
                <w:noProof/>
              </w:rPr>
              <w:tab/>
            </w:r>
            <w:r w:rsidR="00170980" w:rsidRPr="00EE5A2F">
              <w:rPr>
                <w:rStyle w:val="Hyperlink"/>
                <w:rFonts w:ascii="Cambria" w:eastAsia="Times New Roman" w:hAnsi="Cambria" w:cs="Times New Roman"/>
                <w:noProof/>
                <w:lang w:bidi="en-US"/>
              </w:rPr>
              <w:t>Single sign on implementation (SSO)</w:t>
            </w:r>
            <w:r w:rsidR="00170980">
              <w:rPr>
                <w:noProof/>
                <w:webHidden/>
              </w:rPr>
              <w:tab/>
            </w:r>
            <w:r>
              <w:rPr>
                <w:noProof/>
                <w:webHidden/>
              </w:rPr>
              <w:fldChar w:fldCharType="begin"/>
            </w:r>
            <w:r w:rsidR="00170980">
              <w:rPr>
                <w:noProof/>
                <w:webHidden/>
              </w:rPr>
              <w:instrText xml:space="preserve"> PAGEREF _Toc269914398 \h </w:instrText>
            </w:r>
            <w:r>
              <w:rPr>
                <w:noProof/>
                <w:webHidden/>
              </w:rPr>
            </w:r>
            <w:r>
              <w:rPr>
                <w:noProof/>
                <w:webHidden/>
              </w:rPr>
              <w:fldChar w:fldCharType="separate"/>
            </w:r>
            <w:r w:rsidR="00170980">
              <w:rPr>
                <w:noProof/>
                <w:webHidden/>
              </w:rPr>
              <w:t>40</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399" w:history="1">
            <w:r w:rsidR="00170980" w:rsidRPr="00EE5A2F">
              <w:rPr>
                <w:rStyle w:val="Hyperlink"/>
                <w:noProof/>
                <w:lang w:bidi="en-US"/>
              </w:rPr>
              <w:t>7.1</w:t>
            </w:r>
            <w:r w:rsidR="00170980">
              <w:rPr>
                <w:rFonts w:eastAsiaTheme="minorEastAsia"/>
                <w:noProof/>
              </w:rPr>
              <w:tab/>
            </w:r>
            <w:r w:rsidR="00170980" w:rsidRPr="00EE5A2F">
              <w:rPr>
                <w:rStyle w:val="Hyperlink"/>
                <w:noProof/>
                <w:lang w:bidi="en-US"/>
              </w:rPr>
              <w:t>Design scope</w:t>
            </w:r>
            <w:r w:rsidR="00170980">
              <w:rPr>
                <w:noProof/>
                <w:webHidden/>
              </w:rPr>
              <w:tab/>
            </w:r>
            <w:r>
              <w:rPr>
                <w:noProof/>
                <w:webHidden/>
              </w:rPr>
              <w:fldChar w:fldCharType="begin"/>
            </w:r>
            <w:r w:rsidR="00170980">
              <w:rPr>
                <w:noProof/>
                <w:webHidden/>
              </w:rPr>
              <w:instrText xml:space="preserve"> PAGEREF _Toc269914399 \h </w:instrText>
            </w:r>
            <w:r>
              <w:rPr>
                <w:noProof/>
                <w:webHidden/>
              </w:rPr>
            </w:r>
            <w:r>
              <w:rPr>
                <w:noProof/>
                <w:webHidden/>
              </w:rPr>
              <w:fldChar w:fldCharType="separate"/>
            </w:r>
            <w:r w:rsidR="00170980">
              <w:rPr>
                <w:noProof/>
                <w:webHidden/>
              </w:rPr>
              <w:t>40</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400" w:history="1">
            <w:r w:rsidR="00170980" w:rsidRPr="00EE5A2F">
              <w:rPr>
                <w:rStyle w:val="Hyperlink"/>
                <w:noProof/>
                <w:lang w:bidi="en-US"/>
              </w:rPr>
              <w:t>7.2</w:t>
            </w:r>
            <w:r w:rsidR="00170980">
              <w:rPr>
                <w:rFonts w:eastAsiaTheme="minorEastAsia"/>
                <w:noProof/>
              </w:rPr>
              <w:tab/>
            </w:r>
            <w:r w:rsidR="00170980" w:rsidRPr="00EE5A2F">
              <w:rPr>
                <w:rStyle w:val="Hyperlink"/>
                <w:noProof/>
                <w:lang w:bidi="en-US"/>
              </w:rPr>
              <w:t>Solution architecture</w:t>
            </w:r>
            <w:r w:rsidR="00170980">
              <w:rPr>
                <w:noProof/>
                <w:webHidden/>
              </w:rPr>
              <w:tab/>
            </w:r>
            <w:r>
              <w:rPr>
                <w:noProof/>
                <w:webHidden/>
              </w:rPr>
              <w:fldChar w:fldCharType="begin"/>
            </w:r>
            <w:r w:rsidR="00170980">
              <w:rPr>
                <w:noProof/>
                <w:webHidden/>
              </w:rPr>
              <w:instrText xml:space="preserve"> PAGEREF _Toc269914400 \h </w:instrText>
            </w:r>
            <w:r>
              <w:rPr>
                <w:noProof/>
                <w:webHidden/>
              </w:rPr>
            </w:r>
            <w:r>
              <w:rPr>
                <w:noProof/>
                <w:webHidden/>
              </w:rPr>
              <w:fldChar w:fldCharType="separate"/>
            </w:r>
            <w:r w:rsidR="00170980">
              <w:rPr>
                <w:noProof/>
                <w:webHidden/>
              </w:rPr>
              <w:t>40</w:t>
            </w:r>
            <w:r>
              <w:rPr>
                <w:noProof/>
                <w:webHidden/>
              </w:rPr>
              <w:fldChar w:fldCharType="end"/>
            </w:r>
          </w:hyperlink>
        </w:p>
        <w:p w:rsidR="00170980" w:rsidRDefault="00352EA6">
          <w:pPr>
            <w:pStyle w:val="TOC2"/>
            <w:tabs>
              <w:tab w:val="left" w:pos="1100"/>
              <w:tab w:val="right" w:leader="dot" w:pos="9350"/>
            </w:tabs>
            <w:rPr>
              <w:rFonts w:eastAsiaTheme="minorEastAsia"/>
              <w:noProof/>
            </w:rPr>
          </w:pPr>
          <w:hyperlink w:anchor="_Toc269914401" w:history="1">
            <w:r w:rsidR="00170980" w:rsidRPr="00EE5A2F">
              <w:rPr>
                <w:rStyle w:val="Hyperlink"/>
                <w:noProof/>
                <w:lang w:bidi="en-US"/>
              </w:rPr>
              <w:t>7.2.1</w:t>
            </w:r>
            <w:r w:rsidR="00170980">
              <w:rPr>
                <w:rFonts w:eastAsiaTheme="minorEastAsia"/>
                <w:noProof/>
              </w:rPr>
              <w:tab/>
            </w:r>
            <w:r w:rsidR="00170980" w:rsidRPr="00EE5A2F">
              <w:rPr>
                <w:rStyle w:val="Hyperlink"/>
                <w:noProof/>
                <w:lang w:bidi="en-US"/>
              </w:rPr>
              <w:t>Detailed design</w:t>
            </w:r>
            <w:r w:rsidR="00170980">
              <w:rPr>
                <w:noProof/>
                <w:webHidden/>
              </w:rPr>
              <w:tab/>
            </w:r>
            <w:r>
              <w:rPr>
                <w:noProof/>
                <w:webHidden/>
              </w:rPr>
              <w:fldChar w:fldCharType="begin"/>
            </w:r>
            <w:r w:rsidR="00170980">
              <w:rPr>
                <w:noProof/>
                <w:webHidden/>
              </w:rPr>
              <w:instrText xml:space="preserve"> PAGEREF _Toc269914401 \h </w:instrText>
            </w:r>
            <w:r>
              <w:rPr>
                <w:noProof/>
                <w:webHidden/>
              </w:rPr>
            </w:r>
            <w:r>
              <w:rPr>
                <w:noProof/>
                <w:webHidden/>
              </w:rPr>
              <w:fldChar w:fldCharType="separate"/>
            </w:r>
            <w:r w:rsidR="00170980">
              <w:rPr>
                <w:noProof/>
                <w:webHidden/>
              </w:rPr>
              <w:t>40</w:t>
            </w:r>
            <w:r>
              <w:rPr>
                <w:noProof/>
                <w:webHidden/>
              </w:rPr>
              <w:fldChar w:fldCharType="end"/>
            </w:r>
          </w:hyperlink>
        </w:p>
        <w:p w:rsidR="00170980" w:rsidRDefault="00352EA6">
          <w:pPr>
            <w:pStyle w:val="TOC2"/>
            <w:tabs>
              <w:tab w:val="left" w:pos="1100"/>
              <w:tab w:val="right" w:leader="dot" w:pos="9350"/>
            </w:tabs>
            <w:rPr>
              <w:rFonts w:eastAsiaTheme="minorEastAsia"/>
              <w:noProof/>
            </w:rPr>
          </w:pPr>
          <w:hyperlink w:anchor="_Toc269914402" w:history="1">
            <w:r w:rsidR="00170980" w:rsidRPr="00EE5A2F">
              <w:rPr>
                <w:rStyle w:val="Hyperlink"/>
                <w:noProof/>
                <w:lang w:bidi="en-US"/>
              </w:rPr>
              <w:t>7.2.2</w:t>
            </w:r>
            <w:r w:rsidR="00170980">
              <w:rPr>
                <w:rFonts w:eastAsiaTheme="minorEastAsia"/>
                <w:noProof/>
              </w:rPr>
              <w:tab/>
            </w:r>
            <w:r w:rsidR="00170980" w:rsidRPr="00EE5A2F">
              <w:rPr>
                <w:rStyle w:val="Hyperlink"/>
                <w:noProof/>
                <w:lang w:bidi="en-US"/>
              </w:rPr>
              <w:t>Authentication using CAS</w:t>
            </w:r>
            <w:r w:rsidR="00170980">
              <w:rPr>
                <w:noProof/>
                <w:webHidden/>
              </w:rPr>
              <w:tab/>
            </w:r>
            <w:r>
              <w:rPr>
                <w:noProof/>
                <w:webHidden/>
              </w:rPr>
              <w:fldChar w:fldCharType="begin"/>
            </w:r>
            <w:r w:rsidR="00170980">
              <w:rPr>
                <w:noProof/>
                <w:webHidden/>
              </w:rPr>
              <w:instrText xml:space="preserve"> PAGEREF _Toc269914402 \h </w:instrText>
            </w:r>
            <w:r>
              <w:rPr>
                <w:noProof/>
                <w:webHidden/>
              </w:rPr>
            </w:r>
            <w:r>
              <w:rPr>
                <w:noProof/>
                <w:webHidden/>
              </w:rPr>
              <w:fldChar w:fldCharType="separate"/>
            </w:r>
            <w:r w:rsidR="00170980">
              <w:rPr>
                <w:noProof/>
                <w:webHidden/>
              </w:rPr>
              <w:t>42</w:t>
            </w:r>
            <w:r>
              <w:rPr>
                <w:noProof/>
                <w:webHidden/>
              </w:rPr>
              <w:fldChar w:fldCharType="end"/>
            </w:r>
          </w:hyperlink>
        </w:p>
        <w:p w:rsidR="00170980" w:rsidRDefault="00352EA6">
          <w:pPr>
            <w:pStyle w:val="TOC2"/>
            <w:tabs>
              <w:tab w:val="left" w:pos="1100"/>
              <w:tab w:val="right" w:leader="dot" w:pos="9350"/>
            </w:tabs>
            <w:rPr>
              <w:rFonts w:eastAsiaTheme="minorEastAsia"/>
              <w:noProof/>
            </w:rPr>
          </w:pPr>
          <w:hyperlink w:anchor="_Toc269914403" w:history="1">
            <w:r w:rsidR="00170980" w:rsidRPr="00EE5A2F">
              <w:rPr>
                <w:rStyle w:val="Hyperlink"/>
                <w:noProof/>
                <w:lang w:bidi="en-US"/>
              </w:rPr>
              <w:t>7.2.3</w:t>
            </w:r>
            <w:r w:rsidR="00170980">
              <w:rPr>
                <w:rFonts w:eastAsiaTheme="minorEastAsia"/>
                <w:noProof/>
              </w:rPr>
              <w:tab/>
            </w:r>
            <w:r w:rsidR="00170980" w:rsidRPr="00EE5A2F">
              <w:rPr>
                <w:rStyle w:val="Hyperlink"/>
                <w:noProof/>
                <w:lang w:bidi="en-US"/>
              </w:rPr>
              <w:t>Integration with other applications for SSO</w:t>
            </w:r>
            <w:r w:rsidR="00170980">
              <w:rPr>
                <w:noProof/>
                <w:webHidden/>
              </w:rPr>
              <w:tab/>
            </w:r>
            <w:r>
              <w:rPr>
                <w:noProof/>
                <w:webHidden/>
              </w:rPr>
              <w:fldChar w:fldCharType="begin"/>
            </w:r>
            <w:r w:rsidR="00170980">
              <w:rPr>
                <w:noProof/>
                <w:webHidden/>
              </w:rPr>
              <w:instrText xml:space="preserve"> PAGEREF _Toc269914403 \h </w:instrText>
            </w:r>
            <w:r>
              <w:rPr>
                <w:noProof/>
                <w:webHidden/>
              </w:rPr>
            </w:r>
            <w:r>
              <w:rPr>
                <w:noProof/>
                <w:webHidden/>
              </w:rPr>
              <w:fldChar w:fldCharType="separate"/>
            </w:r>
            <w:r w:rsidR="00170980">
              <w:rPr>
                <w:noProof/>
                <w:webHidden/>
              </w:rPr>
              <w:t>42</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404" w:history="1">
            <w:r w:rsidR="00170980" w:rsidRPr="00EE5A2F">
              <w:rPr>
                <w:rStyle w:val="Hyperlink"/>
                <w:noProof/>
                <w:lang w:bidi="en-US"/>
              </w:rPr>
              <w:t>7.3</w:t>
            </w:r>
            <w:r w:rsidR="00170980">
              <w:rPr>
                <w:rFonts w:eastAsiaTheme="minorEastAsia"/>
                <w:noProof/>
              </w:rPr>
              <w:tab/>
            </w:r>
            <w:r w:rsidR="00170980" w:rsidRPr="00EE5A2F">
              <w:rPr>
                <w:rStyle w:val="Hyperlink"/>
                <w:noProof/>
                <w:lang w:bidi="en-US"/>
              </w:rPr>
              <w:t>I/O considerations</w:t>
            </w:r>
            <w:r w:rsidR="00170980">
              <w:rPr>
                <w:noProof/>
                <w:webHidden/>
              </w:rPr>
              <w:tab/>
            </w:r>
            <w:r>
              <w:rPr>
                <w:noProof/>
                <w:webHidden/>
              </w:rPr>
              <w:fldChar w:fldCharType="begin"/>
            </w:r>
            <w:r w:rsidR="00170980">
              <w:rPr>
                <w:noProof/>
                <w:webHidden/>
              </w:rPr>
              <w:instrText xml:space="preserve"> PAGEREF _Toc269914404 \h </w:instrText>
            </w:r>
            <w:r>
              <w:rPr>
                <w:noProof/>
                <w:webHidden/>
              </w:rPr>
            </w:r>
            <w:r>
              <w:rPr>
                <w:noProof/>
                <w:webHidden/>
              </w:rPr>
              <w:fldChar w:fldCharType="separate"/>
            </w:r>
            <w:r w:rsidR="00170980">
              <w:rPr>
                <w:noProof/>
                <w:webHidden/>
              </w:rPr>
              <w:t>42</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405" w:history="1">
            <w:r w:rsidR="00170980" w:rsidRPr="00EE5A2F">
              <w:rPr>
                <w:rStyle w:val="Hyperlink"/>
                <w:noProof/>
                <w:lang w:bidi="en-US"/>
              </w:rPr>
              <w:t>7.4</w:t>
            </w:r>
            <w:r w:rsidR="00170980">
              <w:rPr>
                <w:rFonts w:eastAsiaTheme="minorEastAsia"/>
                <w:noProof/>
              </w:rPr>
              <w:tab/>
            </w:r>
            <w:r w:rsidR="00170980" w:rsidRPr="00EE5A2F">
              <w:rPr>
                <w:rStyle w:val="Hyperlink"/>
                <w:noProof/>
                <w:lang w:bidi="en-US"/>
              </w:rPr>
              <w:t>Memory considerations</w:t>
            </w:r>
            <w:r w:rsidR="00170980">
              <w:rPr>
                <w:noProof/>
                <w:webHidden/>
              </w:rPr>
              <w:tab/>
            </w:r>
            <w:r>
              <w:rPr>
                <w:noProof/>
                <w:webHidden/>
              </w:rPr>
              <w:fldChar w:fldCharType="begin"/>
            </w:r>
            <w:r w:rsidR="00170980">
              <w:rPr>
                <w:noProof/>
                <w:webHidden/>
              </w:rPr>
              <w:instrText xml:space="preserve"> PAGEREF _Toc269914405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406" w:history="1">
            <w:r w:rsidR="00170980" w:rsidRPr="00EE5A2F">
              <w:rPr>
                <w:rStyle w:val="Hyperlink"/>
                <w:noProof/>
                <w:lang w:bidi="en-US"/>
              </w:rPr>
              <w:t>7.5</w:t>
            </w:r>
            <w:r w:rsidR="00170980">
              <w:rPr>
                <w:rFonts w:eastAsiaTheme="minorEastAsia"/>
                <w:noProof/>
              </w:rPr>
              <w:tab/>
            </w:r>
            <w:r w:rsidR="00170980" w:rsidRPr="00EE5A2F">
              <w:rPr>
                <w:rStyle w:val="Hyperlink"/>
                <w:noProof/>
                <w:lang w:bidi="en-US"/>
              </w:rPr>
              <w:t>Third party components</w:t>
            </w:r>
            <w:r w:rsidR="00170980">
              <w:rPr>
                <w:noProof/>
                <w:webHidden/>
              </w:rPr>
              <w:tab/>
            </w:r>
            <w:r>
              <w:rPr>
                <w:noProof/>
                <w:webHidden/>
              </w:rPr>
              <w:fldChar w:fldCharType="begin"/>
            </w:r>
            <w:r w:rsidR="00170980">
              <w:rPr>
                <w:noProof/>
                <w:webHidden/>
              </w:rPr>
              <w:instrText xml:space="preserve"> PAGEREF _Toc269914406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407" w:history="1">
            <w:r w:rsidR="00170980" w:rsidRPr="00EE5A2F">
              <w:rPr>
                <w:rStyle w:val="Hyperlink"/>
                <w:noProof/>
                <w:lang w:bidi="en-US"/>
              </w:rPr>
              <w:t>7.6</w:t>
            </w:r>
            <w:r w:rsidR="00170980">
              <w:rPr>
                <w:rFonts w:eastAsiaTheme="minorEastAsia"/>
                <w:noProof/>
              </w:rPr>
              <w:tab/>
            </w:r>
            <w:r w:rsidR="00170980" w:rsidRPr="00EE5A2F">
              <w:rPr>
                <w:rStyle w:val="Hyperlink"/>
                <w:noProof/>
                <w:lang w:bidi="en-US"/>
              </w:rPr>
              <w:t>Crash recovery considerations</w:t>
            </w:r>
            <w:r w:rsidR="00170980">
              <w:rPr>
                <w:noProof/>
                <w:webHidden/>
              </w:rPr>
              <w:tab/>
            </w:r>
            <w:r>
              <w:rPr>
                <w:noProof/>
                <w:webHidden/>
              </w:rPr>
              <w:fldChar w:fldCharType="begin"/>
            </w:r>
            <w:r w:rsidR="00170980">
              <w:rPr>
                <w:noProof/>
                <w:webHidden/>
              </w:rPr>
              <w:instrText xml:space="preserve"> PAGEREF _Toc269914407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408" w:history="1">
            <w:r w:rsidR="00170980" w:rsidRPr="00EE5A2F">
              <w:rPr>
                <w:rStyle w:val="Hyperlink"/>
                <w:noProof/>
                <w:lang w:bidi="en-US"/>
              </w:rPr>
              <w:t>7.7</w:t>
            </w:r>
            <w:r w:rsidR="00170980">
              <w:rPr>
                <w:rFonts w:eastAsiaTheme="minorEastAsia"/>
                <w:noProof/>
              </w:rPr>
              <w:tab/>
            </w:r>
            <w:r w:rsidR="00170980" w:rsidRPr="00EE5A2F">
              <w:rPr>
                <w:rStyle w:val="Hyperlink"/>
                <w:noProof/>
                <w:lang w:bidi="en-US"/>
              </w:rPr>
              <w:t>Transaction management</w:t>
            </w:r>
            <w:r w:rsidR="00170980">
              <w:rPr>
                <w:noProof/>
                <w:webHidden/>
              </w:rPr>
              <w:tab/>
            </w:r>
            <w:r>
              <w:rPr>
                <w:noProof/>
                <w:webHidden/>
              </w:rPr>
              <w:fldChar w:fldCharType="begin"/>
            </w:r>
            <w:r w:rsidR="00170980">
              <w:rPr>
                <w:noProof/>
                <w:webHidden/>
              </w:rPr>
              <w:instrText xml:space="preserve"> PAGEREF _Toc269914408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409" w:history="1">
            <w:r w:rsidR="00170980" w:rsidRPr="00EE5A2F">
              <w:rPr>
                <w:rStyle w:val="Hyperlink"/>
                <w:noProof/>
                <w:lang w:bidi="en-US"/>
              </w:rPr>
              <w:t>7.8</w:t>
            </w:r>
            <w:r w:rsidR="00170980">
              <w:rPr>
                <w:rFonts w:eastAsiaTheme="minorEastAsia"/>
                <w:noProof/>
              </w:rPr>
              <w:tab/>
            </w:r>
            <w:r w:rsidR="00170980" w:rsidRPr="00EE5A2F">
              <w:rPr>
                <w:rStyle w:val="Hyperlink"/>
                <w:noProof/>
                <w:lang w:bidi="en-US"/>
              </w:rPr>
              <w:t>Multi threading considerations</w:t>
            </w:r>
            <w:r w:rsidR="00170980">
              <w:rPr>
                <w:noProof/>
                <w:webHidden/>
              </w:rPr>
              <w:tab/>
            </w:r>
            <w:r>
              <w:rPr>
                <w:noProof/>
                <w:webHidden/>
              </w:rPr>
              <w:fldChar w:fldCharType="begin"/>
            </w:r>
            <w:r w:rsidR="00170980">
              <w:rPr>
                <w:noProof/>
                <w:webHidden/>
              </w:rPr>
              <w:instrText xml:space="preserve"> PAGEREF _Toc269914409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410" w:history="1">
            <w:r w:rsidR="00170980" w:rsidRPr="00EE5A2F">
              <w:rPr>
                <w:rStyle w:val="Hyperlink"/>
                <w:noProof/>
                <w:lang w:bidi="en-US"/>
              </w:rPr>
              <w:t>7.9</w:t>
            </w:r>
            <w:r w:rsidR="00170980">
              <w:rPr>
                <w:rFonts w:eastAsiaTheme="minorEastAsia"/>
                <w:noProof/>
              </w:rPr>
              <w:tab/>
            </w:r>
            <w:r w:rsidR="00170980" w:rsidRPr="00EE5A2F">
              <w:rPr>
                <w:rStyle w:val="Hyperlink"/>
                <w:noProof/>
                <w:lang w:bidi="en-US"/>
              </w:rPr>
              <w:t>Configuration / script changes</w:t>
            </w:r>
            <w:r w:rsidR="00170980">
              <w:rPr>
                <w:noProof/>
                <w:webHidden/>
              </w:rPr>
              <w:tab/>
            </w:r>
            <w:r>
              <w:rPr>
                <w:noProof/>
                <w:webHidden/>
              </w:rPr>
              <w:fldChar w:fldCharType="begin"/>
            </w:r>
            <w:r w:rsidR="00170980">
              <w:rPr>
                <w:noProof/>
                <w:webHidden/>
              </w:rPr>
              <w:instrText xml:space="preserve"> PAGEREF _Toc269914410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411" w:history="1">
            <w:r w:rsidR="00170980" w:rsidRPr="00EE5A2F">
              <w:rPr>
                <w:rStyle w:val="Hyperlink"/>
                <w:noProof/>
                <w:lang w:bidi="en-US"/>
              </w:rPr>
              <w:t>7.10</w:t>
            </w:r>
            <w:r w:rsidR="00170980">
              <w:rPr>
                <w:rFonts w:eastAsiaTheme="minorEastAsia"/>
                <w:noProof/>
              </w:rPr>
              <w:tab/>
            </w:r>
            <w:r w:rsidR="00170980" w:rsidRPr="00EE5A2F">
              <w:rPr>
                <w:rStyle w:val="Hyperlink"/>
                <w:noProof/>
                <w:lang w:bidi="en-US"/>
              </w:rPr>
              <w:t>Security considerations</w:t>
            </w:r>
            <w:r w:rsidR="00170980">
              <w:rPr>
                <w:noProof/>
                <w:webHidden/>
              </w:rPr>
              <w:tab/>
            </w:r>
            <w:r>
              <w:rPr>
                <w:noProof/>
                <w:webHidden/>
              </w:rPr>
              <w:fldChar w:fldCharType="begin"/>
            </w:r>
            <w:r w:rsidR="00170980">
              <w:rPr>
                <w:noProof/>
                <w:webHidden/>
              </w:rPr>
              <w:instrText xml:space="preserve"> PAGEREF _Toc269914411 \h </w:instrText>
            </w:r>
            <w:r>
              <w:rPr>
                <w:noProof/>
                <w:webHidden/>
              </w:rPr>
            </w:r>
            <w:r>
              <w:rPr>
                <w:noProof/>
                <w:webHidden/>
              </w:rPr>
              <w:fldChar w:fldCharType="separate"/>
            </w:r>
            <w:r w:rsidR="00170980">
              <w:rPr>
                <w:noProof/>
                <w:webHidden/>
              </w:rPr>
              <w:t>43</w:t>
            </w:r>
            <w:r>
              <w:rPr>
                <w:noProof/>
                <w:webHidden/>
              </w:rPr>
              <w:fldChar w:fldCharType="end"/>
            </w:r>
          </w:hyperlink>
        </w:p>
        <w:p w:rsidR="00170980" w:rsidRDefault="00352EA6">
          <w:pPr>
            <w:pStyle w:val="TOC2"/>
            <w:tabs>
              <w:tab w:val="left" w:pos="880"/>
              <w:tab w:val="right" w:leader="dot" w:pos="9350"/>
            </w:tabs>
            <w:rPr>
              <w:rFonts w:eastAsiaTheme="minorEastAsia"/>
              <w:noProof/>
            </w:rPr>
          </w:pPr>
          <w:hyperlink w:anchor="_Toc269914412" w:history="1">
            <w:r w:rsidR="00170980" w:rsidRPr="00EE5A2F">
              <w:rPr>
                <w:rStyle w:val="Hyperlink"/>
                <w:noProof/>
                <w:lang w:bidi="en-US"/>
              </w:rPr>
              <w:t>7.11</w:t>
            </w:r>
            <w:r w:rsidR="00170980">
              <w:rPr>
                <w:rFonts w:eastAsiaTheme="minorEastAsia"/>
                <w:noProof/>
              </w:rPr>
              <w:tab/>
            </w:r>
            <w:r w:rsidR="00170980" w:rsidRPr="00EE5A2F">
              <w:rPr>
                <w:rStyle w:val="Hyperlink"/>
                <w:noProof/>
                <w:lang w:bidi="en-US"/>
              </w:rPr>
              <w:t>Database changes</w:t>
            </w:r>
            <w:r w:rsidR="00170980">
              <w:rPr>
                <w:noProof/>
                <w:webHidden/>
              </w:rPr>
              <w:tab/>
            </w:r>
            <w:r>
              <w:rPr>
                <w:noProof/>
                <w:webHidden/>
              </w:rPr>
              <w:fldChar w:fldCharType="begin"/>
            </w:r>
            <w:r w:rsidR="00170980">
              <w:rPr>
                <w:noProof/>
                <w:webHidden/>
              </w:rPr>
              <w:instrText xml:space="preserve"> PAGEREF _Toc269914412 \h </w:instrText>
            </w:r>
            <w:r>
              <w:rPr>
                <w:noProof/>
                <w:webHidden/>
              </w:rPr>
            </w:r>
            <w:r>
              <w:rPr>
                <w:noProof/>
                <w:webHidden/>
              </w:rPr>
              <w:fldChar w:fldCharType="separate"/>
            </w:r>
            <w:r w:rsidR="00170980">
              <w:rPr>
                <w:noProof/>
                <w:webHidden/>
              </w:rPr>
              <w:t>43</w:t>
            </w:r>
            <w:r>
              <w:rPr>
                <w:noProof/>
                <w:webHidden/>
              </w:rPr>
              <w:fldChar w:fldCharType="end"/>
            </w:r>
          </w:hyperlink>
        </w:p>
        <w:p w:rsidR="0031528C" w:rsidRDefault="00352EA6" w:rsidP="007A04DA">
          <w:pPr>
            <w:jc w:val="both"/>
          </w:pPr>
          <w:r>
            <w:fldChar w:fldCharType="end"/>
          </w:r>
        </w:p>
      </w:sdtContent>
    </w:sdt>
    <w:p w:rsidR="0031528C" w:rsidRDefault="0031528C" w:rsidP="007A04DA">
      <w:pPr>
        <w:jc w:val="both"/>
        <w:rPr>
          <w:rFonts w:asciiTheme="majorHAnsi" w:eastAsiaTheme="majorEastAsia" w:hAnsiTheme="majorHAnsi" w:cstheme="majorBidi"/>
          <w:b/>
          <w:bCs/>
          <w:color w:val="365F91" w:themeColor="accent1" w:themeShade="BF"/>
          <w:sz w:val="44"/>
          <w:szCs w:val="28"/>
        </w:rPr>
      </w:pPr>
      <w:r w:rsidRPr="0031528C">
        <w:rPr>
          <w:rFonts w:asciiTheme="majorHAnsi" w:eastAsiaTheme="majorEastAsia" w:hAnsiTheme="majorHAnsi" w:cstheme="majorBidi"/>
          <w:b/>
          <w:bCs/>
          <w:color w:val="365F91" w:themeColor="accent1" w:themeShade="BF"/>
          <w:sz w:val="44"/>
          <w:szCs w:val="28"/>
        </w:rPr>
        <w:t>Figures</w:t>
      </w:r>
    </w:p>
    <w:p w:rsidR="00785DDC" w:rsidRDefault="00352EA6">
      <w:pPr>
        <w:pStyle w:val="TableofFigures"/>
        <w:tabs>
          <w:tab w:val="right" w:leader="dot" w:pos="9350"/>
        </w:tabs>
        <w:rPr>
          <w:rFonts w:eastAsiaTheme="minorEastAsia"/>
          <w:noProof/>
        </w:rPr>
      </w:pPr>
      <w:r>
        <w:fldChar w:fldCharType="begin"/>
      </w:r>
      <w:r w:rsidR="0031528C">
        <w:instrText xml:space="preserve"> TOC \h \z \c "Figure" </w:instrText>
      </w:r>
      <w:r>
        <w:fldChar w:fldCharType="separate"/>
      </w:r>
      <w:hyperlink w:anchor="_Toc269748199" w:history="1">
        <w:r w:rsidR="00785DDC" w:rsidRPr="00C26030">
          <w:rPr>
            <w:rStyle w:val="Hyperlink"/>
            <w:noProof/>
          </w:rPr>
          <w:t>Figure 1: IDP feature class diagram</w:t>
        </w:r>
        <w:r w:rsidR="00785DDC">
          <w:rPr>
            <w:noProof/>
            <w:webHidden/>
          </w:rPr>
          <w:tab/>
        </w:r>
        <w:r>
          <w:rPr>
            <w:noProof/>
            <w:webHidden/>
          </w:rPr>
          <w:fldChar w:fldCharType="begin"/>
        </w:r>
        <w:r w:rsidR="00785DDC">
          <w:rPr>
            <w:noProof/>
            <w:webHidden/>
          </w:rPr>
          <w:instrText xml:space="preserve"> PAGEREF _Toc269748199 \h </w:instrText>
        </w:r>
        <w:r>
          <w:rPr>
            <w:noProof/>
            <w:webHidden/>
          </w:rPr>
        </w:r>
        <w:r>
          <w:rPr>
            <w:noProof/>
            <w:webHidden/>
          </w:rPr>
          <w:fldChar w:fldCharType="separate"/>
        </w:r>
        <w:r w:rsidR="00785DDC">
          <w:rPr>
            <w:noProof/>
            <w:webHidden/>
          </w:rPr>
          <w:t>9</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00" w:history="1">
        <w:r w:rsidR="00785DDC" w:rsidRPr="00C26030">
          <w:rPr>
            <w:rStyle w:val="Hyperlink"/>
            <w:noProof/>
          </w:rPr>
          <w:t>Figure 2: IDP UML representation</w:t>
        </w:r>
        <w:r w:rsidR="00785DDC">
          <w:rPr>
            <w:noProof/>
            <w:webHidden/>
          </w:rPr>
          <w:tab/>
        </w:r>
        <w:r>
          <w:rPr>
            <w:noProof/>
            <w:webHidden/>
          </w:rPr>
          <w:fldChar w:fldCharType="begin"/>
        </w:r>
        <w:r w:rsidR="00785DDC">
          <w:rPr>
            <w:noProof/>
            <w:webHidden/>
          </w:rPr>
          <w:instrText xml:space="preserve"> PAGEREF _Toc269748200 \h </w:instrText>
        </w:r>
        <w:r>
          <w:rPr>
            <w:noProof/>
            <w:webHidden/>
          </w:rPr>
        </w:r>
        <w:r>
          <w:rPr>
            <w:noProof/>
            <w:webHidden/>
          </w:rPr>
          <w:fldChar w:fldCharType="separate"/>
        </w:r>
        <w:r w:rsidR="00785DDC">
          <w:rPr>
            <w:noProof/>
            <w:webHidden/>
          </w:rPr>
          <w:t>10</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01" w:history="1">
        <w:r w:rsidR="00785DDC" w:rsidRPr="00C26030">
          <w:rPr>
            <w:rStyle w:val="Hyperlink"/>
            <w:noProof/>
          </w:rPr>
          <w:t>Figure 3: IDP Migration class diagram</w:t>
        </w:r>
        <w:r w:rsidR="00785DDC">
          <w:rPr>
            <w:noProof/>
            <w:webHidden/>
          </w:rPr>
          <w:tab/>
        </w:r>
        <w:r>
          <w:rPr>
            <w:noProof/>
            <w:webHidden/>
          </w:rPr>
          <w:fldChar w:fldCharType="begin"/>
        </w:r>
        <w:r w:rsidR="00785DDC">
          <w:rPr>
            <w:noProof/>
            <w:webHidden/>
          </w:rPr>
          <w:instrText xml:space="preserve"> PAGEREF _Toc269748201 \h </w:instrText>
        </w:r>
        <w:r>
          <w:rPr>
            <w:noProof/>
            <w:webHidden/>
          </w:rPr>
        </w:r>
        <w:r>
          <w:rPr>
            <w:noProof/>
            <w:webHidden/>
          </w:rPr>
          <w:fldChar w:fldCharType="separate"/>
        </w:r>
        <w:r w:rsidR="00785DDC">
          <w:rPr>
            <w:noProof/>
            <w:webHidden/>
          </w:rPr>
          <w:t>12</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02" w:history="1">
        <w:r w:rsidR="00785DDC" w:rsidRPr="00C26030">
          <w:rPr>
            <w:rStyle w:val="Hyperlink"/>
            <w:noProof/>
          </w:rPr>
          <w:t>Figure 4: Database changes for IDP</w:t>
        </w:r>
        <w:r w:rsidR="00785DDC">
          <w:rPr>
            <w:noProof/>
            <w:webHidden/>
          </w:rPr>
          <w:tab/>
        </w:r>
        <w:r>
          <w:rPr>
            <w:noProof/>
            <w:webHidden/>
          </w:rPr>
          <w:fldChar w:fldCharType="begin"/>
        </w:r>
        <w:r w:rsidR="00785DDC">
          <w:rPr>
            <w:noProof/>
            <w:webHidden/>
          </w:rPr>
          <w:instrText xml:space="preserve"> PAGEREF _Toc269748202 \h </w:instrText>
        </w:r>
        <w:r>
          <w:rPr>
            <w:noProof/>
            <w:webHidden/>
          </w:rPr>
        </w:r>
        <w:r>
          <w:rPr>
            <w:noProof/>
            <w:webHidden/>
          </w:rPr>
          <w:fldChar w:fldCharType="separate"/>
        </w:r>
        <w:r w:rsidR="00785DDC">
          <w:rPr>
            <w:noProof/>
            <w:webHidden/>
          </w:rPr>
          <w:t>15</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03" w:history="1">
        <w:r w:rsidR="00785DDC" w:rsidRPr="00C26030">
          <w:rPr>
            <w:rStyle w:val="Hyperlink"/>
            <w:noProof/>
          </w:rPr>
          <w:t>Figure 5: Bulk operation controller class</w:t>
        </w:r>
        <w:r w:rsidR="00785DDC">
          <w:rPr>
            <w:noProof/>
            <w:webHidden/>
          </w:rPr>
          <w:tab/>
        </w:r>
        <w:r>
          <w:rPr>
            <w:noProof/>
            <w:webHidden/>
          </w:rPr>
          <w:fldChar w:fldCharType="begin"/>
        </w:r>
        <w:r w:rsidR="00785DDC">
          <w:rPr>
            <w:noProof/>
            <w:webHidden/>
          </w:rPr>
          <w:instrText xml:space="preserve"> PAGEREF _Toc269748203 \h </w:instrText>
        </w:r>
        <w:r>
          <w:rPr>
            <w:noProof/>
            <w:webHidden/>
          </w:rPr>
        </w:r>
        <w:r>
          <w:rPr>
            <w:noProof/>
            <w:webHidden/>
          </w:rPr>
          <w:fldChar w:fldCharType="separate"/>
        </w:r>
        <w:r w:rsidR="00785DDC">
          <w:rPr>
            <w:noProof/>
            <w:webHidden/>
          </w:rPr>
          <w:t>17</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04" w:history="1">
        <w:r w:rsidR="00785DDC" w:rsidRPr="00C26030">
          <w:rPr>
            <w:rStyle w:val="Hyperlink"/>
            <w:noProof/>
          </w:rPr>
          <w:t>Figure 6: Bulk operation processor class diagram</w:t>
        </w:r>
        <w:r w:rsidR="00785DDC">
          <w:rPr>
            <w:noProof/>
            <w:webHidden/>
          </w:rPr>
          <w:tab/>
        </w:r>
        <w:r>
          <w:rPr>
            <w:noProof/>
            <w:webHidden/>
          </w:rPr>
          <w:fldChar w:fldCharType="begin"/>
        </w:r>
        <w:r w:rsidR="00785DDC">
          <w:rPr>
            <w:noProof/>
            <w:webHidden/>
          </w:rPr>
          <w:instrText xml:space="preserve"> PAGEREF _Toc269748204 \h </w:instrText>
        </w:r>
        <w:r>
          <w:rPr>
            <w:noProof/>
            <w:webHidden/>
          </w:rPr>
        </w:r>
        <w:r>
          <w:rPr>
            <w:noProof/>
            <w:webHidden/>
          </w:rPr>
          <w:fldChar w:fldCharType="separate"/>
        </w:r>
        <w:r w:rsidR="00785DDC">
          <w:rPr>
            <w:noProof/>
            <w:webHidden/>
          </w:rPr>
          <w:t>19</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05" w:history="1">
        <w:r w:rsidR="00785DDC" w:rsidRPr="00C26030">
          <w:rPr>
            <w:rStyle w:val="Hyperlink"/>
            <w:noProof/>
          </w:rPr>
          <w:t>Figure 7: Bulk operation database changes</w:t>
        </w:r>
        <w:r w:rsidR="00785DDC">
          <w:rPr>
            <w:noProof/>
            <w:webHidden/>
          </w:rPr>
          <w:tab/>
        </w:r>
        <w:r>
          <w:rPr>
            <w:noProof/>
            <w:webHidden/>
          </w:rPr>
          <w:fldChar w:fldCharType="begin"/>
        </w:r>
        <w:r w:rsidR="00785DDC">
          <w:rPr>
            <w:noProof/>
            <w:webHidden/>
          </w:rPr>
          <w:instrText xml:space="preserve"> PAGEREF _Toc269748205 \h </w:instrText>
        </w:r>
        <w:r>
          <w:rPr>
            <w:noProof/>
            <w:webHidden/>
          </w:rPr>
        </w:r>
        <w:r>
          <w:rPr>
            <w:noProof/>
            <w:webHidden/>
          </w:rPr>
          <w:fldChar w:fldCharType="separate"/>
        </w:r>
        <w:r w:rsidR="00785DDC">
          <w:rPr>
            <w:noProof/>
            <w:webHidden/>
          </w:rPr>
          <w:t>22</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06" w:history="1">
        <w:r w:rsidR="00785DDC" w:rsidRPr="00C26030">
          <w:rPr>
            <w:rStyle w:val="Hyperlink"/>
            <w:noProof/>
          </w:rPr>
          <w:t>Figure 8: caTissue- CDMS integration caCore API</w:t>
        </w:r>
        <w:r w:rsidR="00785DDC">
          <w:rPr>
            <w:noProof/>
            <w:webHidden/>
          </w:rPr>
          <w:tab/>
        </w:r>
        <w:r>
          <w:rPr>
            <w:noProof/>
            <w:webHidden/>
          </w:rPr>
          <w:fldChar w:fldCharType="begin"/>
        </w:r>
        <w:r w:rsidR="00785DDC">
          <w:rPr>
            <w:noProof/>
            <w:webHidden/>
          </w:rPr>
          <w:instrText xml:space="preserve"> PAGEREF _Toc269748206 \h </w:instrText>
        </w:r>
        <w:r>
          <w:rPr>
            <w:noProof/>
            <w:webHidden/>
          </w:rPr>
        </w:r>
        <w:r>
          <w:rPr>
            <w:noProof/>
            <w:webHidden/>
          </w:rPr>
          <w:fldChar w:fldCharType="separate"/>
        </w:r>
        <w:r w:rsidR="00785DDC">
          <w:rPr>
            <w:noProof/>
            <w:webHidden/>
          </w:rPr>
          <w:t>24</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07" w:history="1">
        <w:r w:rsidR="00785DDC" w:rsidRPr="00C26030">
          <w:rPr>
            <w:rStyle w:val="Hyperlink"/>
            <w:noProof/>
          </w:rPr>
          <w:t>Figure 9: Class diagram for the caTissue-CDMS integrator</w:t>
        </w:r>
        <w:r w:rsidR="00785DDC">
          <w:rPr>
            <w:noProof/>
            <w:webHidden/>
          </w:rPr>
          <w:tab/>
        </w:r>
        <w:r>
          <w:rPr>
            <w:noProof/>
            <w:webHidden/>
          </w:rPr>
          <w:fldChar w:fldCharType="begin"/>
        </w:r>
        <w:r w:rsidR="00785DDC">
          <w:rPr>
            <w:noProof/>
            <w:webHidden/>
          </w:rPr>
          <w:instrText xml:space="preserve"> PAGEREF _Toc269748207 \h </w:instrText>
        </w:r>
        <w:r>
          <w:rPr>
            <w:noProof/>
            <w:webHidden/>
          </w:rPr>
        </w:r>
        <w:r>
          <w:rPr>
            <w:noProof/>
            <w:webHidden/>
          </w:rPr>
          <w:fldChar w:fldCharType="separate"/>
        </w:r>
        <w:r w:rsidR="00785DDC">
          <w:rPr>
            <w:noProof/>
            <w:webHidden/>
          </w:rPr>
          <w:t>24</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08" w:history="1">
        <w:r w:rsidR="00785DDC" w:rsidRPr="00C26030">
          <w:rPr>
            <w:rStyle w:val="Hyperlink"/>
            <w:noProof/>
          </w:rPr>
          <w:t>Figure 10: New caCore API in caTissue for CDMS integration</w:t>
        </w:r>
        <w:r w:rsidR="00785DDC">
          <w:rPr>
            <w:noProof/>
            <w:webHidden/>
          </w:rPr>
          <w:tab/>
        </w:r>
        <w:r>
          <w:rPr>
            <w:noProof/>
            <w:webHidden/>
          </w:rPr>
          <w:fldChar w:fldCharType="begin"/>
        </w:r>
        <w:r w:rsidR="00785DDC">
          <w:rPr>
            <w:noProof/>
            <w:webHidden/>
          </w:rPr>
          <w:instrText xml:space="preserve"> PAGEREF _Toc269748208 \h </w:instrText>
        </w:r>
        <w:r>
          <w:rPr>
            <w:noProof/>
            <w:webHidden/>
          </w:rPr>
        </w:r>
        <w:r>
          <w:rPr>
            <w:noProof/>
            <w:webHidden/>
          </w:rPr>
          <w:fldChar w:fldCharType="separate"/>
        </w:r>
        <w:r w:rsidR="00785DDC">
          <w:rPr>
            <w:noProof/>
            <w:webHidden/>
          </w:rPr>
          <w:t>25</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09" w:history="1">
        <w:r w:rsidR="00785DDC" w:rsidRPr="00C26030">
          <w:rPr>
            <w:rStyle w:val="Hyperlink"/>
            <w:noProof/>
          </w:rPr>
          <w:t>Figure 11: Label generator hierarchy</w:t>
        </w:r>
        <w:r w:rsidR="00785DDC">
          <w:rPr>
            <w:noProof/>
            <w:webHidden/>
          </w:rPr>
          <w:tab/>
        </w:r>
        <w:r>
          <w:rPr>
            <w:noProof/>
            <w:webHidden/>
          </w:rPr>
          <w:fldChar w:fldCharType="begin"/>
        </w:r>
        <w:r w:rsidR="00785DDC">
          <w:rPr>
            <w:noProof/>
            <w:webHidden/>
          </w:rPr>
          <w:instrText xml:space="preserve"> PAGEREF _Toc269748209 \h </w:instrText>
        </w:r>
        <w:r>
          <w:rPr>
            <w:noProof/>
            <w:webHidden/>
          </w:rPr>
        </w:r>
        <w:r>
          <w:rPr>
            <w:noProof/>
            <w:webHidden/>
          </w:rPr>
          <w:fldChar w:fldCharType="separate"/>
        </w:r>
        <w:r w:rsidR="00785DDC">
          <w:rPr>
            <w:noProof/>
            <w:webHidden/>
          </w:rPr>
          <w:t>29</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10" w:history="1">
        <w:r w:rsidR="00785DDC" w:rsidRPr="00C26030">
          <w:rPr>
            <w:rStyle w:val="Hyperlink"/>
            <w:noProof/>
          </w:rPr>
          <w:t>Figure 12: Class diagram to represent tokens</w:t>
        </w:r>
        <w:r w:rsidR="00785DDC">
          <w:rPr>
            <w:noProof/>
            <w:webHidden/>
          </w:rPr>
          <w:tab/>
        </w:r>
        <w:r>
          <w:rPr>
            <w:noProof/>
            <w:webHidden/>
          </w:rPr>
          <w:fldChar w:fldCharType="begin"/>
        </w:r>
        <w:r w:rsidR="00785DDC">
          <w:rPr>
            <w:noProof/>
            <w:webHidden/>
          </w:rPr>
          <w:instrText xml:space="preserve"> PAGEREF _Toc269748210 \h </w:instrText>
        </w:r>
        <w:r>
          <w:rPr>
            <w:noProof/>
            <w:webHidden/>
          </w:rPr>
        </w:r>
        <w:r>
          <w:rPr>
            <w:noProof/>
            <w:webHidden/>
          </w:rPr>
          <w:fldChar w:fldCharType="separate"/>
        </w:r>
        <w:r w:rsidR="00785DDC">
          <w:rPr>
            <w:noProof/>
            <w:webHidden/>
          </w:rPr>
          <w:t>30</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11" w:history="1">
        <w:r w:rsidR="00785DDC" w:rsidRPr="00C26030">
          <w:rPr>
            <w:rStyle w:val="Hyperlink"/>
            <w:noProof/>
          </w:rPr>
          <w:t>Figure 13: Class diagram for lucene database indexer</w:t>
        </w:r>
        <w:r w:rsidR="00785DDC">
          <w:rPr>
            <w:noProof/>
            <w:webHidden/>
          </w:rPr>
          <w:tab/>
        </w:r>
        <w:r>
          <w:rPr>
            <w:noProof/>
            <w:webHidden/>
          </w:rPr>
          <w:fldChar w:fldCharType="begin"/>
        </w:r>
        <w:r w:rsidR="00785DDC">
          <w:rPr>
            <w:noProof/>
            <w:webHidden/>
          </w:rPr>
          <w:instrText xml:space="preserve"> PAGEREF _Toc269748211 \h </w:instrText>
        </w:r>
        <w:r>
          <w:rPr>
            <w:noProof/>
            <w:webHidden/>
          </w:rPr>
        </w:r>
        <w:r>
          <w:rPr>
            <w:noProof/>
            <w:webHidden/>
          </w:rPr>
          <w:fldChar w:fldCharType="separate"/>
        </w:r>
        <w:r w:rsidR="00785DDC">
          <w:rPr>
            <w:noProof/>
            <w:webHidden/>
          </w:rPr>
          <w:t>34</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12" w:history="1">
        <w:r w:rsidR="00785DDC" w:rsidRPr="00C26030">
          <w:rPr>
            <w:rStyle w:val="Hyperlink"/>
            <w:noProof/>
          </w:rPr>
          <w:t>Figure 14: Class diagrarm for keyword searcher</w:t>
        </w:r>
        <w:r w:rsidR="00785DDC">
          <w:rPr>
            <w:noProof/>
            <w:webHidden/>
          </w:rPr>
          <w:tab/>
        </w:r>
        <w:r>
          <w:rPr>
            <w:noProof/>
            <w:webHidden/>
          </w:rPr>
          <w:fldChar w:fldCharType="begin"/>
        </w:r>
        <w:r w:rsidR="00785DDC">
          <w:rPr>
            <w:noProof/>
            <w:webHidden/>
          </w:rPr>
          <w:instrText xml:space="preserve"> PAGEREF _Toc269748212 \h </w:instrText>
        </w:r>
        <w:r>
          <w:rPr>
            <w:noProof/>
            <w:webHidden/>
          </w:rPr>
        </w:r>
        <w:r>
          <w:rPr>
            <w:noProof/>
            <w:webHidden/>
          </w:rPr>
          <w:fldChar w:fldCharType="separate"/>
        </w:r>
        <w:r w:rsidR="00785DDC">
          <w:rPr>
            <w:noProof/>
            <w:webHidden/>
          </w:rPr>
          <w:t>35</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13" w:history="1">
        <w:r w:rsidR="00785DDC" w:rsidRPr="00C26030">
          <w:rPr>
            <w:rStyle w:val="Hyperlink"/>
            <w:noProof/>
          </w:rPr>
          <w:t>Figure 15: Keyword index refresher</w:t>
        </w:r>
        <w:r w:rsidR="00785DDC">
          <w:rPr>
            <w:noProof/>
            <w:webHidden/>
          </w:rPr>
          <w:tab/>
        </w:r>
        <w:r>
          <w:rPr>
            <w:noProof/>
            <w:webHidden/>
          </w:rPr>
          <w:fldChar w:fldCharType="begin"/>
        </w:r>
        <w:r w:rsidR="00785DDC">
          <w:rPr>
            <w:noProof/>
            <w:webHidden/>
          </w:rPr>
          <w:instrText xml:space="preserve"> PAGEREF _Toc269748213 \h </w:instrText>
        </w:r>
        <w:r>
          <w:rPr>
            <w:noProof/>
            <w:webHidden/>
          </w:rPr>
        </w:r>
        <w:r>
          <w:rPr>
            <w:noProof/>
            <w:webHidden/>
          </w:rPr>
          <w:fldChar w:fldCharType="separate"/>
        </w:r>
        <w:r w:rsidR="00785DDC">
          <w:rPr>
            <w:noProof/>
            <w:webHidden/>
          </w:rPr>
          <w:t>36</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14" w:history="1">
        <w:r w:rsidR="00785DDC" w:rsidRPr="00C26030">
          <w:rPr>
            <w:rStyle w:val="Hyperlink"/>
            <w:noProof/>
          </w:rPr>
          <w:t>Figure 16: SSO component / sequence diagram</w:t>
        </w:r>
        <w:r w:rsidR="00785DDC">
          <w:rPr>
            <w:noProof/>
            <w:webHidden/>
          </w:rPr>
          <w:tab/>
        </w:r>
        <w:r>
          <w:rPr>
            <w:noProof/>
            <w:webHidden/>
          </w:rPr>
          <w:fldChar w:fldCharType="begin"/>
        </w:r>
        <w:r w:rsidR="00785DDC">
          <w:rPr>
            <w:noProof/>
            <w:webHidden/>
          </w:rPr>
          <w:instrText xml:space="preserve"> PAGEREF _Toc269748214 \h </w:instrText>
        </w:r>
        <w:r>
          <w:rPr>
            <w:noProof/>
            <w:webHidden/>
          </w:rPr>
        </w:r>
        <w:r>
          <w:rPr>
            <w:noProof/>
            <w:webHidden/>
          </w:rPr>
          <w:fldChar w:fldCharType="separate"/>
        </w:r>
        <w:r w:rsidR="00785DDC">
          <w:rPr>
            <w:noProof/>
            <w:webHidden/>
          </w:rPr>
          <w:t>39</w:t>
        </w:r>
        <w:r>
          <w:rPr>
            <w:noProof/>
            <w:webHidden/>
          </w:rPr>
          <w:fldChar w:fldCharType="end"/>
        </w:r>
      </w:hyperlink>
    </w:p>
    <w:p w:rsidR="00785DDC" w:rsidRDefault="00352EA6">
      <w:pPr>
        <w:pStyle w:val="TableofFigures"/>
        <w:tabs>
          <w:tab w:val="right" w:leader="dot" w:pos="9350"/>
        </w:tabs>
        <w:rPr>
          <w:rFonts w:eastAsiaTheme="minorEastAsia"/>
          <w:noProof/>
        </w:rPr>
      </w:pPr>
      <w:hyperlink w:anchor="_Toc269748215" w:history="1">
        <w:r w:rsidR="00785DDC" w:rsidRPr="00C26030">
          <w:rPr>
            <w:rStyle w:val="Hyperlink"/>
            <w:noProof/>
          </w:rPr>
          <w:t>Figure 17: CAS Authentication handler class diagram</w:t>
        </w:r>
        <w:r w:rsidR="00785DDC">
          <w:rPr>
            <w:noProof/>
            <w:webHidden/>
          </w:rPr>
          <w:tab/>
        </w:r>
        <w:r>
          <w:rPr>
            <w:noProof/>
            <w:webHidden/>
          </w:rPr>
          <w:fldChar w:fldCharType="begin"/>
        </w:r>
        <w:r w:rsidR="00785DDC">
          <w:rPr>
            <w:noProof/>
            <w:webHidden/>
          </w:rPr>
          <w:instrText xml:space="preserve"> PAGEREF _Toc269748215 \h </w:instrText>
        </w:r>
        <w:r>
          <w:rPr>
            <w:noProof/>
            <w:webHidden/>
          </w:rPr>
        </w:r>
        <w:r>
          <w:rPr>
            <w:noProof/>
            <w:webHidden/>
          </w:rPr>
          <w:fldChar w:fldCharType="separate"/>
        </w:r>
        <w:r w:rsidR="00785DDC">
          <w:rPr>
            <w:noProof/>
            <w:webHidden/>
          </w:rPr>
          <w:t>40</w:t>
        </w:r>
        <w:r>
          <w:rPr>
            <w:noProof/>
            <w:webHidden/>
          </w:rPr>
          <w:fldChar w:fldCharType="end"/>
        </w:r>
      </w:hyperlink>
    </w:p>
    <w:p w:rsidR="0031528C" w:rsidRPr="0031528C" w:rsidRDefault="00352EA6" w:rsidP="007A04DA">
      <w:pPr>
        <w:jc w:val="both"/>
      </w:pPr>
      <w:r>
        <w:fldChar w:fldCharType="end"/>
      </w:r>
    </w:p>
    <w:p w:rsidR="0031528C" w:rsidRPr="0031528C" w:rsidRDefault="0031528C" w:rsidP="007A04DA">
      <w:pPr>
        <w:jc w:val="both"/>
      </w:pPr>
    </w:p>
    <w:p w:rsidR="0031528C" w:rsidRPr="0031528C" w:rsidRDefault="0031528C" w:rsidP="007A04DA">
      <w:pPr>
        <w:jc w:val="both"/>
      </w:pPr>
    </w:p>
    <w:p w:rsidR="0031528C" w:rsidRPr="0031528C" w:rsidRDefault="0031528C" w:rsidP="007A04DA">
      <w:pPr>
        <w:jc w:val="both"/>
      </w:pPr>
    </w:p>
    <w:p w:rsidR="0072339C" w:rsidRPr="00C90DC4" w:rsidRDefault="00C90DC4" w:rsidP="007A04DA">
      <w:pPr>
        <w:pStyle w:val="Heading1"/>
        <w:keepNext w:val="0"/>
        <w:keepLines w:val="0"/>
        <w:pageBreakBefore/>
        <w:numPr>
          <w:ilvl w:val="0"/>
          <w:numId w:val="2"/>
        </w:numPr>
        <w:pBdr>
          <w:bottom w:val="single" w:sz="12" w:space="1" w:color="365F91"/>
        </w:pBdr>
        <w:tabs>
          <w:tab w:val="num" w:pos="0"/>
        </w:tabs>
        <w:spacing w:before="600" w:after="80" w:line="240" w:lineRule="auto"/>
        <w:ind w:left="0" w:firstLine="0"/>
        <w:jc w:val="both"/>
        <w:rPr>
          <w:sz w:val="48"/>
        </w:rPr>
      </w:pPr>
      <w:bookmarkStart w:id="0" w:name="_Toc269914325"/>
      <w:r w:rsidRPr="00C90DC4">
        <w:rPr>
          <w:rFonts w:ascii="Cambria" w:eastAsia="Times New Roman" w:hAnsi="Cambria" w:cs="Times New Roman"/>
          <w:color w:val="365F91"/>
          <w:sz w:val="36"/>
          <w:szCs w:val="24"/>
          <w:lang w:bidi="en-US"/>
        </w:rPr>
        <w:lastRenderedPageBreak/>
        <w:t>Introduction</w:t>
      </w:r>
      <w:bookmarkEnd w:id="0"/>
    </w:p>
    <w:p w:rsidR="00F10A6A" w:rsidRDefault="00F10A6A" w:rsidP="007A04DA">
      <w:pPr>
        <w:jc w:val="both"/>
        <w:rPr>
          <w:rFonts w:ascii="Arial" w:hAnsi="Arial" w:cs="Arial"/>
          <w:sz w:val="20"/>
          <w:szCs w:val="20"/>
        </w:rPr>
      </w:pPr>
    </w:p>
    <w:p w:rsidR="00F13F3A" w:rsidRDefault="00900938" w:rsidP="007A04DA">
      <w:pPr>
        <w:jc w:val="both"/>
        <w:rPr>
          <w:rFonts w:ascii="Arial" w:hAnsi="Arial" w:cs="Arial"/>
          <w:sz w:val="20"/>
          <w:szCs w:val="20"/>
        </w:rPr>
      </w:pPr>
      <w:r>
        <w:rPr>
          <w:rFonts w:ascii="Arial" w:hAnsi="Arial" w:cs="Arial"/>
          <w:sz w:val="20"/>
          <w:szCs w:val="20"/>
        </w:rPr>
        <w:t xml:space="preserve">The caTissue v1.2 </w:t>
      </w:r>
      <w:r w:rsidR="005838A6">
        <w:rPr>
          <w:rFonts w:ascii="Arial" w:hAnsi="Arial" w:cs="Arial"/>
          <w:sz w:val="20"/>
          <w:szCs w:val="20"/>
        </w:rPr>
        <w:t xml:space="preserve">release </w:t>
      </w:r>
      <w:r>
        <w:rPr>
          <w:rFonts w:ascii="Arial" w:hAnsi="Arial" w:cs="Arial"/>
          <w:sz w:val="20"/>
          <w:szCs w:val="20"/>
        </w:rPr>
        <w:t xml:space="preserve">contains few new features e.g. support for custom identity provider, ability to perform bulk operations in caTissue etc. This document explains the design for </w:t>
      </w:r>
      <w:r w:rsidR="002D0620">
        <w:rPr>
          <w:rFonts w:ascii="Arial" w:hAnsi="Arial" w:cs="Arial"/>
          <w:sz w:val="20"/>
          <w:szCs w:val="20"/>
        </w:rPr>
        <w:t xml:space="preserve">these </w:t>
      </w:r>
      <w:r>
        <w:rPr>
          <w:rFonts w:ascii="Arial" w:hAnsi="Arial" w:cs="Arial"/>
          <w:sz w:val="20"/>
          <w:szCs w:val="20"/>
        </w:rPr>
        <w:t xml:space="preserve">features. </w:t>
      </w:r>
      <w:r w:rsidR="007621AE">
        <w:rPr>
          <w:rFonts w:ascii="Arial" w:hAnsi="Arial" w:cs="Arial"/>
          <w:sz w:val="20"/>
          <w:szCs w:val="20"/>
        </w:rPr>
        <w:t>A</w:t>
      </w:r>
      <w:r w:rsidR="00D36EDA">
        <w:rPr>
          <w:rFonts w:ascii="Arial" w:hAnsi="Arial" w:cs="Arial"/>
          <w:sz w:val="20"/>
          <w:szCs w:val="20"/>
        </w:rPr>
        <w:t xml:space="preserve"> brief introduction is provided for each section. </w:t>
      </w:r>
      <w:r w:rsidR="007621AE">
        <w:rPr>
          <w:rFonts w:ascii="Arial" w:hAnsi="Arial" w:cs="Arial"/>
          <w:sz w:val="20"/>
          <w:szCs w:val="20"/>
        </w:rPr>
        <w:t>But t</w:t>
      </w:r>
      <w:r w:rsidR="00D36EDA">
        <w:rPr>
          <w:rFonts w:ascii="Arial" w:hAnsi="Arial" w:cs="Arial"/>
          <w:sz w:val="20"/>
          <w:szCs w:val="20"/>
        </w:rPr>
        <w:t>o understand these features in details, please refer to the requirements document mentioned below in the references section.</w:t>
      </w:r>
    </w:p>
    <w:p w:rsidR="00031F4F" w:rsidRDefault="00031F4F" w:rsidP="007A04DA">
      <w:pPr>
        <w:jc w:val="both"/>
        <w:rPr>
          <w:rFonts w:ascii="Arial" w:hAnsi="Arial" w:cs="Arial"/>
          <w:sz w:val="20"/>
          <w:szCs w:val="20"/>
        </w:rPr>
      </w:pPr>
    </w:p>
    <w:p w:rsidR="00846861" w:rsidRDefault="00846861" w:rsidP="007A04DA">
      <w:pPr>
        <w:pStyle w:val="Heading2"/>
        <w:tabs>
          <w:tab w:val="left" w:pos="360"/>
        </w:tabs>
      </w:pPr>
      <w:bookmarkStart w:id="1" w:name="_Toc269914326"/>
      <w:r w:rsidRPr="00846861">
        <w:t>Audience</w:t>
      </w:r>
      <w:bookmarkEnd w:id="1"/>
    </w:p>
    <w:p w:rsidR="00846861" w:rsidRDefault="00031F4F" w:rsidP="007A04DA">
      <w:pPr>
        <w:pStyle w:val="ListParagraph"/>
        <w:numPr>
          <w:ilvl w:val="0"/>
          <w:numId w:val="3"/>
        </w:numPr>
        <w:jc w:val="both"/>
        <w:rPr>
          <w:lang w:bidi="en-US"/>
        </w:rPr>
      </w:pPr>
      <w:r>
        <w:rPr>
          <w:lang w:bidi="en-US"/>
        </w:rPr>
        <w:t>Existing adopters</w:t>
      </w:r>
    </w:p>
    <w:p w:rsidR="00031F4F" w:rsidRDefault="00031F4F" w:rsidP="007A04DA">
      <w:pPr>
        <w:pStyle w:val="ListParagraph"/>
        <w:numPr>
          <w:ilvl w:val="0"/>
          <w:numId w:val="3"/>
        </w:numPr>
        <w:jc w:val="both"/>
        <w:rPr>
          <w:lang w:bidi="en-US"/>
        </w:rPr>
      </w:pPr>
      <w:r>
        <w:rPr>
          <w:lang w:bidi="en-US"/>
        </w:rPr>
        <w:t>Developers</w:t>
      </w:r>
    </w:p>
    <w:p w:rsidR="00031F4F" w:rsidRDefault="00031F4F" w:rsidP="007A04DA">
      <w:pPr>
        <w:pStyle w:val="ListParagraph"/>
        <w:numPr>
          <w:ilvl w:val="0"/>
          <w:numId w:val="3"/>
        </w:numPr>
        <w:jc w:val="both"/>
        <w:rPr>
          <w:lang w:bidi="en-US"/>
        </w:rPr>
      </w:pPr>
      <w:r>
        <w:rPr>
          <w:lang w:bidi="en-US"/>
        </w:rPr>
        <w:t xml:space="preserve">All stakeholders </w:t>
      </w:r>
    </w:p>
    <w:p w:rsidR="00846861" w:rsidRDefault="00846861" w:rsidP="007A04DA">
      <w:pPr>
        <w:pStyle w:val="Heading2"/>
        <w:tabs>
          <w:tab w:val="left" w:pos="360"/>
        </w:tabs>
      </w:pPr>
      <w:bookmarkStart w:id="2" w:name="_Toc269914327"/>
      <w:r w:rsidRPr="00846861">
        <w:t>References</w:t>
      </w:r>
      <w:bookmarkEnd w:id="2"/>
    </w:p>
    <w:p w:rsidR="00532959" w:rsidRPr="00532959" w:rsidRDefault="00352EA6" w:rsidP="007A04DA">
      <w:pPr>
        <w:pStyle w:val="ListParagraph"/>
        <w:numPr>
          <w:ilvl w:val="0"/>
          <w:numId w:val="4"/>
        </w:numPr>
        <w:jc w:val="both"/>
        <w:rPr>
          <w:lang w:bidi="en-US"/>
        </w:rPr>
      </w:pPr>
      <w:hyperlink r:id="rId9" w:history="1">
        <w:r w:rsidR="00532959">
          <w:rPr>
            <w:rStyle w:val="Hyperlink"/>
            <w:rFonts w:ascii="Calibri" w:hAnsi="Calibri"/>
          </w:rPr>
          <w:t xml:space="preserve">caTissue Suite v1.2 Share Point </w:t>
        </w:r>
      </w:hyperlink>
    </w:p>
    <w:p w:rsidR="0006117E" w:rsidRDefault="00352EA6">
      <w:pPr>
        <w:pStyle w:val="ListParagraph"/>
        <w:numPr>
          <w:ilvl w:val="0"/>
          <w:numId w:val="4"/>
        </w:numPr>
        <w:jc w:val="both"/>
        <w:rPr>
          <w:lang w:bidi="en-US"/>
        </w:rPr>
      </w:pPr>
      <w:hyperlink r:id="rId10" w:history="1">
        <w:r w:rsidR="00532959">
          <w:rPr>
            <w:rStyle w:val="Hyperlink"/>
            <w:lang w:bidi="en-US"/>
          </w:rPr>
          <w:t>caTissue Suite v1.2 requirements document</w:t>
        </w:r>
      </w:hyperlink>
      <w:r w:rsidR="00F10A6A">
        <w:rPr>
          <w:lang w:bidi="en-US"/>
        </w:rPr>
        <w:t xml:space="preserve"> </w:t>
      </w:r>
    </w:p>
    <w:p w:rsidR="0006117E" w:rsidRDefault="00352EA6">
      <w:pPr>
        <w:pStyle w:val="ListParagraph"/>
        <w:numPr>
          <w:ilvl w:val="0"/>
          <w:numId w:val="4"/>
        </w:numPr>
        <w:jc w:val="both"/>
        <w:rPr>
          <w:lang w:bidi="en-US"/>
        </w:rPr>
      </w:pPr>
      <w:hyperlink r:id="rId11" w:history="1">
        <w:r w:rsidR="00CC47AA" w:rsidRPr="00CC47AA">
          <w:rPr>
            <w:rStyle w:val="Hyperlink"/>
            <w:lang w:bidi="en-US"/>
          </w:rPr>
          <w:t>caTissue Suite technical guide</w:t>
        </w:r>
      </w:hyperlink>
    </w:p>
    <w:p w:rsidR="0006117E" w:rsidRDefault="00352EA6">
      <w:pPr>
        <w:pStyle w:val="ListParagraph"/>
        <w:numPr>
          <w:ilvl w:val="0"/>
          <w:numId w:val="4"/>
        </w:numPr>
        <w:jc w:val="both"/>
        <w:rPr>
          <w:lang w:bidi="en-US"/>
        </w:rPr>
      </w:pPr>
      <w:hyperlink r:id="rId12" w:history="1">
        <w:r w:rsidR="00CC47AA" w:rsidRPr="00CC47AA">
          <w:rPr>
            <w:rStyle w:val="Hyperlink"/>
            <w:lang w:bidi="en-US"/>
          </w:rPr>
          <w:t>caTissue Suite user manual</w:t>
        </w:r>
      </w:hyperlink>
    </w:p>
    <w:p w:rsidR="00F10A6A" w:rsidRPr="00F10A6A" w:rsidRDefault="00F10A6A" w:rsidP="007A04DA">
      <w:pPr>
        <w:jc w:val="both"/>
        <w:rPr>
          <w:lang w:bidi="en-US"/>
        </w:rPr>
      </w:pPr>
    </w:p>
    <w:p w:rsidR="00846861" w:rsidRDefault="00846861" w:rsidP="007A04DA">
      <w:pPr>
        <w:jc w:val="both"/>
        <w:rPr>
          <w:rFonts w:ascii="Arial" w:hAnsi="Arial" w:cs="Arial"/>
          <w:sz w:val="20"/>
          <w:szCs w:val="20"/>
        </w:rPr>
      </w:pPr>
    </w:p>
    <w:p w:rsidR="00846861" w:rsidRDefault="00846861" w:rsidP="007A04DA">
      <w:pPr>
        <w:jc w:val="both"/>
        <w:rPr>
          <w:rFonts w:ascii="Arial" w:hAnsi="Arial" w:cs="Arial"/>
          <w:sz w:val="20"/>
          <w:szCs w:val="20"/>
        </w:rPr>
      </w:pPr>
    </w:p>
    <w:p w:rsidR="007448F0" w:rsidRDefault="00374C0D" w:rsidP="007A04DA">
      <w:pPr>
        <w:pStyle w:val="Heading1"/>
        <w:keepNext w:val="0"/>
        <w:keepLines w:val="0"/>
        <w:pageBreakBefore/>
        <w:numPr>
          <w:ilvl w:val="0"/>
          <w:numId w:val="2"/>
        </w:numPr>
        <w:pBdr>
          <w:bottom w:val="single" w:sz="12" w:space="1" w:color="365F91"/>
        </w:pBdr>
        <w:tabs>
          <w:tab w:val="num" w:pos="0"/>
        </w:tabs>
        <w:spacing w:before="600" w:after="80" w:line="240" w:lineRule="auto"/>
        <w:ind w:left="0" w:firstLine="0"/>
        <w:jc w:val="both"/>
        <w:rPr>
          <w:rFonts w:ascii="Cambria" w:eastAsia="Times New Roman" w:hAnsi="Cambria" w:cs="Times New Roman"/>
          <w:color w:val="365F91"/>
          <w:sz w:val="36"/>
          <w:szCs w:val="24"/>
          <w:lang w:bidi="en-US"/>
        </w:rPr>
      </w:pPr>
      <w:bookmarkStart w:id="3" w:name="_Toc269914328"/>
      <w:r>
        <w:rPr>
          <w:rFonts w:ascii="Cambria" w:eastAsia="Times New Roman" w:hAnsi="Cambria" w:cs="Times New Roman"/>
          <w:color w:val="365F91"/>
          <w:sz w:val="36"/>
          <w:szCs w:val="24"/>
          <w:lang w:bidi="en-US"/>
        </w:rPr>
        <w:lastRenderedPageBreak/>
        <w:t>C</w:t>
      </w:r>
      <w:r w:rsidR="00341903">
        <w:rPr>
          <w:rFonts w:ascii="Cambria" w:eastAsia="Times New Roman" w:hAnsi="Cambria" w:cs="Times New Roman"/>
          <w:color w:val="365F91"/>
          <w:sz w:val="36"/>
          <w:szCs w:val="24"/>
          <w:lang w:bidi="en-US"/>
        </w:rPr>
        <w:t>ustom</w:t>
      </w:r>
      <w:r>
        <w:rPr>
          <w:rFonts w:ascii="Cambria" w:eastAsia="Times New Roman" w:hAnsi="Cambria" w:cs="Times New Roman"/>
          <w:color w:val="365F91"/>
          <w:sz w:val="36"/>
          <w:szCs w:val="24"/>
          <w:lang w:bidi="en-US"/>
        </w:rPr>
        <w:t xml:space="preserve"> </w:t>
      </w:r>
      <w:r w:rsidR="007621AE">
        <w:rPr>
          <w:rFonts w:ascii="Cambria" w:eastAsia="Times New Roman" w:hAnsi="Cambria" w:cs="Times New Roman"/>
          <w:color w:val="365F91"/>
          <w:sz w:val="36"/>
          <w:szCs w:val="24"/>
          <w:lang w:bidi="en-US"/>
        </w:rPr>
        <w:t xml:space="preserve">identity provider </w:t>
      </w:r>
      <w:r w:rsidR="00085CC4">
        <w:rPr>
          <w:rFonts w:ascii="Cambria" w:eastAsia="Times New Roman" w:hAnsi="Cambria" w:cs="Times New Roman"/>
          <w:color w:val="365F91"/>
          <w:sz w:val="36"/>
          <w:szCs w:val="24"/>
          <w:lang w:bidi="en-US"/>
        </w:rPr>
        <w:t>support</w:t>
      </w:r>
      <w:bookmarkEnd w:id="3"/>
    </w:p>
    <w:p w:rsidR="00085CC4" w:rsidRDefault="00085CC4" w:rsidP="007A04DA">
      <w:pPr>
        <w:jc w:val="both"/>
        <w:rPr>
          <w:lang w:bidi="en-US"/>
        </w:rPr>
      </w:pPr>
      <w:r>
        <w:rPr>
          <w:lang w:bidi="en-US"/>
        </w:rPr>
        <w:t xml:space="preserve">Traditionally, caTissue has supported only CSM based authentication of its users. There have been demands to integrate the application with the organization’s LDAP authentication server or other such legacy / custom authentication mechanisms. </w:t>
      </w:r>
      <w:r w:rsidR="00182455">
        <w:rPr>
          <w:lang w:bidi="en-US"/>
        </w:rPr>
        <w:t xml:space="preserve"> So an </w:t>
      </w:r>
      <w:r>
        <w:rPr>
          <w:lang w:bidi="en-US"/>
        </w:rPr>
        <w:t>enhancement to integrate with custom identity provider (authentication and identity authorization mechanism) has been provided in the caTissue Suite.</w:t>
      </w:r>
    </w:p>
    <w:p w:rsidR="00085CC4" w:rsidRDefault="00085CC4" w:rsidP="007A04DA">
      <w:pPr>
        <w:jc w:val="both"/>
        <w:rPr>
          <w:lang w:bidi="en-US"/>
        </w:rPr>
      </w:pPr>
      <w:r>
        <w:rPr>
          <w:lang w:bidi="en-US"/>
        </w:rPr>
        <w:t>With this enhancement, different organizations can integrate caTissue with their own systems to authenticate users. However the CSM based authentication is supported as the default choice. This enhancement ensures that if the institute already has the infrastructure for the identity providers, there is no need to replicate all the user data again for caTissue Suite and the existing infrastructure can be reused.</w:t>
      </w:r>
    </w:p>
    <w:p w:rsidR="00085CC4" w:rsidRPr="00EB7F3E" w:rsidRDefault="00085CC4" w:rsidP="007A04DA">
      <w:pPr>
        <w:jc w:val="both"/>
        <w:rPr>
          <w:lang w:bidi="en-US"/>
        </w:rPr>
      </w:pPr>
      <w:r>
        <w:rPr>
          <w:lang w:bidi="en-US"/>
        </w:rPr>
        <w:t>Currently, along with the CSM based authentication, support for authentication using LDAP server is also provided. The framework can be easily extended for new types of IDPs.</w:t>
      </w:r>
    </w:p>
    <w:p w:rsidR="007448F0" w:rsidRDefault="00503358" w:rsidP="007A04DA">
      <w:pPr>
        <w:pStyle w:val="Heading2"/>
        <w:tabs>
          <w:tab w:val="left" w:pos="360"/>
        </w:tabs>
        <w:ind w:hanging="936"/>
      </w:pPr>
      <w:bookmarkStart w:id="4" w:name="_Toc269914329"/>
      <w:r>
        <w:t>Design scope</w:t>
      </w:r>
      <w:bookmarkEnd w:id="4"/>
      <w:r w:rsidR="007448F0">
        <w:t xml:space="preserve"> </w:t>
      </w:r>
    </w:p>
    <w:p w:rsidR="007448F0" w:rsidRDefault="00503358" w:rsidP="007A04DA">
      <w:pPr>
        <w:jc w:val="both"/>
        <w:rPr>
          <w:lang w:bidi="en-US"/>
        </w:rPr>
      </w:pPr>
      <w:r>
        <w:rPr>
          <w:lang w:bidi="en-US"/>
        </w:rPr>
        <w:t>Following are the brief requirements that are in scope for the design of IDP support feature.</w:t>
      </w:r>
    </w:p>
    <w:p w:rsidR="00503358" w:rsidRDefault="00503358" w:rsidP="007A04DA">
      <w:pPr>
        <w:pStyle w:val="ListParagraph"/>
        <w:numPr>
          <w:ilvl w:val="0"/>
          <w:numId w:val="4"/>
        </w:numPr>
        <w:jc w:val="both"/>
        <w:rPr>
          <w:lang w:bidi="en-US"/>
        </w:rPr>
      </w:pPr>
      <w:r>
        <w:rPr>
          <w:lang w:bidi="en-US"/>
        </w:rPr>
        <w:t>Ability to integrate caTissue user authentication with customized identity providers like organization specific LDAP server etc.</w:t>
      </w:r>
    </w:p>
    <w:p w:rsidR="00503358" w:rsidRDefault="00503358" w:rsidP="007A04DA">
      <w:pPr>
        <w:pStyle w:val="ListParagraph"/>
        <w:numPr>
          <w:ilvl w:val="0"/>
          <w:numId w:val="4"/>
        </w:numPr>
        <w:jc w:val="both"/>
        <w:rPr>
          <w:lang w:bidi="en-US"/>
        </w:rPr>
      </w:pPr>
      <w:r>
        <w:rPr>
          <w:lang w:bidi="en-US"/>
        </w:rPr>
        <w:t>Ability to migrate users from traditional CSM data source to the custom IDPs</w:t>
      </w:r>
    </w:p>
    <w:p w:rsidR="00503358" w:rsidRDefault="00503358" w:rsidP="007A04DA">
      <w:pPr>
        <w:pStyle w:val="ListParagraph"/>
        <w:numPr>
          <w:ilvl w:val="0"/>
          <w:numId w:val="4"/>
        </w:numPr>
        <w:jc w:val="both"/>
        <w:rPr>
          <w:lang w:bidi="en-US"/>
        </w:rPr>
      </w:pPr>
      <w:r>
        <w:rPr>
          <w:lang w:bidi="en-US"/>
        </w:rPr>
        <w:t>Ability to change the IDP</w:t>
      </w:r>
      <w:r w:rsidR="007621AE">
        <w:rPr>
          <w:lang w:bidi="en-US"/>
        </w:rPr>
        <w:t xml:space="preserve"> at any time in production</w:t>
      </w:r>
      <w:r>
        <w:rPr>
          <w:lang w:bidi="en-US"/>
        </w:rPr>
        <w:t xml:space="preserve"> with minimal code changes. </w:t>
      </w:r>
    </w:p>
    <w:p w:rsidR="00F62559" w:rsidRDefault="00F62559" w:rsidP="007A04DA">
      <w:pPr>
        <w:pStyle w:val="Heading2"/>
        <w:ind w:left="720" w:hanging="720"/>
      </w:pPr>
      <w:bookmarkStart w:id="5" w:name="_Toc269668236"/>
      <w:bookmarkStart w:id="6" w:name="_Toc269668237"/>
      <w:bookmarkStart w:id="7" w:name="_Toc269914330"/>
      <w:bookmarkEnd w:id="5"/>
      <w:bookmarkEnd w:id="6"/>
      <w:r>
        <w:t>Solution architecture</w:t>
      </w:r>
      <w:bookmarkEnd w:id="7"/>
    </w:p>
    <w:p w:rsidR="00E95752" w:rsidRDefault="00F62559" w:rsidP="007A04DA">
      <w:pPr>
        <w:jc w:val="both"/>
        <w:rPr>
          <w:lang w:bidi="en-US"/>
        </w:rPr>
      </w:pPr>
      <w:r>
        <w:rPr>
          <w:lang w:bidi="en-US"/>
        </w:rPr>
        <w:t>This section explains the architecture that is followed to implement IDP feature. First the design approach is explained and it is then supported by the detailed architecture diagrams and other class diagrams.</w:t>
      </w:r>
    </w:p>
    <w:p w:rsidR="009C441F" w:rsidRDefault="00D3494A" w:rsidP="007A04DA">
      <w:pPr>
        <w:pStyle w:val="Heading2"/>
        <w:numPr>
          <w:ilvl w:val="2"/>
          <w:numId w:val="2"/>
        </w:numPr>
      </w:pPr>
      <w:bookmarkStart w:id="8" w:name="_Toc269914331"/>
      <w:r>
        <w:t>Detailed design</w:t>
      </w:r>
      <w:bookmarkEnd w:id="8"/>
    </w:p>
    <w:p w:rsidR="00D407D0" w:rsidRDefault="00D3494A" w:rsidP="007A04DA">
      <w:pPr>
        <w:jc w:val="both"/>
        <w:rPr>
          <w:lang w:bidi="en-US"/>
        </w:rPr>
      </w:pPr>
      <w:r>
        <w:rPr>
          <w:lang w:bidi="en-US"/>
        </w:rPr>
        <w:t xml:space="preserve">The most crucial part of the custom IDP support is to externalize the actual authentication mechanism. That means that the actual implementation class has to be configurable so that the organization that wants to integrate caTissue with its own server can </w:t>
      </w:r>
      <w:r w:rsidR="00544CB0">
        <w:rPr>
          <w:lang w:bidi="en-US"/>
        </w:rPr>
        <w:t xml:space="preserve">implement its own authentication algorithm. The best way to achieve this is to have one common java interface and allow the organizations to configure the actual implementation class in a properties file. Then caTissue application can pick up the configured class and invoke the authentication method.  Same approach can be followed for migration of user accounts from one IDP to other. </w:t>
      </w:r>
    </w:p>
    <w:p w:rsidR="00544CB0" w:rsidRDefault="0028009D" w:rsidP="007A04DA">
      <w:pPr>
        <w:jc w:val="both"/>
        <w:rPr>
          <w:lang w:bidi="en-US"/>
        </w:rPr>
      </w:pPr>
      <w:r>
        <w:rPr>
          <w:lang w:bidi="en-US"/>
        </w:rPr>
        <w:t xml:space="preserve">Following is the class diagram using which the above </w:t>
      </w:r>
      <w:r w:rsidR="006B25FE">
        <w:rPr>
          <w:lang w:bidi="en-US"/>
        </w:rPr>
        <w:t>approach is</w:t>
      </w:r>
      <w:r>
        <w:rPr>
          <w:lang w:bidi="en-US"/>
        </w:rPr>
        <w:t xml:space="preserve"> explained in details below </w:t>
      </w:r>
    </w:p>
    <w:p w:rsidR="0028009D" w:rsidRDefault="0077790E" w:rsidP="007A04DA">
      <w:pPr>
        <w:keepNext/>
        <w:jc w:val="both"/>
      </w:pPr>
      <w:r>
        <w:rPr>
          <w:noProof/>
        </w:rPr>
        <w:lastRenderedPageBreak/>
        <w:drawing>
          <wp:inline distT="0" distB="0" distL="0" distR="0">
            <wp:extent cx="5781675" cy="3457575"/>
            <wp:effectExtent l="19050" t="0" r="9525" b="0"/>
            <wp:docPr id="14" name="Picture 1" descr="C:\Documents and Settings\vishvesh_mulay\Desktop\IDP\IDP\Auth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vishvesh_mulay\Desktop\IDP\IDP\AuthManager.JPG"/>
                    <pic:cNvPicPr>
                      <a:picLocks noChangeAspect="1" noChangeArrowheads="1"/>
                    </pic:cNvPicPr>
                  </pic:nvPicPr>
                  <pic:blipFill>
                    <a:blip r:embed="rId13"/>
                    <a:srcRect/>
                    <a:stretch>
                      <a:fillRect/>
                    </a:stretch>
                  </pic:blipFill>
                  <pic:spPr bwMode="auto">
                    <a:xfrm>
                      <a:off x="0" y="0"/>
                      <a:ext cx="5781675" cy="3457575"/>
                    </a:xfrm>
                    <a:prstGeom prst="rect">
                      <a:avLst/>
                    </a:prstGeom>
                    <a:noFill/>
                    <a:ln w="9525">
                      <a:noFill/>
                      <a:miter lim="800000"/>
                      <a:headEnd/>
                      <a:tailEnd/>
                    </a:ln>
                  </pic:spPr>
                </pic:pic>
              </a:graphicData>
            </a:graphic>
          </wp:inline>
        </w:drawing>
      </w:r>
    </w:p>
    <w:p w:rsidR="0028009D" w:rsidRDefault="0028009D" w:rsidP="0077790E">
      <w:pPr>
        <w:pStyle w:val="Caption"/>
        <w:jc w:val="center"/>
        <w:rPr>
          <w:lang w:bidi="en-US"/>
        </w:rPr>
      </w:pPr>
      <w:bookmarkStart w:id="9" w:name="_Toc269748199"/>
      <w:r>
        <w:t xml:space="preserve">Figure </w:t>
      </w:r>
      <w:r w:rsidR="00352EA6">
        <w:fldChar w:fldCharType="begin"/>
      </w:r>
      <w:r w:rsidR="0064014C">
        <w:instrText xml:space="preserve"> SEQ Figure \* ARABIC </w:instrText>
      </w:r>
      <w:r w:rsidR="00352EA6">
        <w:fldChar w:fldCharType="separate"/>
      </w:r>
      <w:r w:rsidR="008D5D51">
        <w:rPr>
          <w:noProof/>
        </w:rPr>
        <w:t>1</w:t>
      </w:r>
      <w:r w:rsidR="00352EA6">
        <w:rPr>
          <w:noProof/>
        </w:rPr>
        <w:fldChar w:fldCharType="end"/>
      </w:r>
      <w:r>
        <w:t xml:space="preserve">: IDP </w:t>
      </w:r>
      <w:r w:rsidR="00A75844">
        <w:t>feature</w:t>
      </w:r>
      <w:r>
        <w:t xml:space="preserve"> class diagram</w:t>
      </w:r>
      <w:bookmarkEnd w:id="9"/>
    </w:p>
    <w:p w:rsidR="00726DE9" w:rsidRDefault="00726DE9" w:rsidP="007A04DA">
      <w:pPr>
        <w:jc w:val="both"/>
        <w:rPr>
          <w:lang w:bidi="en-US"/>
        </w:rPr>
      </w:pPr>
      <w:r>
        <w:rPr>
          <w:lang w:bidi="en-US"/>
        </w:rPr>
        <w:t xml:space="preserve">As shown in the diagram above, </w:t>
      </w:r>
      <w:r w:rsidRPr="00726DE9">
        <w:rPr>
          <w:rFonts w:ascii="Courier" w:hAnsi="Courier"/>
          <w:lang w:bidi="en-US"/>
        </w:rPr>
        <w:t>IDPAuthManager</w:t>
      </w:r>
      <w:r>
        <w:rPr>
          <w:rFonts w:ascii="Courier" w:hAnsi="Courier"/>
          <w:lang w:bidi="en-US"/>
        </w:rPr>
        <w:t xml:space="preserve"> </w:t>
      </w:r>
      <w:r w:rsidRPr="00726DE9">
        <w:rPr>
          <w:lang w:bidi="en-US"/>
        </w:rPr>
        <w:t xml:space="preserve">is the </w:t>
      </w:r>
      <w:r>
        <w:rPr>
          <w:lang w:bidi="en-US"/>
        </w:rPr>
        <w:t>interface which needs to be implemented by all the implementations of authentication managers. Above diagram represents two default managers that are provided in the caTissue application.</w:t>
      </w:r>
    </w:p>
    <w:p w:rsidR="00726DE9" w:rsidRDefault="00726DE9" w:rsidP="007A04DA">
      <w:pPr>
        <w:pStyle w:val="ListParagraph"/>
        <w:numPr>
          <w:ilvl w:val="0"/>
          <w:numId w:val="6"/>
        </w:numPr>
        <w:jc w:val="both"/>
        <w:rPr>
          <w:lang w:bidi="en-US"/>
        </w:rPr>
      </w:pPr>
      <w:r>
        <w:rPr>
          <w:lang w:bidi="en-US"/>
        </w:rPr>
        <w:t>CSMAuthManager : Provides authentication mechanism for CSM based systems (default)</w:t>
      </w:r>
    </w:p>
    <w:p w:rsidR="00726DE9" w:rsidRDefault="00726DE9" w:rsidP="007A04DA">
      <w:pPr>
        <w:pStyle w:val="ListParagraph"/>
        <w:numPr>
          <w:ilvl w:val="0"/>
          <w:numId w:val="6"/>
        </w:numPr>
        <w:jc w:val="both"/>
        <w:rPr>
          <w:lang w:bidi="en-US"/>
        </w:rPr>
      </w:pPr>
      <w:r>
        <w:rPr>
          <w:lang w:bidi="en-US"/>
        </w:rPr>
        <w:t xml:space="preserve">LDAPAuthManager: Provides LDAP authentication support for caTissue. </w:t>
      </w:r>
    </w:p>
    <w:p w:rsidR="00726DE9" w:rsidRDefault="00726DE9" w:rsidP="007A04DA">
      <w:pPr>
        <w:jc w:val="both"/>
        <w:rPr>
          <w:lang w:bidi="en-US"/>
        </w:rPr>
      </w:pPr>
      <w:r w:rsidRPr="00121088">
        <w:rPr>
          <w:rFonts w:ascii="Courier" w:hAnsi="Courier"/>
          <w:lang w:bidi="en-US"/>
        </w:rPr>
        <w:t>IDPAuthManager</w:t>
      </w:r>
      <w:r>
        <w:rPr>
          <w:lang w:bidi="en-US"/>
        </w:rPr>
        <w:t xml:space="preserve"> interface has following method that is used to authenticate caTissue users </w:t>
      </w:r>
    </w:p>
    <w:p w:rsidR="00726DE9" w:rsidRDefault="00726DE9" w:rsidP="007A04DA">
      <w:pPr>
        <w:jc w:val="both"/>
        <w:rPr>
          <w:rFonts w:ascii="Courier" w:hAnsi="Courier"/>
          <w:lang w:bidi="en-US"/>
        </w:rPr>
      </w:pPr>
      <w:r w:rsidRPr="00646858">
        <w:rPr>
          <w:rFonts w:ascii="Courier" w:hAnsi="Courier"/>
          <w:lang w:bidi="en-US"/>
        </w:rPr>
        <w:t>authenticate (String username, String password)</w:t>
      </w:r>
    </w:p>
    <w:p w:rsidR="00646858" w:rsidRDefault="00646858" w:rsidP="007A04DA">
      <w:pPr>
        <w:jc w:val="both"/>
        <w:rPr>
          <w:lang w:bidi="en-US"/>
        </w:rPr>
      </w:pPr>
      <w:r>
        <w:rPr>
          <w:lang w:bidi="en-US"/>
        </w:rPr>
        <w:t>This method takes user name and password and then internally checks the credentials against the user’s identity provider and returns true if the credentials are valid or otherwise false.</w:t>
      </w:r>
    </w:p>
    <w:p w:rsidR="00121088" w:rsidRDefault="00121088" w:rsidP="007A04DA">
      <w:pPr>
        <w:jc w:val="both"/>
        <w:rPr>
          <w:lang w:bidi="en-US"/>
        </w:rPr>
      </w:pPr>
    </w:p>
    <w:p w:rsidR="00121088" w:rsidRDefault="00121088" w:rsidP="007A04DA">
      <w:pPr>
        <w:jc w:val="both"/>
        <w:rPr>
          <w:lang w:bidi="en-US"/>
        </w:rPr>
      </w:pPr>
      <w:r>
        <w:rPr>
          <w:lang w:bidi="en-US"/>
        </w:rPr>
        <w:t xml:space="preserve">IDPAuthManagerImpl class is an abstract implementation of IDPAuthManager interface. This is the base class for all authentication manger classes. It contains implementation of all the common methods. Also it has </w:t>
      </w:r>
      <w:r w:rsidR="006B25FE">
        <w:rPr>
          <w:lang w:bidi="en-US"/>
        </w:rPr>
        <w:t>a constructor</w:t>
      </w:r>
      <w:r>
        <w:rPr>
          <w:lang w:bidi="en-US"/>
        </w:rPr>
        <w:t xml:space="preserve"> which takes in an instance of AbstractIDP class. </w:t>
      </w:r>
    </w:p>
    <w:p w:rsidR="00121088" w:rsidRDefault="00121088" w:rsidP="007A04DA">
      <w:pPr>
        <w:jc w:val="both"/>
        <w:rPr>
          <w:lang w:bidi="en-US"/>
        </w:rPr>
      </w:pPr>
    </w:p>
    <w:p w:rsidR="00121088" w:rsidRDefault="00121088" w:rsidP="007A04DA">
      <w:pPr>
        <w:jc w:val="both"/>
        <w:rPr>
          <w:lang w:bidi="en-US"/>
        </w:rPr>
      </w:pPr>
      <w:r>
        <w:rPr>
          <w:lang w:bidi="en-US"/>
        </w:rPr>
        <w:t xml:space="preserve">AbstractIDP class is a UML representation of the actual IDP. It contains properties and behavior of the IDP e.g. it contains the display name of the IDP, different user and domain properties etc. </w:t>
      </w:r>
      <w:r w:rsidR="000D2D4B">
        <w:rPr>
          <w:lang w:bidi="en-US"/>
        </w:rPr>
        <w:t xml:space="preserve"> Every </w:t>
      </w:r>
      <w:r w:rsidR="000D2D4B">
        <w:rPr>
          <w:lang w:bidi="en-US"/>
        </w:rPr>
        <w:lastRenderedPageBreak/>
        <w:t>AuthManager class contain</w:t>
      </w:r>
      <w:r w:rsidR="006B25FE">
        <w:rPr>
          <w:lang w:bidi="en-US"/>
        </w:rPr>
        <w:t>s</w:t>
      </w:r>
      <w:r w:rsidR="000D2D4B">
        <w:rPr>
          <w:lang w:bidi="en-US"/>
        </w:rPr>
        <w:t xml:space="preserve"> a reference of the AbstractIDP class which would contain details of the associated IDP. For example CSMAuthManager is associated to CSMIDP class which contains information about the CSM IDP.</w:t>
      </w:r>
    </w:p>
    <w:p w:rsidR="00121088" w:rsidRDefault="00121088" w:rsidP="007A04DA">
      <w:pPr>
        <w:jc w:val="both"/>
        <w:rPr>
          <w:lang w:bidi="en-US"/>
        </w:rPr>
      </w:pPr>
      <w:r>
        <w:rPr>
          <w:lang w:bidi="en-US"/>
        </w:rPr>
        <w:t>Following is the detailed class diagram for AbstractIDP class</w:t>
      </w:r>
    </w:p>
    <w:p w:rsidR="00121088" w:rsidRDefault="000D7146" w:rsidP="000D7146">
      <w:pPr>
        <w:keepNext/>
        <w:jc w:val="center"/>
      </w:pPr>
      <w:r>
        <w:rPr>
          <w:noProof/>
        </w:rPr>
        <w:drawing>
          <wp:inline distT="0" distB="0" distL="0" distR="0">
            <wp:extent cx="2667000" cy="3810000"/>
            <wp:effectExtent l="19050" t="0" r="0" b="0"/>
            <wp:docPr id="15" name="Picture 2" descr="C:\Documents and Settings\vishvesh_mulay\Desktop\IDP\IDP\I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vishvesh_mulay\Desktop\IDP\IDP\IDP.JPG"/>
                    <pic:cNvPicPr>
                      <a:picLocks noChangeAspect="1" noChangeArrowheads="1"/>
                    </pic:cNvPicPr>
                  </pic:nvPicPr>
                  <pic:blipFill>
                    <a:blip r:embed="rId14"/>
                    <a:srcRect/>
                    <a:stretch>
                      <a:fillRect/>
                    </a:stretch>
                  </pic:blipFill>
                  <pic:spPr bwMode="auto">
                    <a:xfrm>
                      <a:off x="0" y="0"/>
                      <a:ext cx="2667000" cy="3810000"/>
                    </a:xfrm>
                    <a:prstGeom prst="rect">
                      <a:avLst/>
                    </a:prstGeom>
                    <a:noFill/>
                    <a:ln w="9525">
                      <a:noFill/>
                      <a:miter lim="800000"/>
                      <a:headEnd/>
                      <a:tailEnd/>
                    </a:ln>
                  </pic:spPr>
                </pic:pic>
              </a:graphicData>
            </a:graphic>
          </wp:inline>
        </w:drawing>
      </w:r>
    </w:p>
    <w:p w:rsidR="00121088" w:rsidRDefault="00121088" w:rsidP="000D7146">
      <w:pPr>
        <w:pStyle w:val="Caption"/>
        <w:jc w:val="center"/>
      </w:pPr>
      <w:bookmarkStart w:id="10" w:name="_Toc269748200"/>
      <w:r>
        <w:t xml:space="preserve">Figure </w:t>
      </w:r>
      <w:r w:rsidR="00352EA6">
        <w:fldChar w:fldCharType="begin"/>
      </w:r>
      <w:r w:rsidR="0064014C">
        <w:instrText xml:space="preserve"> SEQ Figure \* ARABIC </w:instrText>
      </w:r>
      <w:r w:rsidR="00352EA6">
        <w:fldChar w:fldCharType="separate"/>
      </w:r>
      <w:r w:rsidR="008D5D51">
        <w:rPr>
          <w:noProof/>
        </w:rPr>
        <w:t>2</w:t>
      </w:r>
      <w:r w:rsidR="00352EA6">
        <w:rPr>
          <w:noProof/>
        </w:rPr>
        <w:fldChar w:fldCharType="end"/>
      </w:r>
      <w:r>
        <w:t>: IDP UML representation</w:t>
      </w:r>
      <w:bookmarkEnd w:id="10"/>
    </w:p>
    <w:p w:rsidR="00121088" w:rsidRDefault="008F6670" w:rsidP="007A04DA">
      <w:pPr>
        <w:jc w:val="both"/>
      </w:pPr>
      <w:r>
        <w:t xml:space="preserve">As shown in the diagram, AbstractIDP contains various properties which each of the IDPs are supposed to have.  Most of the properties and methods are self explanatory. </w:t>
      </w:r>
    </w:p>
    <w:p w:rsidR="00C746A3" w:rsidRDefault="00C746A3" w:rsidP="007A04DA">
      <w:pPr>
        <w:jc w:val="both"/>
        <w:rPr>
          <w:b/>
          <w:lang w:bidi="en-US"/>
        </w:rPr>
      </w:pPr>
      <w:r w:rsidRPr="00C746A3">
        <w:rPr>
          <w:b/>
          <w:lang w:bidi="en-US"/>
        </w:rPr>
        <w:t>Authentication process:</w:t>
      </w:r>
    </w:p>
    <w:p w:rsidR="001D02F2" w:rsidRDefault="001D02F2" w:rsidP="007A04DA">
      <w:pPr>
        <w:jc w:val="both"/>
        <w:rPr>
          <w:lang w:bidi="en-US"/>
        </w:rPr>
      </w:pPr>
      <w:r>
        <w:rPr>
          <w:lang w:bidi="en-US"/>
        </w:rPr>
        <w:t xml:space="preserve">This section explains the actual authentication process in steps </w:t>
      </w:r>
    </w:p>
    <w:p w:rsidR="001D02F2" w:rsidRDefault="001D02F2" w:rsidP="007A04DA">
      <w:pPr>
        <w:pStyle w:val="ListParagraph"/>
        <w:numPr>
          <w:ilvl w:val="0"/>
          <w:numId w:val="7"/>
        </w:numPr>
        <w:jc w:val="both"/>
        <w:rPr>
          <w:lang w:bidi="en-US"/>
        </w:rPr>
      </w:pPr>
      <w:r>
        <w:rPr>
          <w:lang w:bidi="en-US"/>
        </w:rPr>
        <w:t xml:space="preserve">While deploying the caTissue application, it is expected that the appropriate implementation of </w:t>
      </w:r>
      <w:r w:rsidRPr="001D02F2">
        <w:rPr>
          <w:rFonts w:ascii="Courier" w:hAnsi="Courier"/>
          <w:lang w:bidi="en-US"/>
        </w:rPr>
        <w:t>IDPAuthManager</w:t>
      </w:r>
      <w:r>
        <w:rPr>
          <w:lang w:bidi="en-US"/>
        </w:rPr>
        <w:t xml:space="preserve"> interface is specified in a file called </w:t>
      </w:r>
      <w:r w:rsidRPr="001D02F2">
        <w:rPr>
          <w:rFonts w:ascii="Courier"/>
          <w:lang w:bidi="en-US"/>
        </w:rPr>
        <w:t>“</w:t>
      </w:r>
      <w:r w:rsidRPr="001D02F2">
        <w:rPr>
          <w:rFonts w:ascii="Courier" w:hAnsi="Courier"/>
          <w:lang w:bidi="en-US"/>
        </w:rPr>
        <w:t>IDPConfiguration.xml</w:t>
      </w:r>
      <w:r w:rsidRPr="001D02F2">
        <w:rPr>
          <w:rFonts w:ascii="Courier"/>
          <w:lang w:bidi="en-US"/>
        </w:rPr>
        <w:t>”</w:t>
      </w:r>
      <w:r>
        <w:rPr>
          <w:rFonts w:ascii="Courier"/>
          <w:lang w:bidi="en-US"/>
        </w:rPr>
        <w:t xml:space="preserve">. </w:t>
      </w:r>
      <w:r>
        <w:rPr>
          <w:lang w:bidi="en-US"/>
        </w:rPr>
        <w:t xml:space="preserve">This file can contain multiple IDP related information since caTissue is now capable of pointing to multiple IDPs at one time. </w:t>
      </w:r>
    </w:p>
    <w:p w:rsidR="00680F93" w:rsidRDefault="00680F93" w:rsidP="007A04DA">
      <w:pPr>
        <w:pStyle w:val="ListParagraph"/>
        <w:numPr>
          <w:ilvl w:val="0"/>
          <w:numId w:val="7"/>
        </w:numPr>
        <w:jc w:val="both"/>
        <w:rPr>
          <w:lang w:bidi="en-US"/>
        </w:rPr>
      </w:pPr>
      <w:r>
        <w:rPr>
          <w:lang w:bidi="en-US"/>
        </w:rPr>
        <w:t xml:space="preserve">Once the user submits his user name and password, In the </w:t>
      </w:r>
      <w:r w:rsidRPr="00680F93">
        <w:rPr>
          <w:rFonts w:ascii="Courier" w:hAnsi="Courier"/>
          <w:lang w:bidi="en-US"/>
        </w:rPr>
        <w:t>LoginAction</w:t>
      </w:r>
      <w:r>
        <w:rPr>
          <w:rFonts w:ascii="Courier" w:hAnsi="Courier"/>
          <w:lang w:bidi="en-US"/>
        </w:rPr>
        <w:t xml:space="preserve"> </w:t>
      </w:r>
      <w:r w:rsidRPr="00680F93">
        <w:rPr>
          <w:lang w:bidi="en-US"/>
        </w:rPr>
        <w:t>class</w:t>
      </w:r>
      <w:r>
        <w:rPr>
          <w:lang w:bidi="en-US"/>
        </w:rPr>
        <w:t>, the above mentioned file is parsed and appropriate instance of the authentication manger class is invoked. Then the user entered credentials are passed to the invoked class and ‘</w:t>
      </w:r>
      <w:r w:rsidRPr="00680F93">
        <w:rPr>
          <w:rFonts w:ascii="Courier" w:hAnsi="Courier"/>
          <w:lang w:bidi="en-US"/>
        </w:rPr>
        <w:t>authenticate</w:t>
      </w:r>
      <w:r>
        <w:rPr>
          <w:rFonts w:ascii="Courier" w:hAnsi="Courier"/>
          <w:lang w:bidi="en-US"/>
        </w:rPr>
        <w:t xml:space="preserve"> ()</w:t>
      </w:r>
      <w:r w:rsidRPr="00680F93">
        <w:rPr>
          <w:rFonts w:ascii="Courier" w:hAnsi="Courier"/>
          <w:lang w:bidi="en-US"/>
        </w:rPr>
        <w:t>’</w:t>
      </w:r>
      <w:r>
        <w:rPr>
          <w:lang w:bidi="en-US"/>
        </w:rPr>
        <w:t xml:space="preserve"> </w:t>
      </w:r>
      <w:r>
        <w:rPr>
          <w:lang w:bidi="en-US"/>
        </w:rPr>
        <w:lastRenderedPageBreak/>
        <w:t xml:space="preserve">method is called. </w:t>
      </w:r>
      <w:r w:rsidR="008772AC">
        <w:rPr>
          <w:lang w:bidi="en-US"/>
        </w:rPr>
        <w:t>And based on the return value of this method, control is passed to the appropriate page.</w:t>
      </w:r>
    </w:p>
    <w:p w:rsidR="00A53EA5" w:rsidRDefault="008E6A34" w:rsidP="007A04DA">
      <w:pPr>
        <w:jc w:val="both"/>
        <w:rPr>
          <w:b/>
          <w:lang w:bidi="en-US"/>
        </w:rPr>
      </w:pPr>
      <w:r w:rsidRPr="008E6A34">
        <w:rPr>
          <w:b/>
          <w:lang w:bidi="en-US"/>
        </w:rPr>
        <w:t>Migration process:</w:t>
      </w:r>
    </w:p>
    <w:p w:rsidR="008E6A34" w:rsidRPr="008E6A34" w:rsidRDefault="00B36DBE" w:rsidP="007A04DA">
      <w:pPr>
        <w:jc w:val="both"/>
        <w:rPr>
          <w:lang w:bidi="en-US"/>
        </w:rPr>
      </w:pPr>
      <w:r>
        <w:rPr>
          <w:lang w:bidi="en-US"/>
        </w:rPr>
        <w:t>Once multiple IDPs are configured by users, a</w:t>
      </w:r>
      <w:r w:rsidR="001C4A85">
        <w:rPr>
          <w:lang w:bidi="en-US"/>
        </w:rPr>
        <w:t>dministrator</w:t>
      </w:r>
      <w:r>
        <w:rPr>
          <w:lang w:bidi="en-US"/>
        </w:rPr>
        <w:t xml:space="preserve"> might want to migrate the users from one IDP to another. This facility is also provided in this feature. One common use case of </w:t>
      </w:r>
      <w:r w:rsidR="001C4A85">
        <w:rPr>
          <w:lang w:bidi="en-US"/>
        </w:rPr>
        <w:t xml:space="preserve">this migration of </w:t>
      </w:r>
      <w:r>
        <w:rPr>
          <w:lang w:bidi="en-US"/>
        </w:rPr>
        <w:t xml:space="preserve">the user </w:t>
      </w:r>
      <w:r w:rsidR="001C4A85">
        <w:rPr>
          <w:lang w:bidi="en-US"/>
        </w:rPr>
        <w:t>is to transfer user accounts from local CSM database to the custom IDP to avoid storing passwords in caTissue system itself.</w:t>
      </w:r>
    </w:p>
    <w:p w:rsidR="008E6A34" w:rsidRPr="008E6A34" w:rsidRDefault="008E6A34" w:rsidP="007A04DA">
      <w:pPr>
        <w:jc w:val="both"/>
        <w:rPr>
          <w:bCs/>
          <w:lang w:bidi="en-US"/>
        </w:rPr>
      </w:pPr>
      <w:r w:rsidRPr="008E6A34">
        <w:rPr>
          <w:lang w:bidi="en-US"/>
        </w:rPr>
        <w:t xml:space="preserve">The migration functionality achieves this requirement </w:t>
      </w:r>
      <w:r w:rsidRPr="008E6A34">
        <w:rPr>
          <w:bCs/>
          <w:lang w:bidi="en-US"/>
        </w:rPr>
        <w:t>using the “IDPConfiguration.xml” configuration file. The IDPs defined in the XML contain information specifying which other IDPs the users belonging to this domain can migrate to, along with the rules that need to be satisfied by the user to be able to migrate to the given domain. For example, for the caTissue application, the users need to migrate to their WUSTLKey domain. The IDPConfiguration.xml for caTissue will in this case contain the definition of the CSM and WUSTLKey IDPs, with the CSM domain specifying that CSM users can migrate to WUSTLKey IDP, along with the rule to be satisfied for migration.</w:t>
      </w:r>
    </w:p>
    <w:p w:rsidR="008E6A34" w:rsidRPr="008E6A34" w:rsidRDefault="008E6A34" w:rsidP="007A04DA">
      <w:pPr>
        <w:jc w:val="both"/>
        <w:rPr>
          <w:bCs/>
          <w:lang w:bidi="en-US"/>
        </w:rPr>
      </w:pPr>
      <w:r w:rsidRPr="008E6A34">
        <w:rPr>
          <w:bCs/>
          <w:lang w:bidi="en-US"/>
        </w:rPr>
        <w:t>Following are the classes that provide the above mentioned functionalities.</w:t>
      </w:r>
    </w:p>
    <w:p w:rsidR="008A5932" w:rsidRDefault="00EC3956" w:rsidP="00346022">
      <w:pPr>
        <w:keepNext/>
        <w:jc w:val="center"/>
      </w:pPr>
      <w:r>
        <w:rPr>
          <w:noProof/>
        </w:rPr>
        <w:drawing>
          <wp:inline distT="0" distB="0" distL="0" distR="0">
            <wp:extent cx="4552950" cy="3971925"/>
            <wp:effectExtent l="19050" t="19050" r="19050" b="2857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552950" cy="3971925"/>
                    </a:xfrm>
                    <a:prstGeom prst="rect">
                      <a:avLst/>
                    </a:prstGeom>
                    <a:noFill/>
                    <a:ln w="9525">
                      <a:solidFill>
                        <a:schemeClr val="tx1"/>
                      </a:solidFill>
                      <a:miter lim="800000"/>
                      <a:headEnd/>
                      <a:tailEnd/>
                    </a:ln>
                  </pic:spPr>
                </pic:pic>
              </a:graphicData>
            </a:graphic>
          </wp:inline>
        </w:drawing>
      </w:r>
    </w:p>
    <w:p w:rsidR="008E6A34" w:rsidRPr="008E6A34" w:rsidRDefault="008A5932" w:rsidP="00E57CD1">
      <w:pPr>
        <w:pStyle w:val="Caption"/>
        <w:jc w:val="center"/>
        <w:rPr>
          <w:lang w:bidi="en-US"/>
        </w:rPr>
      </w:pPr>
      <w:bookmarkStart w:id="11" w:name="_Toc269748201"/>
      <w:r>
        <w:t xml:space="preserve">Figure </w:t>
      </w:r>
      <w:r w:rsidR="00352EA6">
        <w:fldChar w:fldCharType="begin"/>
      </w:r>
      <w:r w:rsidR="0064014C">
        <w:instrText xml:space="preserve"> SEQ Figure \* ARABIC </w:instrText>
      </w:r>
      <w:r w:rsidR="00352EA6">
        <w:fldChar w:fldCharType="separate"/>
      </w:r>
      <w:r w:rsidR="008D5D51">
        <w:rPr>
          <w:noProof/>
        </w:rPr>
        <w:t>3</w:t>
      </w:r>
      <w:r w:rsidR="00352EA6">
        <w:rPr>
          <w:noProof/>
        </w:rPr>
        <w:fldChar w:fldCharType="end"/>
      </w:r>
      <w:r>
        <w:t xml:space="preserve">: IDP </w:t>
      </w:r>
      <w:r w:rsidR="00E949AA">
        <w:t xml:space="preserve">Migration </w:t>
      </w:r>
      <w:r w:rsidR="00E949AA">
        <w:rPr>
          <w:noProof/>
        </w:rPr>
        <w:t>class</w:t>
      </w:r>
      <w:r>
        <w:rPr>
          <w:noProof/>
        </w:rPr>
        <w:t xml:space="preserve"> diagram</w:t>
      </w:r>
      <w:bookmarkEnd w:id="11"/>
    </w:p>
    <w:p w:rsidR="008E6A34" w:rsidRPr="008E6A34" w:rsidRDefault="008E6A34" w:rsidP="007A04DA">
      <w:pPr>
        <w:jc w:val="both"/>
        <w:rPr>
          <w:bCs/>
          <w:lang w:bidi="en-US"/>
        </w:rPr>
      </w:pPr>
      <w:r w:rsidRPr="008A5932">
        <w:rPr>
          <w:rFonts w:ascii="Courier" w:hAnsi="Courier"/>
          <w:lang w:bidi="en-US"/>
        </w:rPr>
        <w:lastRenderedPageBreak/>
        <w:t>IAbstractMigrator.java:</w:t>
      </w:r>
      <w:r w:rsidRPr="008E6A34">
        <w:rPr>
          <w:bCs/>
          <w:lang w:bidi="en-US"/>
        </w:rPr>
        <w:t xml:space="preserve"> This interface defines the behavior of the migratory classes that need to be defined. This interface has to be implemented by all the migratory classes.</w:t>
      </w:r>
    </w:p>
    <w:p w:rsidR="008E6A34" w:rsidRPr="008E6A34" w:rsidRDefault="008E6A34" w:rsidP="007A04DA">
      <w:pPr>
        <w:jc w:val="both"/>
        <w:rPr>
          <w:bCs/>
          <w:lang w:bidi="en-US"/>
        </w:rPr>
      </w:pPr>
      <w:r w:rsidRPr="008E6A34">
        <w:rPr>
          <w:bCs/>
          <w:lang w:bidi="en-US"/>
        </w:rPr>
        <w:t>Methods:</w:t>
      </w:r>
    </w:p>
    <w:p w:rsidR="008E6A34" w:rsidRPr="008E6A34" w:rsidRDefault="008E6A34" w:rsidP="007A04DA">
      <w:pPr>
        <w:jc w:val="both"/>
        <w:rPr>
          <w:bCs/>
          <w:lang w:bidi="en-US"/>
        </w:rPr>
      </w:pPr>
      <w:r w:rsidRPr="008A5932">
        <w:rPr>
          <w:rFonts w:ascii="Courier" w:hAnsi="Courier"/>
          <w:bCs/>
          <w:lang w:bidi="en-US"/>
        </w:rPr>
        <w:t xml:space="preserve">checkMigrationRules(UserDetails </w:t>
      </w:r>
      <w:r w:rsidRPr="008A5932">
        <w:rPr>
          <w:rFonts w:ascii="Courier" w:hAnsi="Courier"/>
          <w:lang w:bidi="en-US"/>
        </w:rPr>
        <w:t>userDetails)</w:t>
      </w:r>
      <w:r w:rsidRPr="008E6A34">
        <w:rPr>
          <w:lang w:bidi="en-US"/>
        </w:rPr>
        <w:t>:</w:t>
      </w:r>
      <w:r w:rsidRPr="008E6A34">
        <w:rPr>
          <w:b/>
          <w:lang w:bidi="en-US"/>
        </w:rPr>
        <w:t xml:space="preserve"> </w:t>
      </w:r>
      <w:r w:rsidRPr="008E6A34">
        <w:rPr>
          <w:bCs/>
          <w:lang w:bidi="en-US"/>
        </w:rPr>
        <w:t xml:space="preserve">This method uses the </w:t>
      </w:r>
      <w:r w:rsidR="00495576">
        <w:rPr>
          <w:bCs/>
          <w:lang w:bidi="en-US"/>
        </w:rPr>
        <w:t>rule</w:t>
      </w:r>
      <w:r w:rsidRPr="008E6A34">
        <w:rPr>
          <w:bCs/>
          <w:lang w:bidi="en-US"/>
        </w:rPr>
        <w:t xml:space="preserve"> definition to determine if the user whose details have been provided using the userDetails is eligible for migration to the specified IDP. If this method returns true only then the user is given an option to migrate.</w:t>
      </w:r>
    </w:p>
    <w:p w:rsidR="008E6A34" w:rsidRPr="008E6A34" w:rsidRDefault="008E6A34" w:rsidP="007A04DA">
      <w:pPr>
        <w:jc w:val="both"/>
        <w:rPr>
          <w:bCs/>
          <w:lang w:bidi="en-US"/>
        </w:rPr>
      </w:pPr>
      <w:r w:rsidRPr="008A5932">
        <w:rPr>
          <w:rFonts w:ascii="Courier" w:hAnsi="Courier"/>
          <w:bCs/>
          <w:lang w:bidi="en-US"/>
        </w:rPr>
        <w:t>String getCSMName(String key):</w:t>
      </w:r>
      <w:r w:rsidRPr="008E6A34">
        <w:rPr>
          <w:bCs/>
          <w:lang w:bidi="en-US"/>
        </w:rPr>
        <w:t xml:space="preserve"> Given the users migrated login name (key), this method returns the CSM login name of the user. </w:t>
      </w:r>
    </w:p>
    <w:p w:rsidR="008E6A34" w:rsidRPr="008E6A34" w:rsidRDefault="008E6A34" w:rsidP="007A04DA">
      <w:pPr>
        <w:jc w:val="both"/>
        <w:rPr>
          <w:bCs/>
          <w:lang w:bidi="en-US"/>
        </w:rPr>
      </w:pPr>
      <w:r w:rsidRPr="008A5932">
        <w:rPr>
          <w:rFonts w:ascii="Courier" w:hAnsi="Courier"/>
          <w:bCs/>
          <w:lang w:bidi="en-US"/>
        </w:rPr>
        <w:t>void migrate(UserDetails userDetails)</w:t>
      </w:r>
      <w:r w:rsidRPr="008E6A34">
        <w:rPr>
          <w:bCs/>
          <w:lang w:bidi="en-US"/>
        </w:rPr>
        <w:t>: Given the details of the user to be migrated, this method performs the actual migration of the user by updating the database appropriately with the migration state as MIGRATED.</w:t>
      </w:r>
    </w:p>
    <w:p w:rsidR="008E6A34" w:rsidRPr="008E6A34" w:rsidRDefault="008E6A34" w:rsidP="007A04DA">
      <w:pPr>
        <w:jc w:val="both"/>
        <w:rPr>
          <w:bCs/>
          <w:lang w:bidi="en-US"/>
        </w:rPr>
      </w:pPr>
      <w:r w:rsidRPr="008A5932">
        <w:rPr>
          <w:rFonts w:ascii="Courier" w:hAnsi="Courier"/>
          <w:bCs/>
          <w:lang w:bidi="en-US"/>
        </w:rPr>
        <w:t>void neverMigrate(String loginName)</w:t>
      </w:r>
      <w:r w:rsidRPr="008E6A34">
        <w:rPr>
          <w:bCs/>
          <w:lang w:bidi="en-US"/>
        </w:rPr>
        <w:t>: Given the login name of the user, this method performs updates the database appropriately with the migration state as DO_NOT_MIGRATE. A user with such a migration state is not prompted for migration on subsequent logins.</w:t>
      </w:r>
    </w:p>
    <w:p w:rsidR="008E6A34" w:rsidRPr="008E6A34" w:rsidRDefault="008E6A34" w:rsidP="007A04DA">
      <w:pPr>
        <w:jc w:val="both"/>
        <w:rPr>
          <w:bCs/>
          <w:lang w:bidi="en-US"/>
        </w:rPr>
      </w:pPr>
      <w:r w:rsidRPr="008A5932">
        <w:rPr>
          <w:rFonts w:ascii="Courier" w:hAnsi="Courier"/>
          <w:bCs/>
          <w:lang w:bidi="en-US"/>
        </w:rPr>
        <w:t>AbstractBaseMigrator.java:</w:t>
      </w:r>
      <w:r w:rsidRPr="008E6A34">
        <w:rPr>
          <w:bCs/>
          <w:lang w:bidi="en-US"/>
        </w:rPr>
        <w:t xml:space="preserve"> This abstract class implements the IAbstractMigrator interface and provides the generic implementation of the methods defined by this interface. </w:t>
      </w:r>
    </w:p>
    <w:p w:rsidR="008E6A34" w:rsidRPr="008E6A34" w:rsidRDefault="008E6A34" w:rsidP="007A04DA">
      <w:pPr>
        <w:jc w:val="both"/>
        <w:rPr>
          <w:bCs/>
          <w:lang w:bidi="en-US"/>
        </w:rPr>
      </w:pPr>
      <w:r w:rsidRPr="008E6A34">
        <w:rPr>
          <w:bCs/>
          <w:lang w:bidi="en-US"/>
        </w:rPr>
        <w:t>Attributes:</w:t>
      </w:r>
    </w:p>
    <w:p w:rsidR="008E6A34" w:rsidRPr="008E6A34" w:rsidRDefault="008E6A34" w:rsidP="007A04DA">
      <w:pPr>
        <w:jc w:val="both"/>
        <w:rPr>
          <w:bCs/>
          <w:lang w:bidi="en-US"/>
        </w:rPr>
      </w:pPr>
      <w:r w:rsidRPr="008A5932">
        <w:rPr>
          <w:rFonts w:ascii="Courier" w:hAnsi="Courier"/>
          <w:bCs/>
          <w:lang w:bidi="en-US"/>
        </w:rPr>
        <w:t>IAbstractIDP targetDomain</w:t>
      </w:r>
      <w:r w:rsidRPr="008E6A34">
        <w:rPr>
          <w:bCs/>
          <w:lang w:bidi="en-US"/>
        </w:rPr>
        <w:t>: This attribute of type IAbstractIDP contains a reference to the IDP to which the users are to be migrated to. For example, in case of migration from CSM to WUSTLKey IDP, this attribute will contain a reference to the WUSTLKey IDP.</w:t>
      </w:r>
    </w:p>
    <w:p w:rsidR="008E6A34" w:rsidRPr="008E6A34" w:rsidRDefault="008E6A34" w:rsidP="007A04DA">
      <w:pPr>
        <w:jc w:val="both"/>
        <w:rPr>
          <w:bCs/>
          <w:lang w:bidi="en-US"/>
        </w:rPr>
      </w:pPr>
      <w:r w:rsidRPr="008E6A34">
        <w:rPr>
          <w:bCs/>
          <w:lang w:bidi="en-US"/>
        </w:rPr>
        <w:t>Constructor:</w:t>
      </w:r>
    </w:p>
    <w:p w:rsidR="008E6A34" w:rsidRPr="008E6A34" w:rsidRDefault="008E6A34" w:rsidP="007A04DA">
      <w:pPr>
        <w:jc w:val="both"/>
        <w:rPr>
          <w:bCs/>
          <w:lang w:bidi="en-US"/>
        </w:rPr>
      </w:pPr>
      <w:r w:rsidRPr="008A5932">
        <w:rPr>
          <w:rFonts w:ascii="Courier" w:hAnsi="Courier"/>
          <w:bCs/>
          <w:lang w:bidi="en-US"/>
        </w:rPr>
        <w:t>AbstractMigrator(IAbstractIDP targetDomain)</w:t>
      </w:r>
      <w:r w:rsidRPr="008E6A34">
        <w:rPr>
          <w:bCs/>
          <w:lang w:bidi="en-US"/>
        </w:rPr>
        <w:t>: This constructor initializes the migratory instance with a reference to the target IDP to which the users will be migrated to using this migrator. This class provides the implementation of the methods defined by the interface being implemented.</w:t>
      </w:r>
    </w:p>
    <w:p w:rsidR="008E6A34" w:rsidRPr="008E6A34" w:rsidRDefault="008E6A34" w:rsidP="007A04DA">
      <w:pPr>
        <w:jc w:val="both"/>
        <w:rPr>
          <w:bCs/>
          <w:lang w:bidi="en-US"/>
        </w:rPr>
      </w:pPr>
      <w:r w:rsidRPr="00A27001">
        <w:rPr>
          <w:rFonts w:ascii="Courier" w:hAnsi="Courier"/>
          <w:bCs/>
          <w:lang w:bidi="en-US"/>
        </w:rPr>
        <w:t>MigrationState.java</w:t>
      </w:r>
      <w:r w:rsidRPr="008E6A34">
        <w:rPr>
          <w:bCs/>
          <w:lang w:bidi="en-US"/>
        </w:rPr>
        <w:t>: The migration state of the user is defined by the enumeration MigrationState.java, with the following enumerated values.</w:t>
      </w:r>
    </w:p>
    <w:p w:rsidR="008A5932" w:rsidRPr="008A5932" w:rsidRDefault="008E6A34" w:rsidP="007A04DA">
      <w:pPr>
        <w:pStyle w:val="ListParagraph"/>
        <w:numPr>
          <w:ilvl w:val="0"/>
          <w:numId w:val="8"/>
        </w:numPr>
        <w:jc w:val="both"/>
        <w:rPr>
          <w:bCs/>
          <w:lang w:bidi="en-US"/>
        </w:rPr>
      </w:pPr>
      <w:r w:rsidRPr="008A5932">
        <w:rPr>
          <w:bCs/>
          <w:lang w:bidi="en-US"/>
        </w:rPr>
        <w:t>MIGRATED</w:t>
      </w:r>
    </w:p>
    <w:p w:rsidR="008E6A34" w:rsidRPr="008A5932" w:rsidRDefault="008E6A34" w:rsidP="007A04DA">
      <w:pPr>
        <w:pStyle w:val="ListParagraph"/>
        <w:numPr>
          <w:ilvl w:val="0"/>
          <w:numId w:val="8"/>
        </w:numPr>
        <w:jc w:val="both"/>
        <w:rPr>
          <w:bCs/>
          <w:lang w:bidi="en-US"/>
        </w:rPr>
      </w:pPr>
      <w:r w:rsidRPr="008A5932">
        <w:rPr>
          <w:bCs/>
          <w:lang w:bidi="en-US"/>
        </w:rPr>
        <w:t>TO_BE_MIGRATED</w:t>
      </w:r>
    </w:p>
    <w:p w:rsidR="008E6A34" w:rsidRPr="008A5932" w:rsidRDefault="008E6A34" w:rsidP="007A04DA">
      <w:pPr>
        <w:pStyle w:val="ListParagraph"/>
        <w:numPr>
          <w:ilvl w:val="0"/>
          <w:numId w:val="8"/>
        </w:numPr>
        <w:jc w:val="both"/>
        <w:rPr>
          <w:bCs/>
          <w:lang w:bidi="en-US"/>
        </w:rPr>
      </w:pPr>
      <w:r w:rsidRPr="008A5932">
        <w:rPr>
          <w:bCs/>
          <w:lang w:bidi="en-US"/>
        </w:rPr>
        <w:t>DO_NOT_MIGRATE</w:t>
      </w:r>
    </w:p>
    <w:p w:rsidR="008E6A34" w:rsidRPr="008A5932" w:rsidRDefault="008E6A34" w:rsidP="007A04DA">
      <w:pPr>
        <w:pStyle w:val="ListParagraph"/>
        <w:numPr>
          <w:ilvl w:val="0"/>
          <w:numId w:val="8"/>
        </w:numPr>
        <w:jc w:val="both"/>
        <w:rPr>
          <w:bCs/>
          <w:lang w:bidi="en-US"/>
        </w:rPr>
      </w:pPr>
      <w:r w:rsidRPr="008A5932">
        <w:rPr>
          <w:bCs/>
          <w:lang w:bidi="en-US"/>
        </w:rPr>
        <w:t>NEW_WUSTL_USER</w:t>
      </w:r>
    </w:p>
    <w:p w:rsidR="008E6A34" w:rsidRDefault="00B32F72" w:rsidP="007A04DA">
      <w:pPr>
        <w:jc w:val="both"/>
        <w:rPr>
          <w:bCs/>
          <w:lang w:bidi="en-US"/>
        </w:rPr>
      </w:pPr>
      <w:r>
        <w:rPr>
          <w:bCs/>
          <w:lang w:bidi="en-US"/>
        </w:rPr>
        <w:lastRenderedPageBreak/>
        <w:t xml:space="preserve">With this understanding of the different classes involved in the migration process, following are the sequence of events in the actual user account migration process </w:t>
      </w:r>
    </w:p>
    <w:p w:rsidR="00B32F72" w:rsidRDefault="00DD0C5C" w:rsidP="007A04DA">
      <w:pPr>
        <w:pStyle w:val="ListParagraph"/>
        <w:numPr>
          <w:ilvl w:val="0"/>
          <w:numId w:val="9"/>
        </w:numPr>
        <w:jc w:val="both"/>
        <w:rPr>
          <w:bCs/>
          <w:lang w:bidi="en-US"/>
        </w:rPr>
      </w:pPr>
      <w:r>
        <w:rPr>
          <w:bCs/>
          <w:lang w:bidi="en-US"/>
        </w:rPr>
        <w:t xml:space="preserve">When any registered user logs in into the caTissue application, a check is performed in the database to see if any migration record exists for the user. </w:t>
      </w:r>
    </w:p>
    <w:p w:rsidR="00DD0C5C" w:rsidRDefault="00DD0C5C" w:rsidP="007A04DA">
      <w:pPr>
        <w:pStyle w:val="ListParagraph"/>
        <w:numPr>
          <w:ilvl w:val="0"/>
          <w:numId w:val="9"/>
        </w:numPr>
        <w:jc w:val="both"/>
        <w:rPr>
          <w:bCs/>
          <w:lang w:bidi="en-US"/>
        </w:rPr>
      </w:pPr>
      <w:r>
        <w:rPr>
          <w:bCs/>
          <w:lang w:bidi="en-US"/>
        </w:rPr>
        <w:t>If no record is present then a check is performed to see if any of the migration rules are applicable for logged in user by calling ‘</w:t>
      </w:r>
      <w:r w:rsidRPr="00DD0C5C">
        <w:rPr>
          <w:rFonts w:ascii="Courier" w:hAnsi="Courier"/>
          <w:bCs/>
          <w:lang w:bidi="en-US"/>
        </w:rPr>
        <w:t>checkMigrationRules()</w:t>
      </w:r>
      <w:r>
        <w:rPr>
          <w:bCs/>
          <w:lang w:bidi="en-US"/>
        </w:rPr>
        <w:t xml:space="preserve">’ method on </w:t>
      </w:r>
      <w:r w:rsidR="008C12E3" w:rsidRPr="008C12E3">
        <w:rPr>
          <w:rFonts w:ascii="Courier" w:hAnsi="Courier"/>
          <w:bCs/>
          <w:lang w:bidi="en-US"/>
        </w:rPr>
        <w:t>IAbstractMigrator</w:t>
      </w:r>
      <w:r w:rsidR="008C12E3">
        <w:rPr>
          <w:bCs/>
          <w:lang w:bidi="en-US"/>
        </w:rPr>
        <w:t xml:space="preserve"> class</w:t>
      </w:r>
      <w:r w:rsidR="00AD4EA8">
        <w:rPr>
          <w:bCs/>
          <w:lang w:bidi="en-US"/>
        </w:rPr>
        <w:t>.</w:t>
      </w:r>
    </w:p>
    <w:p w:rsidR="00DD0C5C" w:rsidRDefault="00DD0C5C" w:rsidP="007A04DA">
      <w:pPr>
        <w:pStyle w:val="ListParagraph"/>
        <w:numPr>
          <w:ilvl w:val="0"/>
          <w:numId w:val="9"/>
        </w:numPr>
        <w:jc w:val="both"/>
        <w:rPr>
          <w:bCs/>
          <w:lang w:bidi="en-US"/>
        </w:rPr>
      </w:pPr>
      <w:r>
        <w:rPr>
          <w:bCs/>
          <w:lang w:bidi="en-US"/>
        </w:rPr>
        <w:t xml:space="preserve">If the user satisfies any of the migration rules, he is redirected to the migration page. </w:t>
      </w:r>
    </w:p>
    <w:p w:rsidR="00DD0C5C" w:rsidRDefault="00DD0C5C" w:rsidP="007A04DA">
      <w:pPr>
        <w:pStyle w:val="ListParagraph"/>
        <w:numPr>
          <w:ilvl w:val="0"/>
          <w:numId w:val="9"/>
        </w:numPr>
        <w:jc w:val="both"/>
        <w:rPr>
          <w:bCs/>
          <w:lang w:bidi="en-US"/>
        </w:rPr>
      </w:pPr>
      <w:r>
        <w:rPr>
          <w:bCs/>
          <w:lang w:bidi="en-US"/>
        </w:rPr>
        <w:t xml:space="preserve">On this page user can select the domain he wants to be migrated and enters his domain credentials where he wants to migrate. </w:t>
      </w:r>
    </w:p>
    <w:p w:rsidR="00DD0C5C" w:rsidRDefault="00DD0C5C" w:rsidP="007A04DA">
      <w:pPr>
        <w:pStyle w:val="ListParagraph"/>
        <w:numPr>
          <w:ilvl w:val="0"/>
          <w:numId w:val="9"/>
        </w:numPr>
        <w:jc w:val="both"/>
        <w:rPr>
          <w:bCs/>
          <w:lang w:bidi="en-US"/>
        </w:rPr>
      </w:pPr>
      <w:r>
        <w:rPr>
          <w:bCs/>
          <w:lang w:bidi="en-US"/>
        </w:rPr>
        <w:t xml:space="preserve">Then the domain credentials are validated, </w:t>
      </w:r>
      <w:r w:rsidR="000A140B">
        <w:rPr>
          <w:bCs/>
          <w:lang w:bidi="en-US"/>
        </w:rPr>
        <w:t>then ‘migrate()’ method is called on the ‘</w:t>
      </w:r>
      <w:r w:rsidR="000A140B" w:rsidRPr="000A140B">
        <w:rPr>
          <w:rFonts w:ascii="Courier" w:hAnsi="Courier"/>
          <w:bCs/>
          <w:lang w:bidi="en-US"/>
        </w:rPr>
        <w:t>IAbstractMigrator</w:t>
      </w:r>
      <w:r w:rsidR="000A140B" w:rsidRPr="000A140B">
        <w:rPr>
          <w:rFonts w:ascii="Courier"/>
          <w:bCs/>
          <w:lang w:bidi="en-US"/>
        </w:rPr>
        <w:t>’</w:t>
      </w:r>
      <w:r w:rsidR="000A140B">
        <w:rPr>
          <w:bCs/>
          <w:lang w:bidi="en-US"/>
        </w:rPr>
        <w:t xml:space="preserve"> implementation for the selected domain. This method internally gets the ‘</w:t>
      </w:r>
      <w:r w:rsidR="000A140B" w:rsidRPr="000A140B">
        <w:rPr>
          <w:rFonts w:ascii="Courier" w:hAnsi="Courier"/>
          <w:bCs/>
          <w:lang w:bidi="en-US"/>
        </w:rPr>
        <w:t>UserDetails</w:t>
      </w:r>
      <w:r w:rsidR="000A140B" w:rsidRPr="000A140B">
        <w:rPr>
          <w:rFonts w:ascii="Courier"/>
          <w:bCs/>
          <w:lang w:bidi="en-US"/>
        </w:rPr>
        <w:t>’</w:t>
      </w:r>
      <w:r w:rsidR="000A140B">
        <w:rPr>
          <w:bCs/>
          <w:lang w:bidi="en-US"/>
        </w:rPr>
        <w:t xml:space="preserve"> object as the argument and performs the migration process for the logged in user. The actual implementation of migration depends on the target domain. This method is expected to update the database for this user to update his migration status as ‘</w:t>
      </w:r>
      <w:r w:rsidR="000A140B" w:rsidRPr="000A140B">
        <w:rPr>
          <w:rFonts w:ascii="Courier" w:hAnsi="Courier"/>
          <w:bCs/>
          <w:lang w:bidi="en-US"/>
        </w:rPr>
        <w:t>MIGRATED’</w:t>
      </w:r>
    </w:p>
    <w:p w:rsidR="000A140B" w:rsidRDefault="000A140B" w:rsidP="007A04DA">
      <w:pPr>
        <w:pStyle w:val="ListParagraph"/>
        <w:numPr>
          <w:ilvl w:val="0"/>
          <w:numId w:val="9"/>
        </w:numPr>
        <w:jc w:val="both"/>
        <w:rPr>
          <w:bCs/>
          <w:lang w:bidi="en-US"/>
        </w:rPr>
      </w:pPr>
      <w:r>
        <w:rPr>
          <w:bCs/>
          <w:lang w:bidi="en-US"/>
        </w:rPr>
        <w:t>There is one other scenario where user can specify that he/she does not want to be migrated. In this case, ‘</w:t>
      </w:r>
      <w:r w:rsidRPr="000A140B">
        <w:rPr>
          <w:rFonts w:ascii="Courier" w:hAnsi="Courier"/>
          <w:bCs/>
          <w:lang w:bidi="en-US"/>
        </w:rPr>
        <w:t>neverMigrate(String loginName</w:t>
      </w:r>
      <w:r>
        <w:rPr>
          <w:bCs/>
          <w:lang w:bidi="en-US"/>
        </w:rPr>
        <w:t>)’ method is called to update the database accordingly. This method updates the migration status as ‘</w:t>
      </w:r>
      <w:r w:rsidRPr="000A140B">
        <w:rPr>
          <w:rFonts w:ascii="Courier" w:hAnsi="Courier"/>
          <w:bCs/>
          <w:lang w:bidi="en-US"/>
        </w:rPr>
        <w:t>DO_NOT_MIGRATE</w:t>
      </w:r>
      <w:r>
        <w:rPr>
          <w:bCs/>
          <w:lang w:bidi="en-US"/>
        </w:rPr>
        <w:t>’</w:t>
      </w:r>
    </w:p>
    <w:p w:rsidR="00365B49" w:rsidRDefault="00365B49" w:rsidP="00365B49">
      <w:pPr>
        <w:pStyle w:val="Heading2"/>
        <w:numPr>
          <w:ilvl w:val="2"/>
          <w:numId w:val="2"/>
        </w:numPr>
        <w:pBdr>
          <w:bottom w:val="single" w:sz="8" w:space="0" w:color="4F81BD"/>
        </w:pBdr>
        <w:tabs>
          <w:tab w:val="left" w:pos="360"/>
        </w:tabs>
      </w:pPr>
      <w:bookmarkStart w:id="12" w:name="_Toc269914332"/>
      <w:r w:rsidRPr="00365B49">
        <w:t>Adding a new IDP to the caTissue application</w:t>
      </w:r>
      <w:bookmarkEnd w:id="12"/>
    </w:p>
    <w:p w:rsidR="00365B49" w:rsidRPr="00365B49" w:rsidRDefault="00365B49" w:rsidP="00365B49">
      <w:pPr>
        <w:rPr>
          <w:lang w:bidi="en-US"/>
        </w:rPr>
      </w:pPr>
      <w:r w:rsidRPr="00365B49">
        <w:rPr>
          <w:lang w:bidi="en-US"/>
        </w:rPr>
        <w:t>This section explains the steps involved in configuring caTissue application to work with a new IDP. As mentioned in the design section, caTissue application code does not have to be modified at all by end users to add or remove an IDP. This integration is achieved by the open-close principle where the required information for the new IDP can be specified in the configuration files which are read by the core caTissue Suite code. Any new java classes introduced because of the new IDP can be added as external JAR files in the class path of the server.</w:t>
      </w:r>
    </w:p>
    <w:p w:rsidR="00365B49" w:rsidRPr="00365B49" w:rsidRDefault="00365B49" w:rsidP="00365B49">
      <w:pPr>
        <w:rPr>
          <w:lang w:bidi="en-US"/>
        </w:rPr>
      </w:pPr>
    </w:p>
    <w:p w:rsidR="00365B49" w:rsidRPr="00365B49" w:rsidRDefault="00365B49" w:rsidP="00365B49">
      <w:pPr>
        <w:spacing w:after="0"/>
        <w:rPr>
          <w:lang w:bidi="en-US"/>
        </w:rPr>
      </w:pPr>
      <w:r w:rsidRPr="00365B49">
        <w:rPr>
          <w:lang w:bidi="en-US"/>
        </w:rPr>
        <w:t>Following are the steps to configure new IDP with caTissue.</w:t>
      </w:r>
    </w:p>
    <w:p w:rsidR="00365B49" w:rsidRPr="00365B49" w:rsidRDefault="00365B49" w:rsidP="00365B49">
      <w:pPr>
        <w:numPr>
          <w:ilvl w:val="0"/>
          <w:numId w:val="37"/>
        </w:numPr>
        <w:spacing w:after="0"/>
        <w:rPr>
          <w:lang w:bidi="en-US"/>
        </w:rPr>
      </w:pPr>
      <w:r w:rsidRPr="00365B49">
        <w:rPr>
          <w:lang w:bidi="en-US"/>
        </w:rPr>
        <w:t>Configure IDPAuthentication.xml properly, details of configuration are provided in section 1.2.</w:t>
      </w:r>
    </w:p>
    <w:p w:rsidR="00365B49" w:rsidRPr="00365B49" w:rsidRDefault="00365B49" w:rsidP="00365B49">
      <w:pPr>
        <w:numPr>
          <w:ilvl w:val="0"/>
          <w:numId w:val="37"/>
        </w:numPr>
        <w:spacing w:after="0"/>
        <w:rPr>
          <w:lang w:bidi="en-US"/>
        </w:rPr>
      </w:pPr>
      <w:r w:rsidRPr="00365B49">
        <w:rPr>
          <w:lang w:bidi="en-US"/>
        </w:rPr>
        <w:t xml:space="preserve">With new IDP implementation caTissue supports migration of a user from one IDP to other. While configuring new IDP if migration functionality is required </w:t>
      </w:r>
    </w:p>
    <w:p w:rsidR="00365B49" w:rsidRPr="00365B49" w:rsidRDefault="00365B49" w:rsidP="00365B49">
      <w:pPr>
        <w:numPr>
          <w:ilvl w:val="1"/>
          <w:numId w:val="36"/>
        </w:numPr>
        <w:spacing w:after="0"/>
        <w:rPr>
          <w:lang w:bidi="en-US"/>
        </w:rPr>
      </w:pPr>
      <w:r w:rsidRPr="00365B49">
        <w:rPr>
          <w:lang w:bidi="en-US"/>
        </w:rPr>
        <w:t>Define rule interface for migration. (e.g. for WASHU IDP users, login name which ends with .wustl.edu are eligible for migration)</w:t>
      </w:r>
    </w:p>
    <w:p w:rsidR="00365B49" w:rsidRDefault="00365B49" w:rsidP="00365B49">
      <w:pPr>
        <w:numPr>
          <w:ilvl w:val="1"/>
          <w:numId w:val="36"/>
        </w:numPr>
        <w:spacing w:after="0"/>
        <w:rPr>
          <w:lang w:bidi="en-US"/>
        </w:rPr>
      </w:pPr>
      <w:r w:rsidRPr="00365B49">
        <w:rPr>
          <w:lang w:bidi="en-US"/>
        </w:rPr>
        <w:t>Define Migrator class. This is a java class which contains actual migration logic implementation.</w:t>
      </w:r>
    </w:p>
    <w:p w:rsidR="008A20ED" w:rsidRPr="00365B49" w:rsidRDefault="008A20ED" w:rsidP="00365B49">
      <w:pPr>
        <w:numPr>
          <w:ilvl w:val="1"/>
          <w:numId w:val="36"/>
        </w:numPr>
        <w:spacing w:after="0"/>
        <w:rPr>
          <w:lang w:bidi="en-US"/>
        </w:rPr>
      </w:pPr>
    </w:p>
    <w:p w:rsidR="00365B49" w:rsidRPr="00365B49" w:rsidRDefault="00365B49" w:rsidP="00365B49">
      <w:pPr>
        <w:spacing w:after="0"/>
        <w:rPr>
          <w:lang w:bidi="en-US"/>
        </w:rPr>
      </w:pPr>
      <w:r w:rsidRPr="00365B49">
        <w:rPr>
          <w:lang w:bidi="en-US"/>
        </w:rPr>
        <w:t xml:space="preserve"> Configure </w:t>
      </w:r>
      <w:r w:rsidRPr="008A20ED">
        <w:rPr>
          <w:b/>
          <w:lang w:bidi="en-US"/>
        </w:rPr>
        <w:t>IDPAuthentication.xml</w:t>
      </w:r>
    </w:p>
    <w:p w:rsidR="00365B49" w:rsidRPr="00365B49" w:rsidRDefault="00365B49" w:rsidP="00365B49">
      <w:pPr>
        <w:spacing w:after="0"/>
        <w:rPr>
          <w:lang w:bidi="en-US"/>
        </w:rPr>
      </w:pPr>
    </w:p>
    <w:p w:rsidR="00365B49" w:rsidRPr="00365B49" w:rsidRDefault="00365B49" w:rsidP="00365B49">
      <w:pPr>
        <w:spacing w:after="0"/>
        <w:rPr>
          <w:lang w:bidi="en-US"/>
        </w:rPr>
      </w:pPr>
      <w:r w:rsidRPr="00365B49">
        <w:rPr>
          <w:lang w:bidi="en-US"/>
        </w:rPr>
        <w:t xml:space="preserve"> &lt;?xml version="1.0" encoding="UTF-8"?&gt;</w:t>
      </w:r>
    </w:p>
    <w:p w:rsidR="00365B49" w:rsidRPr="00365B49" w:rsidRDefault="00365B49" w:rsidP="00365B49">
      <w:pPr>
        <w:spacing w:after="0"/>
        <w:rPr>
          <w:lang w:bidi="en-US"/>
        </w:rPr>
      </w:pPr>
    </w:p>
    <w:p w:rsidR="00365B49" w:rsidRPr="00365B49" w:rsidRDefault="00365B49" w:rsidP="00365B49">
      <w:pPr>
        <w:spacing w:after="0"/>
        <w:rPr>
          <w:lang w:bidi="en-US"/>
        </w:rPr>
      </w:pPr>
      <w:r w:rsidRPr="00365B49">
        <w:rPr>
          <w:lang w:bidi="en-US"/>
        </w:rPr>
        <w:t>&lt;IDPS&gt;</w:t>
      </w:r>
    </w:p>
    <w:p w:rsidR="00365B49" w:rsidRPr="00365B49" w:rsidRDefault="00365B49" w:rsidP="00365B49">
      <w:pPr>
        <w:spacing w:after="0"/>
        <w:rPr>
          <w:lang w:bidi="en-US"/>
        </w:rPr>
      </w:pPr>
      <w:r w:rsidRPr="00365B49">
        <w:rPr>
          <w:lang w:bidi="en-US"/>
        </w:rPr>
        <w:tab/>
        <w:t>&lt;IDP name="&lt;IDP_NAME&gt;"&gt;</w:t>
      </w:r>
    </w:p>
    <w:p w:rsidR="00365B49" w:rsidRPr="00365B49" w:rsidRDefault="00365B49" w:rsidP="00365B49">
      <w:pPr>
        <w:spacing w:after="0"/>
        <w:rPr>
          <w:lang w:bidi="en-US"/>
        </w:rPr>
      </w:pPr>
      <w:r w:rsidRPr="00365B49">
        <w:rPr>
          <w:lang w:bidi="en-US"/>
        </w:rPr>
        <w:tab/>
      </w:r>
      <w:r w:rsidRPr="00365B49">
        <w:rPr>
          <w:lang w:bidi="en-US"/>
        </w:rPr>
        <w:tab/>
        <w:t>&lt;class name="&lt;AUTH_MANAGER_CLASS_NAME&gt;" /&gt;</w:t>
      </w:r>
    </w:p>
    <w:p w:rsidR="00365B49" w:rsidRPr="00365B49" w:rsidRDefault="00365B49" w:rsidP="00365B49">
      <w:pPr>
        <w:spacing w:after="0"/>
        <w:rPr>
          <w:lang w:bidi="en-US"/>
        </w:rPr>
      </w:pPr>
      <w:r w:rsidRPr="00365B49">
        <w:rPr>
          <w:lang w:bidi="en-US"/>
        </w:rPr>
        <w:tab/>
      </w:r>
      <w:r w:rsidRPr="00365B49">
        <w:rPr>
          <w:lang w:bidi="en-US"/>
        </w:rPr>
        <w:tab/>
        <w:t>&lt;idpdetails&gt;</w:t>
      </w:r>
    </w:p>
    <w:p w:rsidR="00365B49" w:rsidRPr="00365B49" w:rsidRDefault="00365B49" w:rsidP="00365B49">
      <w:pPr>
        <w:spacing w:after="0"/>
        <w:rPr>
          <w:lang w:bidi="en-US"/>
        </w:rPr>
      </w:pPr>
      <w:r w:rsidRPr="00365B49">
        <w:rPr>
          <w:lang w:bidi="en-US"/>
        </w:rPr>
        <w:tab/>
      </w:r>
      <w:r w:rsidRPr="00365B49">
        <w:rPr>
          <w:lang w:bidi="en-US"/>
        </w:rPr>
        <w:tab/>
        <w:t>&lt;defaultidp&gt;&lt;DEFAULT_IDP_VALUE&gt;&lt;/defaultidp&gt;</w:t>
      </w:r>
    </w:p>
    <w:p w:rsidR="00365B49" w:rsidRPr="00365B49" w:rsidRDefault="00365B49" w:rsidP="00365B49">
      <w:pPr>
        <w:spacing w:after="0"/>
        <w:rPr>
          <w:lang w:bidi="en-US"/>
        </w:rPr>
      </w:pPr>
      <w:r w:rsidRPr="00365B49">
        <w:rPr>
          <w:lang w:bidi="en-US"/>
        </w:rPr>
        <w:tab/>
      </w:r>
      <w:r w:rsidRPr="00365B49">
        <w:rPr>
          <w:lang w:bidi="en-US"/>
        </w:rPr>
        <w:tab/>
        <w:t>&lt;displayname&gt;&lt;DISPLAY_NAME&gt;&lt;/displayname&gt;</w:t>
      </w:r>
    </w:p>
    <w:p w:rsidR="00365B49" w:rsidRPr="00365B49" w:rsidRDefault="00365B49" w:rsidP="00365B49">
      <w:pPr>
        <w:spacing w:after="0"/>
        <w:rPr>
          <w:lang w:bidi="en-US"/>
        </w:rPr>
      </w:pPr>
      <w:r w:rsidRPr="00365B49">
        <w:rPr>
          <w:lang w:bidi="en-US"/>
        </w:rPr>
        <w:tab/>
      </w:r>
      <w:r w:rsidRPr="00365B49">
        <w:rPr>
          <w:lang w:bidi="en-US"/>
        </w:rPr>
        <w:tab/>
        <w:t>&lt;/idpdetails&gt;</w:t>
      </w:r>
    </w:p>
    <w:p w:rsidR="00365B49" w:rsidRPr="00365B49" w:rsidRDefault="00365B49" w:rsidP="00365B49">
      <w:pPr>
        <w:spacing w:after="0"/>
        <w:rPr>
          <w:lang w:bidi="en-US"/>
        </w:rPr>
      </w:pPr>
      <w:r w:rsidRPr="00365B49">
        <w:rPr>
          <w:lang w:bidi="en-US"/>
        </w:rPr>
        <w:tab/>
      </w:r>
      <w:r w:rsidRPr="00365B49">
        <w:rPr>
          <w:lang w:bidi="en-US"/>
        </w:rPr>
        <w:tab/>
        <w:t>&lt;idp-configuration&gt;</w:t>
      </w:r>
    </w:p>
    <w:p w:rsidR="00365B49" w:rsidRPr="00365B49" w:rsidRDefault="00365B49" w:rsidP="00365B49">
      <w:pPr>
        <w:spacing w:after="0"/>
        <w:rPr>
          <w:lang w:bidi="en-US"/>
        </w:rPr>
      </w:pPr>
      <w:r w:rsidRPr="00365B49">
        <w:rPr>
          <w:lang w:bidi="en-US"/>
        </w:rPr>
        <w:t xml:space="preserve"> Any properties required by the new IDP can be specified here as name value pairs. E.g. if the IDP uses LDAP server for the authentication, then the properties for LDAP URL, server name can be specified here.</w:t>
      </w:r>
    </w:p>
    <w:p w:rsidR="00365B49" w:rsidRPr="00365B49" w:rsidRDefault="00365B49" w:rsidP="00365B49">
      <w:pPr>
        <w:spacing w:after="0"/>
        <w:rPr>
          <w:lang w:bidi="en-US"/>
        </w:rPr>
      </w:pPr>
      <w:r w:rsidRPr="00365B49">
        <w:rPr>
          <w:lang w:bidi="en-US"/>
        </w:rPr>
        <w:tab/>
      </w:r>
      <w:r w:rsidRPr="00365B49">
        <w:rPr>
          <w:lang w:bidi="en-US"/>
        </w:rPr>
        <w:tab/>
        <w:t>&lt;/idp-configuration&gt;</w:t>
      </w:r>
    </w:p>
    <w:p w:rsidR="00365B49" w:rsidRPr="00365B49" w:rsidRDefault="00365B49" w:rsidP="00365B49">
      <w:pPr>
        <w:spacing w:after="0"/>
        <w:rPr>
          <w:lang w:bidi="en-US"/>
        </w:rPr>
      </w:pPr>
      <w:r w:rsidRPr="00365B49">
        <w:rPr>
          <w:lang w:bidi="en-US"/>
        </w:rPr>
        <w:t xml:space="preserve">      &lt;user-attributes&gt;</w:t>
      </w:r>
    </w:p>
    <w:p w:rsidR="00365B49" w:rsidRPr="00365B49" w:rsidRDefault="00365B49" w:rsidP="00365B49">
      <w:pPr>
        <w:spacing w:after="0"/>
        <w:rPr>
          <w:lang w:bidi="en-US"/>
        </w:rPr>
      </w:pPr>
      <w:r w:rsidRPr="00365B49">
        <w:rPr>
          <w:lang w:bidi="en-US"/>
        </w:rPr>
        <w:t xml:space="preserve">      If required any user attributes such as first name last name could be specified </w:t>
      </w:r>
    </w:p>
    <w:p w:rsidR="00365B49" w:rsidRPr="00365B49" w:rsidRDefault="00365B49" w:rsidP="00365B49">
      <w:pPr>
        <w:spacing w:after="0"/>
        <w:rPr>
          <w:lang w:bidi="en-US"/>
        </w:rPr>
      </w:pPr>
      <w:r w:rsidRPr="00365B49">
        <w:rPr>
          <w:lang w:bidi="en-US"/>
        </w:rPr>
        <w:t xml:space="preserve">     here.</w:t>
      </w:r>
    </w:p>
    <w:p w:rsidR="00365B49" w:rsidRPr="00365B49" w:rsidRDefault="00365B49" w:rsidP="00365B49">
      <w:pPr>
        <w:spacing w:after="0"/>
        <w:rPr>
          <w:lang w:bidi="en-US"/>
        </w:rPr>
      </w:pPr>
      <w:r w:rsidRPr="00365B49">
        <w:rPr>
          <w:lang w:bidi="en-US"/>
        </w:rPr>
        <w:tab/>
      </w:r>
      <w:r w:rsidRPr="00365B49">
        <w:rPr>
          <w:lang w:bidi="en-US"/>
        </w:rPr>
        <w:tab/>
        <w:t>&lt;/user-attributes&gt;</w:t>
      </w:r>
    </w:p>
    <w:p w:rsidR="00365B49" w:rsidRPr="00365B49" w:rsidRDefault="00365B49" w:rsidP="00365B49">
      <w:pPr>
        <w:spacing w:after="0"/>
        <w:rPr>
          <w:lang w:bidi="en-US"/>
        </w:rPr>
      </w:pPr>
      <w:r w:rsidRPr="00365B49">
        <w:rPr>
          <w:lang w:bidi="en-US"/>
        </w:rPr>
        <w:tab/>
      </w:r>
      <w:r w:rsidRPr="00365B49">
        <w:rPr>
          <w:lang w:bidi="en-US"/>
        </w:rPr>
        <w:tab/>
        <w:t>&lt;migration-details&gt;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t>&lt;migrator&gt;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r>
      <w:r w:rsidRPr="00365B49">
        <w:rPr>
          <w:lang w:bidi="en-US"/>
        </w:rPr>
        <w:tab/>
        <w:t>&lt;rule-class&gt;RULE_CLASS_NAME&lt;/rule-class&gt;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t xml:space="preserve">    &lt;migrator-class&gt;MIGRATOR_CLASS_NAME&lt;/migrator-class&gt;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t>&lt;/migrator&gt;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t>&lt;migrator&gt;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r>
      <w:r w:rsidRPr="00365B49">
        <w:rPr>
          <w:lang w:bidi="en-US"/>
        </w:rPr>
        <w:tab/>
        <w:t>&lt;rule-class&gt;RULE_CLASS_NAME&lt;/rule-class&gt;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t xml:space="preserve">    &lt;migrator-class&gt;MIGRATOR_CLASS_NAME&lt;/migrator-class&gt;</w:t>
      </w:r>
    </w:p>
    <w:p w:rsidR="00365B49" w:rsidRPr="00365B49" w:rsidRDefault="00365B49" w:rsidP="00365B49">
      <w:pPr>
        <w:spacing w:after="0"/>
        <w:rPr>
          <w:lang w:bidi="en-US"/>
        </w:rPr>
      </w:pPr>
      <w:r w:rsidRPr="00365B49">
        <w:rPr>
          <w:lang w:bidi="en-US"/>
        </w:rPr>
        <w:tab/>
      </w:r>
      <w:r w:rsidRPr="00365B49">
        <w:rPr>
          <w:lang w:bidi="en-US"/>
        </w:rPr>
        <w:tab/>
      </w:r>
      <w:r w:rsidRPr="00365B49">
        <w:rPr>
          <w:lang w:bidi="en-US"/>
        </w:rPr>
        <w:tab/>
        <w:t>&lt;/migrator&gt;</w:t>
      </w:r>
    </w:p>
    <w:p w:rsidR="00365B49" w:rsidRPr="00365B49" w:rsidRDefault="00365B49" w:rsidP="00365B49">
      <w:pPr>
        <w:spacing w:after="0"/>
        <w:rPr>
          <w:lang w:bidi="en-US"/>
        </w:rPr>
      </w:pPr>
      <w:r w:rsidRPr="00365B49">
        <w:rPr>
          <w:lang w:bidi="en-US"/>
        </w:rPr>
        <w:tab/>
      </w:r>
      <w:r w:rsidRPr="00365B49">
        <w:rPr>
          <w:lang w:bidi="en-US"/>
        </w:rPr>
        <w:tab/>
        <w:t>&lt;/migration-details&gt;</w:t>
      </w:r>
    </w:p>
    <w:p w:rsidR="00365B49" w:rsidRPr="00365B49" w:rsidRDefault="00365B49" w:rsidP="00365B49">
      <w:pPr>
        <w:spacing w:after="0"/>
        <w:rPr>
          <w:lang w:bidi="en-US"/>
        </w:rPr>
      </w:pPr>
      <w:r w:rsidRPr="00365B49">
        <w:rPr>
          <w:lang w:bidi="en-US"/>
        </w:rPr>
        <w:tab/>
        <w:t>&lt;/IDP&gt;</w:t>
      </w:r>
      <w:r w:rsidRPr="00365B49">
        <w:rPr>
          <w:lang w:bidi="en-US"/>
        </w:rPr>
        <w:tab/>
      </w:r>
    </w:p>
    <w:p w:rsidR="00365B49" w:rsidRPr="00365B49" w:rsidRDefault="00365B49" w:rsidP="00365B49">
      <w:pPr>
        <w:spacing w:after="0"/>
        <w:rPr>
          <w:lang w:bidi="en-US"/>
        </w:rPr>
      </w:pPr>
      <w:r w:rsidRPr="00365B49">
        <w:rPr>
          <w:lang w:bidi="en-US"/>
        </w:rPr>
        <w:t>&lt;/IDPS&gt;</w:t>
      </w:r>
    </w:p>
    <w:p w:rsidR="00365B49" w:rsidRDefault="00365B49" w:rsidP="00365B49">
      <w:pPr>
        <w:rPr>
          <w:lang w:bidi="en-US"/>
        </w:rPr>
      </w:pPr>
    </w:p>
    <w:p w:rsidR="00895876" w:rsidRPr="00365B49" w:rsidRDefault="00895876" w:rsidP="00365B49">
      <w:pPr>
        <w:rPr>
          <w:lang w:bidi="en-US"/>
        </w:rPr>
      </w:pPr>
      <w:r>
        <w:rPr>
          <w:lang w:bidi="en-US"/>
        </w:rPr>
        <w:t>Once user adds the required information and adds all the implementation classes in the class path, there are no additional changes required and the caTissue Suite will work with the newly added IDP after a server restart.</w:t>
      </w:r>
    </w:p>
    <w:p w:rsidR="002D2039" w:rsidRDefault="00280860">
      <w:pPr>
        <w:pStyle w:val="Heading2"/>
        <w:pBdr>
          <w:bottom w:val="single" w:sz="8" w:space="0" w:color="4F81BD"/>
        </w:pBdr>
        <w:tabs>
          <w:tab w:val="left" w:pos="360"/>
        </w:tabs>
        <w:ind w:hanging="936"/>
      </w:pPr>
      <w:bookmarkStart w:id="13" w:name="_Toc269914333"/>
      <w:r w:rsidRPr="00280860">
        <w:t>I/O considerations</w:t>
      </w:r>
      <w:bookmarkEnd w:id="13"/>
    </w:p>
    <w:p w:rsidR="005C779F" w:rsidRDefault="00280860" w:rsidP="006D4D72">
      <w:pPr>
        <w:jc w:val="both"/>
        <w:rPr>
          <w:lang w:bidi="en-US"/>
        </w:rPr>
      </w:pPr>
      <w:r>
        <w:rPr>
          <w:lang w:bidi="en-US"/>
        </w:rPr>
        <w:t>There are 2 xml files viz. “IDPConfiguration.xml” and “IDPMigration.xml” that are used in this feature.</w:t>
      </w:r>
      <w:r w:rsidR="00F4591E">
        <w:rPr>
          <w:lang w:bidi="en-US"/>
        </w:rPr>
        <w:t xml:space="preserve"> These files are </w:t>
      </w:r>
      <w:r w:rsidR="00163DFA">
        <w:rPr>
          <w:lang w:bidi="en-US"/>
        </w:rPr>
        <w:t>accessed</w:t>
      </w:r>
      <w:r w:rsidR="00F4591E">
        <w:rPr>
          <w:lang w:bidi="en-US"/>
        </w:rPr>
        <w:t xml:space="preserve"> at the server startup </w:t>
      </w:r>
      <w:r w:rsidR="005E708B">
        <w:rPr>
          <w:lang w:bidi="en-US"/>
        </w:rPr>
        <w:t>and stored in memory to avoid further I/O operations</w:t>
      </w:r>
      <w:r w:rsidR="00F4591E">
        <w:rPr>
          <w:lang w:bidi="en-US"/>
        </w:rPr>
        <w:t>.</w:t>
      </w:r>
      <w:r w:rsidR="007E31C3">
        <w:rPr>
          <w:lang w:bidi="en-US"/>
        </w:rPr>
        <w:t xml:space="preserve">  </w:t>
      </w:r>
    </w:p>
    <w:p w:rsidR="002D2039" w:rsidRDefault="00283FE6">
      <w:pPr>
        <w:pStyle w:val="Heading2"/>
        <w:pBdr>
          <w:bottom w:val="single" w:sz="8" w:space="0" w:color="4F81BD"/>
        </w:pBdr>
        <w:tabs>
          <w:tab w:val="left" w:pos="360"/>
        </w:tabs>
        <w:ind w:hanging="936"/>
      </w:pPr>
      <w:bookmarkStart w:id="14" w:name="_Toc269914334"/>
      <w:r>
        <w:t>Memory considerations</w:t>
      </w:r>
      <w:bookmarkEnd w:id="14"/>
    </w:p>
    <w:p w:rsidR="00283FE6" w:rsidRDefault="00FE1BAA" w:rsidP="006D4D72">
      <w:pPr>
        <w:jc w:val="both"/>
        <w:rPr>
          <w:lang w:bidi="en-US"/>
        </w:rPr>
      </w:pPr>
      <w:r>
        <w:rPr>
          <w:lang w:bidi="en-US"/>
        </w:rPr>
        <w:lastRenderedPageBreak/>
        <w:t xml:space="preserve">Above mentioned files are accessed at server startup and then this information is kept in memory in </w:t>
      </w:r>
      <w:r w:rsidR="00F10630">
        <w:rPr>
          <w:lang w:bidi="en-US"/>
        </w:rPr>
        <w:t xml:space="preserve">a </w:t>
      </w:r>
      <w:r>
        <w:rPr>
          <w:lang w:bidi="en-US"/>
        </w:rPr>
        <w:t xml:space="preserve">hash map in </w:t>
      </w:r>
      <w:r w:rsidR="0006117E" w:rsidRPr="0006117E">
        <w:rPr>
          <w:rFonts w:ascii="Courier" w:hAnsi="Courier"/>
          <w:lang w:bidi="en-US"/>
        </w:rPr>
        <w:t>IDPManager</w:t>
      </w:r>
      <w:r>
        <w:rPr>
          <w:lang w:bidi="en-US"/>
        </w:rPr>
        <w:t xml:space="preserve"> class. </w:t>
      </w:r>
      <w:r w:rsidR="00477B4A">
        <w:rPr>
          <w:lang w:bidi="en-US"/>
        </w:rPr>
        <w:t>This in memory storage is quite lightweight since it stores the IDP configuration information only in strings and no heavy objects are stored in memory.</w:t>
      </w:r>
    </w:p>
    <w:p w:rsidR="002D2039" w:rsidRDefault="0087131E">
      <w:pPr>
        <w:pStyle w:val="Heading2"/>
        <w:pBdr>
          <w:bottom w:val="single" w:sz="8" w:space="0" w:color="4F81BD"/>
        </w:pBdr>
        <w:tabs>
          <w:tab w:val="left" w:pos="360"/>
        </w:tabs>
        <w:ind w:hanging="936"/>
      </w:pPr>
      <w:bookmarkStart w:id="15" w:name="_Toc269914335"/>
      <w:r>
        <w:t>Third party components</w:t>
      </w:r>
      <w:bookmarkEnd w:id="15"/>
    </w:p>
    <w:p w:rsidR="0087131E" w:rsidRDefault="005E0CBC" w:rsidP="006D4D72">
      <w:pPr>
        <w:jc w:val="both"/>
        <w:rPr>
          <w:lang w:bidi="en-US"/>
        </w:rPr>
      </w:pPr>
      <w:r>
        <w:rPr>
          <w:lang w:bidi="en-US"/>
        </w:rPr>
        <w:t>No third party tools/ components</w:t>
      </w:r>
      <w:r w:rsidR="00C874AA">
        <w:rPr>
          <w:lang w:bidi="en-US"/>
        </w:rPr>
        <w:t xml:space="preserve"> are</w:t>
      </w:r>
      <w:r>
        <w:rPr>
          <w:lang w:bidi="en-US"/>
        </w:rPr>
        <w:t xml:space="preserve"> used</w:t>
      </w:r>
      <w:r w:rsidR="00C874AA">
        <w:rPr>
          <w:lang w:bidi="en-US"/>
        </w:rPr>
        <w:t xml:space="preserve"> in this feature.</w:t>
      </w:r>
    </w:p>
    <w:p w:rsidR="002D2039" w:rsidRDefault="0006117E">
      <w:pPr>
        <w:pStyle w:val="Heading2"/>
        <w:pBdr>
          <w:bottom w:val="single" w:sz="8" w:space="0" w:color="4F81BD"/>
        </w:pBdr>
        <w:tabs>
          <w:tab w:val="left" w:pos="360"/>
        </w:tabs>
        <w:ind w:hanging="936"/>
      </w:pPr>
      <w:bookmarkStart w:id="16" w:name="_Toc269914336"/>
      <w:r w:rsidRPr="0006117E">
        <w:t>Crash recovery considerations</w:t>
      </w:r>
      <w:bookmarkEnd w:id="16"/>
    </w:p>
    <w:p w:rsidR="002D2039" w:rsidRDefault="005B23E1">
      <w:pPr>
        <w:rPr>
          <w:lang w:bidi="en-US"/>
        </w:rPr>
      </w:pPr>
      <w:r>
        <w:rPr>
          <w:lang w:bidi="en-US"/>
        </w:rPr>
        <w:t>There are no processes that will affect the state of the application even if server is abruptly shut down.</w:t>
      </w:r>
      <w:r w:rsidR="00EC5B4A">
        <w:rPr>
          <w:lang w:bidi="en-US"/>
        </w:rPr>
        <w:t xml:space="preserve"> If the server is brought down abruptly during the migration, the whole migration </w:t>
      </w:r>
      <w:r w:rsidR="00A43101">
        <w:rPr>
          <w:lang w:bidi="en-US"/>
        </w:rPr>
        <w:t>transaction will</w:t>
      </w:r>
      <w:r w:rsidR="00EC5B4A">
        <w:rPr>
          <w:lang w:bidi="en-US"/>
        </w:rPr>
        <w:t xml:space="preserve"> </w:t>
      </w:r>
      <w:r w:rsidR="00A43101">
        <w:rPr>
          <w:lang w:bidi="en-US"/>
        </w:rPr>
        <w:t xml:space="preserve">be </w:t>
      </w:r>
      <w:r w:rsidR="00EC5B4A">
        <w:rPr>
          <w:lang w:bidi="en-US"/>
        </w:rPr>
        <w:t>roll</w:t>
      </w:r>
      <w:r w:rsidR="00A43101">
        <w:rPr>
          <w:lang w:bidi="en-US"/>
        </w:rPr>
        <w:t xml:space="preserve">ed </w:t>
      </w:r>
      <w:r w:rsidR="00EC5B4A">
        <w:rPr>
          <w:lang w:bidi="en-US"/>
        </w:rPr>
        <w:t>back.</w:t>
      </w:r>
    </w:p>
    <w:p w:rsidR="002D2039" w:rsidRDefault="0006117E">
      <w:pPr>
        <w:pStyle w:val="Heading2"/>
        <w:pBdr>
          <w:bottom w:val="single" w:sz="8" w:space="0" w:color="4F81BD"/>
        </w:pBdr>
        <w:tabs>
          <w:tab w:val="left" w:pos="360"/>
        </w:tabs>
        <w:ind w:hanging="936"/>
      </w:pPr>
      <w:bookmarkStart w:id="17" w:name="_Toc269914337"/>
      <w:r w:rsidRPr="0006117E">
        <w:t>Transaction management</w:t>
      </w:r>
      <w:bookmarkEnd w:id="17"/>
    </w:p>
    <w:p w:rsidR="00653AE5" w:rsidRDefault="00012758">
      <w:pPr>
        <w:jc w:val="both"/>
        <w:rPr>
          <w:lang w:bidi="en-US"/>
        </w:rPr>
      </w:pPr>
      <w:r>
        <w:rPr>
          <w:lang w:bidi="en-US"/>
        </w:rPr>
        <w:t xml:space="preserve">When user </w:t>
      </w:r>
      <w:r w:rsidR="0061143A">
        <w:rPr>
          <w:lang w:bidi="en-US"/>
        </w:rPr>
        <w:t xml:space="preserve">is migrated </w:t>
      </w:r>
      <w:r>
        <w:rPr>
          <w:lang w:bidi="en-US"/>
        </w:rPr>
        <w:t>from one IDP to other, there is an operation which updates the database with the user’s migration status.</w:t>
      </w:r>
      <w:r w:rsidR="004774B3">
        <w:rPr>
          <w:lang w:bidi="en-US"/>
        </w:rPr>
        <w:t xml:space="preserve"> This is a standard atomic operation which uses caTissue DAO framework. If there is a customized IDP for which the existing code is extended, then it is the responsibility of the new code to manage transactions local to the code.</w:t>
      </w:r>
    </w:p>
    <w:p w:rsidR="002D2039" w:rsidRDefault="00C40A0F">
      <w:pPr>
        <w:pStyle w:val="Heading2"/>
        <w:pBdr>
          <w:bottom w:val="single" w:sz="8" w:space="0" w:color="4F81BD"/>
        </w:pBdr>
        <w:tabs>
          <w:tab w:val="left" w:pos="360"/>
        </w:tabs>
        <w:ind w:hanging="936"/>
      </w:pPr>
      <w:bookmarkStart w:id="18" w:name="_Toc269914338"/>
      <w:r>
        <w:t>Multi threading considerations</w:t>
      </w:r>
      <w:bookmarkEnd w:id="18"/>
    </w:p>
    <w:p w:rsidR="002D2039" w:rsidRDefault="00C40A0F">
      <w:pPr>
        <w:rPr>
          <w:lang w:bidi="en-US"/>
        </w:rPr>
      </w:pPr>
      <w:r>
        <w:rPr>
          <w:lang w:bidi="en-US"/>
        </w:rPr>
        <w:t>There is no multi threading involved in this feature.</w:t>
      </w:r>
    </w:p>
    <w:p w:rsidR="002D2039" w:rsidRDefault="0032154E">
      <w:pPr>
        <w:pStyle w:val="Heading2"/>
        <w:pBdr>
          <w:bottom w:val="single" w:sz="8" w:space="0" w:color="4F81BD"/>
        </w:pBdr>
        <w:tabs>
          <w:tab w:val="left" w:pos="360"/>
        </w:tabs>
        <w:ind w:hanging="936"/>
      </w:pPr>
      <w:bookmarkStart w:id="19" w:name="_Toc269914339"/>
      <w:r>
        <w:t>Configuration / script changes</w:t>
      </w:r>
      <w:bookmarkEnd w:id="19"/>
    </w:p>
    <w:p w:rsidR="002D2039" w:rsidRDefault="009C3A83">
      <w:pPr>
        <w:rPr>
          <w:lang w:bidi="en-US"/>
        </w:rPr>
      </w:pPr>
      <w:r>
        <w:rPr>
          <w:lang w:bidi="en-US"/>
        </w:rPr>
        <w:t>The A</w:t>
      </w:r>
      <w:r w:rsidR="0032154E">
        <w:rPr>
          <w:lang w:bidi="en-US"/>
        </w:rPr>
        <w:t xml:space="preserve">nt scripts </w:t>
      </w:r>
      <w:r w:rsidR="00A74A48">
        <w:rPr>
          <w:lang w:bidi="en-US"/>
        </w:rPr>
        <w:t xml:space="preserve">for fresh database installation as well as database upgrades </w:t>
      </w:r>
      <w:r w:rsidR="0032154E">
        <w:rPr>
          <w:lang w:bidi="en-US"/>
        </w:rPr>
        <w:t xml:space="preserve">have been updated to support this feature. </w:t>
      </w:r>
    </w:p>
    <w:p w:rsidR="002D2039" w:rsidRDefault="004C48D5">
      <w:pPr>
        <w:pStyle w:val="Heading2"/>
        <w:pBdr>
          <w:bottom w:val="single" w:sz="8" w:space="0" w:color="4F81BD"/>
        </w:pBdr>
        <w:tabs>
          <w:tab w:val="left" w:pos="360"/>
          <w:tab w:val="left" w:pos="450"/>
        </w:tabs>
        <w:ind w:hanging="936"/>
      </w:pPr>
      <w:r>
        <w:t xml:space="preserve"> </w:t>
      </w:r>
      <w:bookmarkStart w:id="20" w:name="_Toc269914340"/>
      <w:r w:rsidR="00793B3F">
        <w:t>Security considerations</w:t>
      </w:r>
      <w:bookmarkEnd w:id="20"/>
    </w:p>
    <w:p w:rsidR="002D2039" w:rsidRDefault="008A482B">
      <w:pPr>
        <w:rPr>
          <w:lang w:bidi="en-US"/>
        </w:rPr>
      </w:pPr>
      <w:r>
        <w:rPr>
          <w:lang w:bidi="en-US"/>
        </w:rPr>
        <w:t>This feature allows for extensions to the existing code.  The existing code for this feature does not introduce any SQL injection or XSS vulnerability risks. If the code is extended, then it is the responsibility of the new code to handle security risks.</w:t>
      </w:r>
    </w:p>
    <w:p w:rsidR="002D2039" w:rsidRDefault="005C779F">
      <w:pPr>
        <w:pStyle w:val="Heading2"/>
        <w:pBdr>
          <w:bottom w:val="single" w:sz="8" w:space="0" w:color="4F81BD"/>
        </w:pBdr>
        <w:tabs>
          <w:tab w:val="left" w:pos="360"/>
        </w:tabs>
        <w:ind w:hanging="936"/>
      </w:pPr>
      <w:bookmarkStart w:id="21" w:name="_Toc269668248"/>
      <w:bookmarkStart w:id="22" w:name="_Toc269914341"/>
      <w:bookmarkEnd w:id="21"/>
      <w:r>
        <w:t>Database changes</w:t>
      </w:r>
      <w:bookmarkEnd w:id="22"/>
    </w:p>
    <w:p w:rsidR="00D407D0" w:rsidRDefault="001E6FC9" w:rsidP="007A04DA">
      <w:pPr>
        <w:jc w:val="both"/>
        <w:rPr>
          <w:rFonts w:ascii="Calibri" w:eastAsia="Calibri" w:hAnsi="Calibri" w:cs="Times New Roman"/>
          <w:lang w:bidi="en-US"/>
        </w:rPr>
      </w:pPr>
      <w:r>
        <w:rPr>
          <w:rFonts w:ascii="Calibri" w:eastAsia="Calibri" w:hAnsi="Calibri" w:cs="Times New Roman"/>
          <w:lang w:bidi="en-US"/>
        </w:rPr>
        <w:t>To accommodate various user properties related to IDP, there is an addition of one table into caTissue database. Following is the schema for the newly added table.</w:t>
      </w:r>
    </w:p>
    <w:p w:rsidR="001E6FC9" w:rsidRDefault="001E6FC9" w:rsidP="000E21F6">
      <w:pPr>
        <w:keepNext/>
        <w:jc w:val="center"/>
      </w:pPr>
      <w:r w:rsidRPr="001E6FC9">
        <w:rPr>
          <w:noProof/>
        </w:rPr>
        <w:drawing>
          <wp:inline distT="0" distB="0" distL="0" distR="0">
            <wp:extent cx="2705100" cy="1428750"/>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705100" cy="1428750"/>
                    </a:xfrm>
                    <a:prstGeom prst="rect">
                      <a:avLst/>
                    </a:prstGeom>
                    <a:noFill/>
                    <a:ln w="9525">
                      <a:noFill/>
                      <a:miter lim="800000"/>
                      <a:headEnd/>
                      <a:tailEnd/>
                    </a:ln>
                  </pic:spPr>
                </pic:pic>
              </a:graphicData>
            </a:graphic>
          </wp:inline>
        </w:drawing>
      </w:r>
    </w:p>
    <w:p w:rsidR="001E6FC9" w:rsidRDefault="001E6FC9" w:rsidP="000E21F6">
      <w:pPr>
        <w:pStyle w:val="Caption"/>
        <w:jc w:val="center"/>
      </w:pPr>
      <w:bookmarkStart w:id="23" w:name="_Toc269748202"/>
      <w:r>
        <w:t xml:space="preserve">Figure </w:t>
      </w:r>
      <w:r w:rsidR="00352EA6">
        <w:fldChar w:fldCharType="begin"/>
      </w:r>
      <w:r w:rsidR="0064014C">
        <w:instrText xml:space="preserve"> SEQ Figure \* ARABIC </w:instrText>
      </w:r>
      <w:r w:rsidR="00352EA6">
        <w:fldChar w:fldCharType="separate"/>
      </w:r>
      <w:r w:rsidR="008D5D51">
        <w:rPr>
          <w:noProof/>
        </w:rPr>
        <w:t>4</w:t>
      </w:r>
      <w:r w:rsidR="00352EA6">
        <w:rPr>
          <w:noProof/>
        </w:rPr>
        <w:fldChar w:fldCharType="end"/>
      </w:r>
      <w:r>
        <w:t>: Database changes for IDP</w:t>
      </w:r>
      <w:bookmarkEnd w:id="23"/>
    </w:p>
    <w:p w:rsidR="001E6FC9" w:rsidRDefault="005265C0" w:rsidP="007A04DA">
      <w:pPr>
        <w:jc w:val="both"/>
      </w:pPr>
      <w:r>
        <w:lastRenderedPageBreak/>
        <w:t>Following is the brief explanation of this table and its columns</w:t>
      </w:r>
    </w:p>
    <w:p w:rsidR="005265C0" w:rsidRDefault="005265C0" w:rsidP="007A04DA">
      <w:pPr>
        <w:jc w:val="both"/>
      </w:pPr>
      <w:r>
        <w:t>CSM_MIGRATED_USER : This table contains information about the migration status of the caTissue user.</w:t>
      </w:r>
    </w:p>
    <w:p w:rsidR="005265C0" w:rsidRDefault="005265C0" w:rsidP="007A04DA">
      <w:pPr>
        <w:jc w:val="both"/>
      </w:pPr>
      <w:r>
        <w:t>LOGIN_NAME: Login name of the caTissue user.</w:t>
      </w:r>
    </w:p>
    <w:p w:rsidR="005265C0" w:rsidRDefault="005265C0" w:rsidP="007A04DA">
      <w:pPr>
        <w:jc w:val="both"/>
      </w:pPr>
      <w:r>
        <w:t>MIGRATED_LOGIN_NAME: Login name of the user after migration</w:t>
      </w:r>
    </w:p>
    <w:p w:rsidR="005265C0" w:rsidRDefault="005265C0" w:rsidP="007A04DA">
      <w:pPr>
        <w:jc w:val="both"/>
      </w:pPr>
      <w:r>
        <w:t>TARGET_IDP_NAME: Name of the IDP, the user belongs to</w:t>
      </w:r>
    </w:p>
    <w:p w:rsidR="005265C0" w:rsidRDefault="005265C0" w:rsidP="007A04DA">
      <w:pPr>
        <w:jc w:val="both"/>
      </w:pPr>
      <w:r>
        <w:t>MIGRATION_STATUS:  user’s migration status e.g.  MIGRATED, DO_NOT_MIGRATED, NOT_MIGRATED etc</w:t>
      </w:r>
    </w:p>
    <w:p w:rsidR="00F7679D" w:rsidRPr="001E6FC9" w:rsidRDefault="00F7679D" w:rsidP="007A04DA">
      <w:pPr>
        <w:jc w:val="both"/>
      </w:pPr>
    </w:p>
    <w:p w:rsidR="003D50BC" w:rsidRDefault="002201AE" w:rsidP="007A04DA">
      <w:pPr>
        <w:pStyle w:val="Heading1"/>
        <w:keepNext w:val="0"/>
        <w:keepLines w:val="0"/>
        <w:pageBreakBefore/>
        <w:numPr>
          <w:ilvl w:val="0"/>
          <w:numId w:val="2"/>
        </w:numPr>
        <w:pBdr>
          <w:bottom w:val="single" w:sz="12" w:space="1" w:color="365F91"/>
        </w:pBdr>
        <w:tabs>
          <w:tab w:val="num" w:pos="0"/>
        </w:tabs>
        <w:spacing w:before="600" w:after="80" w:line="240" w:lineRule="auto"/>
        <w:ind w:left="0" w:firstLine="0"/>
        <w:jc w:val="both"/>
        <w:rPr>
          <w:rFonts w:ascii="Cambria" w:eastAsia="Times New Roman" w:hAnsi="Cambria" w:cs="Times New Roman"/>
          <w:color w:val="365F91"/>
          <w:sz w:val="36"/>
          <w:szCs w:val="24"/>
          <w:lang w:bidi="en-US"/>
        </w:rPr>
      </w:pPr>
      <w:bookmarkStart w:id="24" w:name="_Toc269914342"/>
      <w:r>
        <w:rPr>
          <w:rFonts w:ascii="Cambria" w:eastAsia="Times New Roman" w:hAnsi="Cambria" w:cs="Times New Roman"/>
          <w:color w:val="365F91"/>
          <w:sz w:val="36"/>
          <w:szCs w:val="24"/>
          <w:lang w:bidi="en-US"/>
        </w:rPr>
        <w:lastRenderedPageBreak/>
        <w:t>Bulk operation support</w:t>
      </w:r>
      <w:bookmarkEnd w:id="24"/>
    </w:p>
    <w:p w:rsidR="00AF3041" w:rsidRPr="00AF3041" w:rsidRDefault="00AF3041" w:rsidP="007A04DA">
      <w:pPr>
        <w:jc w:val="both"/>
        <w:rPr>
          <w:lang w:bidi="en-US"/>
        </w:rPr>
      </w:pPr>
      <w:r w:rsidRPr="00AF3041">
        <w:rPr>
          <w:lang w:bidi="en-US"/>
        </w:rPr>
        <w:t>Bulk data operation is a new feature in caTissue that allows users to add or edit bulk data in caTissue at one time.</w:t>
      </w:r>
    </w:p>
    <w:p w:rsidR="00AF3041" w:rsidRPr="00AF3041" w:rsidRDefault="00AF3041" w:rsidP="007A04DA">
      <w:pPr>
        <w:jc w:val="both"/>
        <w:rPr>
          <w:lang w:bidi="en-US"/>
        </w:rPr>
      </w:pPr>
      <w:r w:rsidRPr="00AF3041">
        <w:rPr>
          <w:lang w:bidi="en-US"/>
        </w:rPr>
        <w:t xml:space="preserve">There are quite a few use cases where users / administrators need to import some data into caTissue from external data source. It can be the data that needs to be migrated from the earlier version or large number of specimens that need to be inserted into caTissue database which are coming from some other applications. Another use case would be to disable activity status of many users at the same time. Doing such things manually would take long time and is cumbersome. So using this feature, users can perform such operations on large number of records simultaneously and with ease. </w:t>
      </w:r>
    </w:p>
    <w:p w:rsidR="00AF3041" w:rsidRPr="00AF3041" w:rsidRDefault="00AF3041" w:rsidP="007A04DA">
      <w:pPr>
        <w:jc w:val="both"/>
        <w:rPr>
          <w:lang w:bidi="en-US"/>
        </w:rPr>
      </w:pPr>
      <w:r w:rsidRPr="00AF3041">
        <w:rPr>
          <w:lang w:bidi="en-US"/>
        </w:rPr>
        <w:t>To be able to add or edit multiple records of the same object, bulk operation performs following steps</w:t>
      </w:r>
    </w:p>
    <w:p w:rsidR="00AF3041" w:rsidRPr="00AF3041" w:rsidRDefault="00AF3041" w:rsidP="007A04DA">
      <w:pPr>
        <w:numPr>
          <w:ilvl w:val="0"/>
          <w:numId w:val="5"/>
        </w:numPr>
        <w:jc w:val="both"/>
        <w:rPr>
          <w:lang w:bidi="en-US"/>
        </w:rPr>
      </w:pPr>
      <w:r w:rsidRPr="00AF3041">
        <w:rPr>
          <w:lang w:bidi="en-US"/>
        </w:rPr>
        <w:t>It expects an XML template which represents the object model for the object which user is trying to save or update.(object here represents different entities in the caTissue e.g. Specimen, User, Collection Protocol etc)</w:t>
      </w:r>
    </w:p>
    <w:p w:rsidR="00AF3041" w:rsidRPr="00AF3041" w:rsidRDefault="00AF3041" w:rsidP="007A04DA">
      <w:pPr>
        <w:numPr>
          <w:ilvl w:val="0"/>
          <w:numId w:val="5"/>
        </w:numPr>
        <w:jc w:val="both"/>
        <w:rPr>
          <w:lang w:bidi="en-US"/>
        </w:rPr>
      </w:pPr>
      <w:r w:rsidRPr="00AF3041">
        <w:rPr>
          <w:lang w:bidi="en-US"/>
        </w:rPr>
        <w:t>Once the XML template is available, bulk operation exports an empty CSV file in the appropriate format.</w:t>
      </w:r>
    </w:p>
    <w:p w:rsidR="00AF3041" w:rsidRPr="00AF3041" w:rsidRDefault="00AF3041" w:rsidP="007A04DA">
      <w:pPr>
        <w:numPr>
          <w:ilvl w:val="0"/>
          <w:numId w:val="5"/>
        </w:numPr>
        <w:jc w:val="both"/>
        <w:rPr>
          <w:lang w:bidi="en-US"/>
        </w:rPr>
      </w:pPr>
      <w:r w:rsidRPr="00AF3041">
        <w:rPr>
          <w:lang w:bidi="en-US"/>
        </w:rPr>
        <w:t>User takes this empty CSV file and fills it with the actual data for the multiple records of the object.</w:t>
      </w:r>
    </w:p>
    <w:p w:rsidR="00AF3041" w:rsidRDefault="00AF3041" w:rsidP="007A04DA">
      <w:pPr>
        <w:numPr>
          <w:ilvl w:val="0"/>
          <w:numId w:val="5"/>
        </w:numPr>
        <w:jc w:val="both"/>
        <w:rPr>
          <w:lang w:bidi="en-US"/>
        </w:rPr>
      </w:pPr>
      <w:r w:rsidRPr="00AF3041">
        <w:rPr>
          <w:lang w:bidi="en-US"/>
        </w:rPr>
        <w:t>Once the CSV file is filled, user uploads the file; application inserts / updates all the records in the CSV file into the caTissue database.</w:t>
      </w:r>
    </w:p>
    <w:p w:rsidR="009A2F01" w:rsidRPr="00AF3041" w:rsidRDefault="009A2F01" w:rsidP="007A04DA">
      <w:pPr>
        <w:pStyle w:val="Heading2"/>
        <w:tabs>
          <w:tab w:val="left" w:pos="360"/>
        </w:tabs>
        <w:ind w:hanging="936"/>
      </w:pPr>
      <w:bookmarkStart w:id="25" w:name="_Toc269914343"/>
      <w:r>
        <w:t>Design scope</w:t>
      </w:r>
      <w:bookmarkEnd w:id="25"/>
    </w:p>
    <w:p w:rsidR="003D50BC" w:rsidRDefault="009A2F01" w:rsidP="007A04DA">
      <w:pPr>
        <w:jc w:val="both"/>
        <w:rPr>
          <w:lang w:bidi="en-US"/>
        </w:rPr>
      </w:pPr>
      <w:r>
        <w:rPr>
          <w:lang w:bidi="en-US"/>
        </w:rPr>
        <w:t>The design scope for bulk operation includes all the use cases and requirements mentioned above in the introduction section.</w:t>
      </w:r>
    </w:p>
    <w:p w:rsidR="004664CD" w:rsidRDefault="004664CD" w:rsidP="007A04DA">
      <w:pPr>
        <w:pStyle w:val="Heading2"/>
        <w:tabs>
          <w:tab w:val="left" w:pos="360"/>
        </w:tabs>
        <w:ind w:hanging="936"/>
      </w:pPr>
      <w:bookmarkStart w:id="26" w:name="_Toc269914344"/>
      <w:r>
        <w:t>Solution architecture</w:t>
      </w:r>
      <w:bookmarkEnd w:id="26"/>
    </w:p>
    <w:p w:rsidR="00D91952" w:rsidRDefault="00F10E5E" w:rsidP="007A04DA">
      <w:pPr>
        <w:jc w:val="both"/>
      </w:pPr>
      <w:r>
        <w:t xml:space="preserve">The most important aspect of bulk operation is to upload huge amount of data within reasonably quick time at the same time make sure that every object that is inserted undergoes the appropriate validation process. So the crucial part of the design process is to make sure that the design allows for quick I/O to read the values from the CSV file , make sure that there is no redundant in-memory storage. </w:t>
      </w:r>
      <w:r w:rsidR="00D91952">
        <w:t xml:space="preserve">Bulk operation is inherently an API way of inserting the objects into the caTissue database. So the BO feature internally uses caCore framework to insert/ update objects in the caTissue. This has several advantages. CaCore already takes care of all the validations so it can be reused. Also using caCore, BO can reuse its exception handling as it is. </w:t>
      </w:r>
    </w:p>
    <w:p w:rsidR="00D91952" w:rsidRDefault="00D91952" w:rsidP="007A04DA">
      <w:pPr>
        <w:jc w:val="both"/>
      </w:pPr>
      <w:r>
        <w:t xml:space="preserve">There are scenarios where user would try to insert large number of objects using bulk operation feature. So it is important to have this feature run in the background using parallel threads. So every bulk </w:t>
      </w:r>
      <w:r>
        <w:lastRenderedPageBreak/>
        <w:t>operation job starts in a separate thread so that different users can start more than one bulk upload jobs at the same time.</w:t>
      </w:r>
    </w:p>
    <w:p w:rsidR="003D50BC" w:rsidRDefault="00D91952" w:rsidP="007A04DA">
      <w:pPr>
        <w:jc w:val="both"/>
      </w:pPr>
      <w:r>
        <w:t>T</w:t>
      </w:r>
      <w:r w:rsidR="00F10E5E">
        <w:t xml:space="preserve">his section explains </w:t>
      </w:r>
      <w:r>
        <w:t xml:space="preserve">these </w:t>
      </w:r>
      <w:r w:rsidR="00F10E5E">
        <w:t>design considerations that are followed in impl</w:t>
      </w:r>
      <w:r>
        <w:t xml:space="preserve">ementing bulk operation feature in details. </w:t>
      </w:r>
    </w:p>
    <w:p w:rsidR="00F10E5E" w:rsidRDefault="000A1CB3" w:rsidP="007A04DA">
      <w:pPr>
        <w:pStyle w:val="Heading2"/>
        <w:numPr>
          <w:ilvl w:val="2"/>
          <w:numId w:val="2"/>
        </w:numPr>
        <w:tabs>
          <w:tab w:val="left" w:pos="360"/>
        </w:tabs>
      </w:pPr>
      <w:bookmarkStart w:id="27" w:name="_Toc269914345"/>
      <w:r>
        <w:t>Detailed design</w:t>
      </w:r>
      <w:bookmarkEnd w:id="27"/>
    </w:p>
    <w:p w:rsidR="000A1CB3" w:rsidRDefault="00B932EF" w:rsidP="007A04DA">
      <w:pPr>
        <w:jc w:val="both"/>
        <w:rPr>
          <w:lang w:bidi="en-US"/>
        </w:rPr>
      </w:pPr>
      <w:r>
        <w:rPr>
          <w:lang w:bidi="en-US"/>
        </w:rPr>
        <w:t xml:space="preserve">While performing bulk operation, user can insert / edit any object in the caTissue domain model along with any annotation defined using dynamic extensions as long as the template for these objects is uploaded. This means that bulk operation feature has to be intelligent enough to deal with any domain object of caTissue as well as any entity (defined annotation) from dynamic extensions. </w:t>
      </w:r>
    </w:p>
    <w:p w:rsidR="00B932EF" w:rsidRDefault="00B932EF" w:rsidP="007A04DA">
      <w:pPr>
        <w:jc w:val="both"/>
        <w:rPr>
          <w:lang w:bidi="en-US"/>
        </w:rPr>
      </w:pPr>
      <w:r>
        <w:rPr>
          <w:lang w:bidi="en-US"/>
        </w:rPr>
        <w:t>To solve this problem, a controller pattern is used where a centralized controller class is responsible for all domain objects and operations (insert/ edit)</w:t>
      </w:r>
    </w:p>
    <w:p w:rsidR="003A7032" w:rsidRDefault="003A7032" w:rsidP="007A04DA">
      <w:pPr>
        <w:jc w:val="both"/>
        <w:rPr>
          <w:lang w:bidi="en-US"/>
        </w:rPr>
      </w:pPr>
      <w:r>
        <w:rPr>
          <w:lang w:bidi="en-US"/>
        </w:rPr>
        <w:t xml:space="preserve">Following class diagram explains the </w:t>
      </w:r>
      <w:r w:rsidR="00540B5F">
        <w:rPr>
          <w:lang w:bidi="en-US"/>
        </w:rPr>
        <w:t xml:space="preserve">controller class </w:t>
      </w:r>
      <w:r>
        <w:rPr>
          <w:lang w:bidi="en-US"/>
        </w:rPr>
        <w:t>involved in the feature</w:t>
      </w:r>
    </w:p>
    <w:p w:rsidR="006B3570" w:rsidRDefault="006B3570" w:rsidP="000E21F6">
      <w:pPr>
        <w:keepNext/>
        <w:ind w:left="-810"/>
        <w:jc w:val="center"/>
      </w:pPr>
      <w:r>
        <w:rPr>
          <w:rFonts w:ascii="Calibri" w:hAnsi="Calibri"/>
          <w:noProof/>
        </w:rPr>
        <w:drawing>
          <wp:inline distT="0" distB="0" distL="0" distR="0">
            <wp:extent cx="3971925" cy="32385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971925" cy="3238500"/>
                    </a:xfrm>
                    <a:prstGeom prst="rect">
                      <a:avLst/>
                    </a:prstGeom>
                    <a:noFill/>
                    <a:ln w="9525">
                      <a:noFill/>
                      <a:miter lim="800000"/>
                      <a:headEnd/>
                      <a:tailEnd/>
                    </a:ln>
                  </pic:spPr>
                </pic:pic>
              </a:graphicData>
            </a:graphic>
          </wp:inline>
        </w:drawing>
      </w:r>
    </w:p>
    <w:p w:rsidR="003A7032" w:rsidRDefault="006B3570" w:rsidP="000E21F6">
      <w:pPr>
        <w:pStyle w:val="Caption"/>
        <w:jc w:val="center"/>
      </w:pPr>
      <w:bookmarkStart w:id="28" w:name="_Toc269748203"/>
      <w:r>
        <w:t xml:space="preserve">Figure </w:t>
      </w:r>
      <w:r w:rsidR="00352EA6">
        <w:fldChar w:fldCharType="begin"/>
      </w:r>
      <w:r w:rsidR="0064014C">
        <w:instrText xml:space="preserve"> SEQ Figure \* ARABIC </w:instrText>
      </w:r>
      <w:r w:rsidR="00352EA6">
        <w:fldChar w:fldCharType="separate"/>
      </w:r>
      <w:r w:rsidR="008D5D51">
        <w:rPr>
          <w:noProof/>
        </w:rPr>
        <w:t>5</w:t>
      </w:r>
      <w:r w:rsidR="00352EA6">
        <w:rPr>
          <w:noProof/>
        </w:rPr>
        <w:fldChar w:fldCharType="end"/>
      </w:r>
      <w:r>
        <w:t>: Bulk operation controller class</w:t>
      </w:r>
      <w:bookmarkEnd w:id="28"/>
    </w:p>
    <w:p w:rsidR="006B3570" w:rsidRDefault="00CA7112" w:rsidP="007A04DA">
      <w:pPr>
        <w:jc w:val="both"/>
        <w:rPr>
          <w:lang w:bidi="en-US"/>
        </w:rPr>
      </w:pPr>
      <w:r>
        <w:rPr>
          <w:lang w:bidi="en-US"/>
        </w:rPr>
        <w:t>As shown in the diagram, the class ‘</w:t>
      </w:r>
      <w:r w:rsidRPr="00CA7112">
        <w:rPr>
          <w:rFonts w:ascii="Courier" w:hAnsi="Courier"/>
          <w:lang w:bidi="en-US"/>
        </w:rPr>
        <w:t>BulkOperationProcessController</w:t>
      </w:r>
      <w:r w:rsidRPr="00CA7112">
        <w:rPr>
          <w:rFonts w:ascii="Courier"/>
          <w:lang w:bidi="en-US"/>
        </w:rPr>
        <w:t>’</w:t>
      </w:r>
      <w:r>
        <w:rPr>
          <w:lang w:bidi="en-US"/>
        </w:rPr>
        <w:t xml:space="preserve"> acts as the central controller. So whenever a bulk operation is started by the user, the control first comes to this class. </w:t>
      </w:r>
    </w:p>
    <w:p w:rsidR="00CA7112" w:rsidRDefault="00CA7112" w:rsidP="007A04DA">
      <w:pPr>
        <w:jc w:val="both"/>
        <w:rPr>
          <w:lang w:bidi="en-US"/>
        </w:rPr>
      </w:pPr>
      <w:r>
        <w:rPr>
          <w:lang w:bidi="en-US"/>
        </w:rPr>
        <w:t>Methods:</w:t>
      </w:r>
    </w:p>
    <w:p w:rsidR="00CA7112" w:rsidRDefault="00CA7112" w:rsidP="007A04DA">
      <w:pPr>
        <w:jc w:val="both"/>
        <w:rPr>
          <w:lang w:bidi="en-US"/>
        </w:rPr>
      </w:pPr>
      <w:r w:rsidRPr="00DE5459">
        <w:rPr>
          <w:rFonts w:ascii="Courier" w:hAnsi="Courier"/>
          <w:lang w:bidi="en-US"/>
        </w:rPr>
        <w:t>preProcess()</w:t>
      </w:r>
      <w:r>
        <w:rPr>
          <w:lang w:bidi="en-US"/>
        </w:rPr>
        <w:t xml:space="preserve"> : This method initializes the different parameters and classes required for the bulk operation process . </w:t>
      </w:r>
    </w:p>
    <w:p w:rsidR="00CA7112" w:rsidRDefault="00CA7112" w:rsidP="007A04DA">
      <w:pPr>
        <w:jc w:val="both"/>
        <w:rPr>
          <w:lang w:bidi="en-US"/>
        </w:rPr>
      </w:pPr>
      <w:r w:rsidRPr="00DE5459">
        <w:rPr>
          <w:rFonts w:ascii="Courier" w:hAnsi="Courier"/>
          <w:lang w:bidi="en-US"/>
        </w:rPr>
        <w:lastRenderedPageBreak/>
        <w:t>process():</w:t>
      </w:r>
      <w:r>
        <w:rPr>
          <w:lang w:bidi="en-US"/>
        </w:rPr>
        <w:t xml:space="preserve"> This method contains the actual implementation of the bulk operation process. This is the starting point of the actual bulk operation algorithm.</w:t>
      </w:r>
    </w:p>
    <w:p w:rsidR="00CA7112" w:rsidRDefault="00CA7112" w:rsidP="007A04DA">
      <w:pPr>
        <w:jc w:val="both"/>
        <w:rPr>
          <w:lang w:bidi="en-US"/>
        </w:rPr>
      </w:pPr>
      <w:r w:rsidRPr="00DE5459">
        <w:rPr>
          <w:rFonts w:ascii="Courier" w:hAnsi="Courier"/>
          <w:lang w:bidi="en-US"/>
        </w:rPr>
        <w:t>postProcess():</w:t>
      </w:r>
      <w:r>
        <w:rPr>
          <w:lang w:bidi="en-US"/>
        </w:rPr>
        <w:t xml:space="preserve"> This method performs the cleanup operations after the processing is completed. The final report for the bulk operation is generated in this method.</w:t>
      </w:r>
    </w:p>
    <w:p w:rsidR="00DE5459" w:rsidRDefault="00750EA1" w:rsidP="007A04DA">
      <w:pPr>
        <w:jc w:val="both"/>
        <w:rPr>
          <w:lang w:bidi="en-US"/>
        </w:rPr>
      </w:pPr>
      <w:r>
        <w:rPr>
          <w:rFonts w:ascii="Courier" w:hAnsi="Courier"/>
          <w:lang w:bidi="en-US"/>
        </w:rPr>
        <w:t>‘</w:t>
      </w:r>
      <w:r w:rsidR="00DE5459" w:rsidRPr="00DE5459">
        <w:rPr>
          <w:rFonts w:ascii="Courier" w:hAnsi="Courier"/>
          <w:lang w:bidi="en-US"/>
        </w:rPr>
        <w:t>BulkOperationControllerFactory</w:t>
      </w:r>
      <w:r>
        <w:rPr>
          <w:rFonts w:ascii="Courier" w:hAnsi="Courier"/>
          <w:lang w:bidi="en-US"/>
        </w:rPr>
        <w:t>’</w:t>
      </w:r>
      <w:r w:rsidR="00DE5459">
        <w:rPr>
          <w:lang w:bidi="en-US"/>
        </w:rPr>
        <w:t xml:space="preserve">class </w:t>
      </w:r>
      <w:r w:rsidR="005A603A">
        <w:rPr>
          <w:lang w:bidi="en-US"/>
        </w:rPr>
        <w:t>i</w:t>
      </w:r>
      <w:r w:rsidR="00DE5459">
        <w:rPr>
          <w:lang w:bidi="en-US"/>
        </w:rPr>
        <w:t xml:space="preserve">s the factory class </w:t>
      </w:r>
      <w:r w:rsidR="00394A96">
        <w:rPr>
          <w:lang w:bidi="en-US"/>
        </w:rPr>
        <w:t xml:space="preserve">used </w:t>
      </w:r>
      <w:r w:rsidR="00355A6C">
        <w:rPr>
          <w:lang w:bidi="en-US"/>
        </w:rPr>
        <w:t xml:space="preserve">for obtaining the </w:t>
      </w:r>
      <w:r w:rsidR="00DE5459">
        <w:rPr>
          <w:lang w:bidi="en-US"/>
        </w:rPr>
        <w:t xml:space="preserve">instance of the </w:t>
      </w:r>
      <w:r w:rsidR="00DE5459" w:rsidRPr="00CA7112">
        <w:rPr>
          <w:rFonts w:ascii="Courier" w:hAnsi="Courier"/>
          <w:lang w:bidi="en-US"/>
        </w:rPr>
        <w:t>BulkOperationProcessController</w:t>
      </w:r>
      <w:r w:rsidR="00DE5459" w:rsidRPr="00CA7112">
        <w:rPr>
          <w:rFonts w:ascii="Courier"/>
          <w:lang w:bidi="en-US"/>
        </w:rPr>
        <w:t>’</w:t>
      </w:r>
      <w:r w:rsidR="00DE5459">
        <w:rPr>
          <w:rFonts w:ascii="Courier"/>
          <w:lang w:bidi="en-US"/>
        </w:rPr>
        <w:t xml:space="preserve"> </w:t>
      </w:r>
      <w:r w:rsidR="00DE5459">
        <w:rPr>
          <w:lang w:bidi="en-US"/>
        </w:rPr>
        <w:t>class.</w:t>
      </w:r>
      <w:r>
        <w:rPr>
          <w:lang w:bidi="en-US"/>
        </w:rPr>
        <w:t xml:space="preserve"> </w:t>
      </w:r>
    </w:p>
    <w:p w:rsidR="00C04F60" w:rsidRDefault="00C04F60" w:rsidP="007A04DA">
      <w:pPr>
        <w:jc w:val="both"/>
        <w:rPr>
          <w:lang w:bidi="en-US"/>
        </w:rPr>
      </w:pPr>
      <w:r>
        <w:rPr>
          <w:lang w:bidi="en-US"/>
        </w:rPr>
        <w:t>As mentioned above , the process method acts as the starting point for the BO algorithm. In the next section, this algorithm is explained along with the different classes involved.</w:t>
      </w:r>
      <w:r w:rsidR="00804F2D">
        <w:rPr>
          <w:lang w:bidi="en-US"/>
        </w:rPr>
        <w:t xml:space="preserve"> The member variables in the controller class in the diagram above are explained in this section.</w:t>
      </w:r>
    </w:p>
    <w:p w:rsidR="00804F2D" w:rsidRDefault="00506225" w:rsidP="007A04DA">
      <w:pPr>
        <w:jc w:val="both"/>
        <w:rPr>
          <w:lang w:bidi="en-US"/>
        </w:rPr>
      </w:pPr>
      <w:r>
        <w:rPr>
          <w:lang w:bidi="en-US"/>
        </w:rPr>
        <w:t>Bulk operation processors</w:t>
      </w:r>
    </w:p>
    <w:p w:rsidR="00506225" w:rsidRDefault="00506225" w:rsidP="007A04DA">
      <w:pPr>
        <w:jc w:val="both"/>
        <w:rPr>
          <w:lang w:bidi="en-US"/>
        </w:rPr>
      </w:pPr>
      <w:r>
        <w:rPr>
          <w:lang w:bidi="en-US"/>
        </w:rPr>
        <w:t>As mentioned at the start of this section, in bulk operations, user can insert different types of objects which can be</w:t>
      </w:r>
    </w:p>
    <w:p w:rsidR="00506225" w:rsidRDefault="00506225" w:rsidP="007A04DA">
      <w:pPr>
        <w:pStyle w:val="ListParagraph"/>
        <w:numPr>
          <w:ilvl w:val="0"/>
          <w:numId w:val="10"/>
        </w:numPr>
        <w:jc w:val="both"/>
        <w:rPr>
          <w:lang w:bidi="en-US"/>
        </w:rPr>
      </w:pPr>
      <w:r>
        <w:rPr>
          <w:lang w:bidi="en-US"/>
        </w:rPr>
        <w:t>caTissue domain objects (static domain model)</w:t>
      </w:r>
    </w:p>
    <w:p w:rsidR="00506225" w:rsidRDefault="00506225" w:rsidP="007A04DA">
      <w:pPr>
        <w:pStyle w:val="ListParagraph"/>
        <w:numPr>
          <w:ilvl w:val="0"/>
          <w:numId w:val="10"/>
        </w:numPr>
        <w:jc w:val="both"/>
        <w:rPr>
          <w:lang w:bidi="en-US"/>
        </w:rPr>
      </w:pPr>
      <w:r>
        <w:rPr>
          <w:lang w:bidi="en-US"/>
        </w:rPr>
        <w:t>Dynamic extensions entities (dynamic domain model)</w:t>
      </w:r>
    </w:p>
    <w:p w:rsidR="00506225" w:rsidRDefault="00506225" w:rsidP="007A04DA">
      <w:pPr>
        <w:pStyle w:val="ListParagraph"/>
        <w:numPr>
          <w:ilvl w:val="0"/>
          <w:numId w:val="10"/>
        </w:numPr>
        <w:jc w:val="both"/>
        <w:rPr>
          <w:lang w:bidi="en-US"/>
        </w:rPr>
      </w:pPr>
      <w:r>
        <w:rPr>
          <w:lang w:bidi="en-US"/>
        </w:rPr>
        <w:t>Category classes defined in dynamic extensions (dynamic domain model)</w:t>
      </w:r>
    </w:p>
    <w:p w:rsidR="00506225" w:rsidRDefault="00506225" w:rsidP="007A04DA">
      <w:pPr>
        <w:jc w:val="both"/>
        <w:rPr>
          <w:lang w:bidi="en-US"/>
        </w:rPr>
      </w:pPr>
      <w:r>
        <w:rPr>
          <w:lang w:bidi="en-US"/>
        </w:rPr>
        <w:t>For each of these types of objects, a different processor is needed since the actual way of inserting these objects in the database varies with the type.</w:t>
      </w:r>
      <w:r w:rsidR="00426752">
        <w:rPr>
          <w:lang w:bidi="en-US"/>
        </w:rPr>
        <w:t xml:space="preserve"> E.g. the way the ‘Participant’ object is inserted into the database is different from the way ‘SmokingHistory’ entity (annotation) data is stored into the database. </w:t>
      </w:r>
    </w:p>
    <w:p w:rsidR="00426752" w:rsidRDefault="00426752" w:rsidP="007A04DA">
      <w:pPr>
        <w:jc w:val="both"/>
        <w:rPr>
          <w:lang w:bidi="en-US"/>
        </w:rPr>
      </w:pPr>
      <w:r>
        <w:rPr>
          <w:lang w:bidi="en-US"/>
        </w:rPr>
        <w:t>Keeping this in mind, there are different processor classes which are used to perform bulk updates. Following diagram explains the classes involved in this context.</w:t>
      </w:r>
    </w:p>
    <w:p w:rsidR="00426752" w:rsidRDefault="00C126AF" w:rsidP="00C126AF">
      <w:pPr>
        <w:keepNext/>
      </w:pPr>
      <w:r>
        <w:rPr>
          <w:noProof/>
        </w:rPr>
        <w:lastRenderedPageBreak/>
        <w:drawing>
          <wp:inline distT="0" distB="0" distL="0" distR="0">
            <wp:extent cx="5943600" cy="354330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3543300"/>
                    </a:xfrm>
                    <a:prstGeom prst="rect">
                      <a:avLst/>
                    </a:prstGeom>
                    <a:noFill/>
                    <a:ln w="9525">
                      <a:noFill/>
                      <a:miter lim="800000"/>
                      <a:headEnd/>
                      <a:tailEnd/>
                    </a:ln>
                  </pic:spPr>
                </pic:pic>
              </a:graphicData>
            </a:graphic>
          </wp:inline>
        </w:drawing>
      </w:r>
    </w:p>
    <w:p w:rsidR="00426752" w:rsidRDefault="00426752" w:rsidP="000E21F6">
      <w:pPr>
        <w:pStyle w:val="Caption"/>
        <w:jc w:val="center"/>
      </w:pPr>
      <w:bookmarkStart w:id="29" w:name="_Toc269748204"/>
      <w:r>
        <w:t xml:space="preserve">Figure </w:t>
      </w:r>
      <w:r w:rsidR="00352EA6">
        <w:fldChar w:fldCharType="begin"/>
      </w:r>
      <w:r w:rsidR="0064014C">
        <w:instrText xml:space="preserve"> SEQ Figure \* ARABIC </w:instrText>
      </w:r>
      <w:r w:rsidR="00352EA6">
        <w:fldChar w:fldCharType="separate"/>
      </w:r>
      <w:r w:rsidR="008D5D51">
        <w:rPr>
          <w:noProof/>
        </w:rPr>
        <w:t>6</w:t>
      </w:r>
      <w:r w:rsidR="00352EA6">
        <w:rPr>
          <w:noProof/>
        </w:rPr>
        <w:fldChar w:fldCharType="end"/>
      </w:r>
      <w:r>
        <w:t>: Bulk operation processor class diagram</w:t>
      </w:r>
      <w:bookmarkEnd w:id="29"/>
    </w:p>
    <w:p w:rsidR="00847D30" w:rsidRDefault="00847D30" w:rsidP="007A04DA">
      <w:pPr>
        <w:jc w:val="both"/>
      </w:pPr>
      <w:r>
        <w:rPr>
          <w:rFonts w:ascii="Courier" w:hAnsi="Courier"/>
        </w:rPr>
        <w:t xml:space="preserve">AbstractBulkOperationProcessor </w:t>
      </w:r>
      <w:r>
        <w:t xml:space="preserve">is the base class for all types of bulk operation processor classes. </w:t>
      </w:r>
    </w:p>
    <w:p w:rsidR="00847D30" w:rsidRDefault="00847D30" w:rsidP="007A04DA">
      <w:pPr>
        <w:jc w:val="both"/>
        <w:rPr>
          <w:lang w:bidi="en-US"/>
        </w:rPr>
      </w:pPr>
      <w:r>
        <w:rPr>
          <w:lang w:bidi="en-US"/>
        </w:rPr>
        <w:t>Attributes:</w:t>
      </w:r>
    </w:p>
    <w:p w:rsidR="00847D30" w:rsidRDefault="00847D30" w:rsidP="007A04DA">
      <w:pPr>
        <w:jc w:val="both"/>
        <w:rPr>
          <w:lang w:bidi="en-US"/>
        </w:rPr>
      </w:pPr>
      <w:r>
        <w:rPr>
          <w:lang w:bidi="en-US"/>
        </w:rPr>
        <w:t>bulkOperationClass : This represents the template xml file using which user is trying to perform bulk upload. This is used in all processors to lookup the structure of the actual input CSV file.</w:t>
      </w:r>
    </w:p>
    <w:p w:rsidR="00847D30" w:rsidRPr="00847D30" w:rsidRDefault="00847D30" w:rsidP="007A04DA">
      <w:pPr>
        <w:jc w:val="both"/>
        <w:rPr>
          <w:lang w:bidi="en-US"/>
        </w:rPr>
      </w:pPr>
      <w:r>
        <w:rPr>
          <w:lang w:bidi="en-US"/>
        </w:rPr>
        <w:t xml:space="preserve">serviceInformationObject: This internally represents the caCore application service delegator class. Bulk operation processors use this object to delegate the insert or edit method calls to the host application caCore service.  </w:t>
      </w:r>
    </w:p>
    <w:p w:rsidR="00C04F60" w:rsidRDefault="005871A7" w:rsidP="007A04DA">
      <w:pPr>
        <w:jc w:val="both"/>
        <w:rPr>
          <w:lang w:bidi="en-US"/>
        </w:rPr>
      </w:pPr>
      <w:r>
        <w:rPr>
          <w:lang w:bidi="en-US"/>
        </w:rPr>
        <w:t xml:space="preserve">Methods: </w:t>
      </w:r>
    </w:p>
    <w:p w:rsidR="005871A7" w:rsidRDefault="005871A7" w:rsidP="007A04DA">
      <w:pPr>
        <w:jc w:val="both"/>
        <w:rPr>
          <w:lang w:bidi="en-US"/>
        </w:rPr>
      </w:pPr>
      <w:r>
        <w:rPr>
          <w:lang w:bidi="en-US"/>
        </w:rPr>
        <w:t xml:space="preserve">process(): This is the main method using which the bulk operation is performed. </w:t>
      </w:r>
    </w:p>
    <w:p w:rsidR="005871A7" w:rsidRDefault="005871A7" w:rsidP="007A04DA">
      <w:pPr>
        <w:jc w:val="both"/>
        <w:rPr>
          <w:lang w:bidi="en-US"/>
        </w:rPr>
      </w:pPr>
      <w:r>
        <w:rPr>
          <w:lang w:bidi="en-US"/>
        </w:rPr>
        <w:t>processObject(Map): This method is used to process one object at a time. The map represents one row in the input CSV file. One row in the CSV file represents information for one caTissue object. So the purpose of this method is to insert or update one object based on the data entered by the user.</w:t>
      </w:r>
    </w:p>
    <w:p w:rsidR="00750EA1" w:rsidRDefault="004649CF" w:rsidP="007A04DA">
      <w:pPr>
        <w:jc w:val="both"/>
        <w:rPr>
          <w:lang w:bidi="en-US"/>
        </w:rPr>
      </w:pPr>
      <w:r w:rsidRPr="004649CF">
        <w:rPr>
          <w:rFonts w:ascii="Courier" w:hAnsi="Courier"/>
          <w:lang w:bidi="en-US"/>
        </w:rPr>
        <w:t>IStaticBulkOperationProcessor</w:t>
      </w:r>
      <w:r>
        <w:rPr>
          <w:lang w:bidi="en-US"/>
        </w:rPr>
        <w:t xml:space="preserve"> is the interface representing processing for the static domain objects of caTissue. </w:t>
      </w:r>
      <w:r w:rsidRPr="004649CF">
        <w:rPr>
          <w:rFonts w:ascii="Courier" w:hAnsi="Courier"/>
          <w:lang w:bidi="en-US"/>
        </w:rPr>
        <w:t>StaticEntityBulkOperationProcessor</w:t>
      </w:r>
      <w:r>
        <w:rPr>
          <w:lang w:bidi="en-US"/>
        </w:rPr>
        <w:t xml:space="preserve"> class implements this interface. All the methods on this class are self-explanatory.</w:t>
      </w:r>
    </w:p>
    <w:p w:rsidR="00DE5459" w:rsidRDefault="004649CF" w:rsidP="007A04DA">
      <w:pPr>
        <w:jc w:val="both"/>
        <w:rPr>
          <w:lang w:bidi="en-US"/>
        </w:rPr>
      </w:pPr>
      <w:r w:rsidRPr="004649CF">
        <w:rPr>
          <w:rFonts w:ascii="Courier" w:hAnsi="Courier"/>
          <w:lang w:bidi="en-US"/>
        </w:rPr>
        <w:lastRenderedPageBreak/>
        <w:t>IDynamicBulkOperationProcessor</w:t>
      </w:r>
      <w:r>
        <w:rPr>
          <w:lang w:bidi="en-US"/>
        </w:rPr>
        <w:t xml:space="preserve"> is the interface representing two types of dynamic object processors.</w:t>
      </w:r>
    </w:p>
    <w:p w:rsidR="004649CF" w:rsidRDefault="004649CF" w:rsidP="007A04DA">
      <w:pPr>
        <w:jc w:val="both"/>
        <w:rPr>
          <w:lang w:bidi="en-US"/>
        </w:rPr>
      </w:pPr>
      <w:r>
        <w:rPr>
          <w:lang w:bidi="en-US"/>
        </w:rPr>
        <w:t>DynamicEntityBulkOperationProcessor class represents the processor to insert/ edit dynamic extensions entities (annotations)</w:t>
      </w:r>
    </w:p>
    <w:p w:rsidR="004649CF" w:rsidRDefault="004649CF" w:rsidP="007A04DA">
      <w:pPr>
        <w:jc w:val="both"/>
        <w:rPr>
          <w:lang w:bidi="en-US"/>
        </w:rPr>
      </w:pPr>
      <w:r>
        <w:rPr>
          <w:lang w:bidi="en-US"/>
        </w:rPr>
        <w:t>DynamicCategorryBulkOperationProcessor class represents the processor to insert/ edit dynamic extensions category classes.</w:t>
      </w:r>
    </w:p>
    <w:p w:rsidR="00BE56B6" w:rsidRDefault="00BE56B6" w:rsidP="007A04DA">
      <w:pPr>
        <w:jc w:val="both"/>
        <w:rPr>
          <w:lang w:bidi="en-US"/>
        </w:rPr>
      </w:pPr>
      <w:r>
        <w:rPr>
          <w:lang w:bidi="en-US"/>
        </w:rPr>
        <w:t>The only difference between static and dynamic processors is that the dynamic bulk operation processors have an extra argument to the process method. This extra argument is of type ‘</w:t>
      </w:r>
      <w:r w:rsidRPr="00BE56B6">
        <w:rPr>
          <w:rFonts w:ascii="Courier" w:hAnsi="Courier"/>
          <w:lang w:bidi="en-US"/>
        </w:rPr>
        <w:t>HookingObjectInformation</w:t>
      </w:r>
      <w:r>
        <w:rPr>
          <w:lang w:bidi="en-US"/>
        </w:rPr>
        <w:t xml:space="preserve">’ which contains the information about the static entity to which the newly inserted dynamic object needs to be associated with. E.g If there is an entity defined viz. ‘SmokingHistory’ which is captured along with ‘Participant’ object in caTissue.  When user tries to bulk upload such </w:t>
      </w:r>
      <w:r w:rsidR="00DB18EF">
        <w:rPr>
          <w:lang w:bidi="en-US"/>
        </w:rPr>
        <w:t>participants,</w:t>
      </w:r>
      <w:r>
        <w:rPr>
          <w:lang w:bidi="en-US"/>
        </w:rPr>
        <w:t xml:space="preserve"> at that time, when system is inserting SmokingHistory data,  this data needs to be associated with the participant data that is entered. The ‘</w:t>
      </w:r>
      <w:r w:rsidRPr="00BE56B6">
        <w:rPr>
          <w:rFonts w:ascii="Courier" w:hAnsi="Courier"/>
          <w:lang w:bidi="en-US"/>
        </w:rPr>
        <w:t>HookingObjectInformation</w:t>
      </w:r>
      <w:r w:rsidRPr="00BE56B6">
        <w:rPr>
          <w:rFonts w:ascii="Courier"/>
          <w:lang w:bidi="en-US"/>
        </w:rPr>
        <w:t>’</w:t>
      </w:r>
      <w:r>
        <w:rPr>
          <w:lang w:bidi="en-US"/>
        </w:rPr>
        <w:t xml:space="preserve"> object represents the information using which dynamic processors can associate static and dynamic data.</w:t>
      </w:r>
    </w:p>
    <w:p w:rsidR="005D5D1F" w:rsidRDefault="005D5D1F" w:rsidP="007A04DA">
      <w:pPr>
        <w:jc w:val="both"/>
        <w:rPr>
          <w:lang w:bidi="en-US"/>
        </w:rPr>
      </w:pPr>
    </w:p>
    <w:p w:rsidR="00DB18EF" w:rsidRDefault="00DB18EF" w:rsidP="007A04DA">
      <w:pPr>
        <w:pStyle w:val="Heading2"/>
        <w:numPr>
          <w:ilvl w:val="3"/>
          <w:numId w:val="2"/>
        </w:numPr>
        <w:tabs>
          <w:tab w:val="left" w:pos="360"/>
        </w:tabs>
      </w:pPr>
      <w:bookmarkStart w:id="30" w:name="_Toc269914346"/>
      <w:r>
        <w:t>Bulk operation algorithm</w:t>
      </w:r>
      <w:bookmarkEnd w:id="30"/>
    </w:p>
    <w:p w:rsidR="00DB18EF" w:rsidRDefault="00DB18EF" w:rsidP="007A04DA">
      <w:pPr>
        <w:jc w:val="both"/>
        <w:rPr>
          <w:lang w:bidi="en-US"/>
        </w:rPr>
      </w:pPr>
      <w:r>
        <w:rPr>
          <w:lang w:bidi="en-US"/>
        </w:rPr>
        <w:t xml:space="preserve">This section explains the algorithm which is used in the bulk operation. </w:t>
      </w:r>
    </w:p>
    <w:p w:rsidR="00DB18EF" w:rsidRDefault="00DB18EF" w:rsidP="007A04DA">
      <w:pPr>
        <w:pStyle w:val="ListParagraph"/>
        <w:numPr>
          <w:ilvl w:val="0"/>
          <w:numId w:val="11"/>
        </w:numPr>
        <w:jc w:val="both"/>
        <w:rPr>
          <w:lang w:bidi="en-US"/>
        </w:rPr>
      </w:pPr>
      <w:r>
        <w:rPr>
          <w:lang w:bidi="en-US"/>
        </w:rPr>
        <w:t>When user submits a bulk operation job, the</w:t>
      </w:r>
      <w:r w:rsidR="00B86E31">
        <w:rPr>
          <w:lang w:bidi="en-US"/>
        </w:rPr>
        <w:t xml:space="preserve">n in a separate thread, </w:t>
      </w:r>
      <w:r>
        <w:rPr>
          <w:lang w:bidi="en-US"/>
        </w:rPr>
        <w:t xml:space="preserve"> control comes to the ‘</w:t>
      </w:r>
      <w:r w:rsidRPr="00B86E31">
        <w:rPr>
          <w:rFonts w:ascii="Courier" w:hAnsi="Courier"/>
          <w:lang w:bidi="en-US"/>
        </w:rPr>
        <w:t>BulkOperationProcessContoller’</w:t>
      </w:r>
      <w:r>
        <w:rPr>
          <w:lang w:bidi="en-US"/>
        </w:rPr>
        <w:t xml:space="preserve"> class</w:t>
      </w:r>
      <w:r w:rsidR="00707DF8">
        <w:rPr>
          <w:lang w:bidi="en-US"/>
        </w:rPr>
        <w:t>.</w:t>
      </w:r>
      <w:r w:rsidR="00B86E31">
        <w:rPr>
          <w:lang w:bidi="en-US"/>
        </w:rPr>
        <w:t xml:space="preserve"> Every bulk operation job starts in a separate thread. So each job gets a new instance of ‘</w:t>
      </w:r>
      <w:r w:rsidR="00B86E31" w:rsidRPr="00B86E31">
        <w:rPr>
          <w:rFonts w:ascii="Courier" w:hAnsi="Courier"/>
          <w:lang w:bidi="en-US"/>
        </w:rPr>
        <w:t>BulkOperationProcessController</w:t>
      </w:r>
      <w:r w:rsidR="00B86E31">
        <w:rPr>
          <w:lang w:bidi="en-US"/>
        </w:rPr>
        <w:t>’</w:t>
      </w:r>
    </w:p>
    <w:p w:rsidR="00707DF8" w:rsidRDefault="00707DF8" w:rsidP="007A04DA">
      <w:pPr>
        <w:pStyle w:val="ListParagraph"/>
        <w:numPr>
          <w:ilvl w:val="0"/>
          <w:numId w:val="11"/>
        </w:numPr>
        <w:jc w:val="both"/>
        <w:rPr>
          <w:lang w:bidi="en-US"/>
        </w:rPr>
      </w:pPr>
      <w:r>
        <w:rPr>
          <w:lang w:bidi="en-US"/>
        </w:rPr>
        <w:t>Controller then creates a BulkOperationClass object which represents the templa</w:t>
      </w:r>
      <w:r w:rsidR="00B86E31">
        <w:rPr>
          <w:lang w:bidi="en-US"/>
        </w:rPr>
        <w:t xml:space="preserve">te metadata for bulk operations and then determines based on the template whether the operation contains only static data or it contains dynamic data as well. Accordingly it populates the processor instances. </w:t>
      </w:r>
    </w:p>
    <w:p w:rsidR="00B86E31" w:rsidRDefault="00B86E31" w:rsidP="007A04DA">
      <w:pPr>
        <w:pStyle w:val="ListParagraph"/>
        <w:numPr>
          <w:ilvl w:val="0"/>
          <w:numId w:val="11"/>
        </w:numPr>
        <w:jc w:val="both"/>
        <w:rPr>
          <w:lang w:bidi="en-US"/>
        </w:rPr>
      </w:pPr>
      <w:r>
        <w:rPr>
          <w:lang w:bidi="en-US"/>
        </w:rPr>
        <w:t xml:space="preserve">Controller class then first invokes the StaticBulkOperationProcessor which inserts one object at a time. If the static object has any dynamic data associated with it. Then the controller class creates a </w:t>
      </w:r>
      <w:r w:rsidRPr="00B86E31">
        <w:rPr>
          <w:rFonts w:ascii="Courier" w:hAnsi="Courier"/>
          <w:lang w:bidi="en-US"/>
        </w:rPr>
        <w:t>HookInformationObject</w:t>
      </w:r>
      <w:r>
        <w:rPr>
          <w:rFonts w:ascii="Courier" w:hAnsi="Courier"/>
          <w:lang w:bidi="en-US"/>
        </w:rPr>
        <w:t xml:space="preserve"> </w:t>
      </w:r>
      <w:r>
        <w:rPr>
          <w:lang w:bidi="en-US"/>
        </w:rPr>
        <w:t>and populates the information. This object is then passed to the dynamic processors where they process one dynamic entity at a time and then associate it with the static entity using the hook information object.</w:t>
      </w:r>
    </w:p>
    <w:p w:rsidR="00B86E31" w:rsidRDefault="00201F48" w:rsidP="007A04DA">
      <w:pPr>
        <w:pStyle w:val="ListParagraph"/>
        <w:numPr>
          <w:ilvl w:val="0"/>
          <w:numId w:val="11"/>
        </w:numPr>
        <w:jc w:val="both"/>
        <w:rPr>
          <w:lang w:bidi="en-US"/>
        </w:rPr>
      </w:pPr>
      <w:r>
        <w:rPr>
          <w:lang w:bidi="en-US"/>
        </w:rPr>
        <w:t xml:space="preserve">Finally once all the objects are processed, in the postProcess method of controller class, a report is created which reports how many objects were successfully processed and erroneous </w:t>
      </w:r>
      <w:r w:rsidR="005C3E48">
        <w:rPr>
          <w:lang w:bidi="en-US"/>
        </w:rPr>
        <w:t>objects etc.</w:t>
      </w:r>
    </w:p>
    <w:p w:rsidR="00AE741F" w:rsidRDefault="00AE741F" w:rsidP="00AE741F">
      <w:pPr>
        <w:pStyle w:val="Heading2"/>
        <w:pBdr>
          <w:bottom w:val="single" w:sz="8" w:space="0" w:color="4F81BD"/>
        </w:pBdr>
        <w:tabs>
          <w:tab w:val="left" w:pos="360"/>
        </w:tabs>
        <w:ind w:hanging="936"/>
      </w:pPr>
      <w:bookmarkStart w:id="31" w:name="_Toc269914347"/>
      <w:r w:rsidRPr="00280860">
        <w:t>I/O considerations</w:t>
      </w:r>
      <w:bookmarkEnd w:id="31"/>
    </w:p>
    <w:p w:rsidR="00AE741F" w:rsidRDefault="006603FD" w:rsidP="00AE741F">
      <w:pPr>
        <w:jc w:val="both"/>
        <w:rPr>
          <w:lang w:bidi="en-US"/>
        </w:rPr>
      </w:pPr>
      <w:r>
        <w:rPr>
          <w:lang w:bidi="en-US"/>
        </w:rPr>
        <w:t xml:space="preserve">Extensive I/O operations </w:t>
      </w:r>
      <w:r w:rsidR="00AE741F">
        <w:rPr>
          <w:lang w:bidi="en-US"/>
        </w:rPr>
        <w:t xml:space="preserve">  </w:t>
      </w:r>
      <w:r>
        <w:rPr>
          <w:lang w:bidi="en-US"/>
        </w:rPr>
        <w:t>are involved in this feature. The bulk operation data is uploaded as a CSV file. Entire contents of the CSV file are not read and stored in memory in advance. File is accessed one row at a time to avoid large in memory storage.</w:t>
      </w:r>
      <w:r w:rsidR="00475BBF">
        <w:rPr>
          <w:lang w:bidi="en-US"/>
        </w:rPr>
        <w:t xml:space="preserve"> </w:t>
      </w:r>
    </w:p>
    <w:p w:rsidR="00475BBF" w:rsidRDefault="00475BBF" w:rsidP="00AE741F">
      <w:pPr>
        <w:jc w:val="both"/>
        <w:rPr>
          <w:lang w:bidi="en-US"/>
        </w:rPr>
      </w:pPr>
      <w:r>
        <w:rPr>
          <w:lang w:bidi="en-US"/>
        </w:rPr>
        <w:lastRenderedPageBreak/>
        <w:t>Also once the bulk operation job is complete, a final report is stored as a zip file on the server. This file is created in memory and written as a batch update to avoid</w:t>
      </w:r>
      <w:r w:rsidR="00C90CBE">
        <w:rPr>
          <w:lang w:bidi="en-US"/>
        </w:rPr>
        <w:t xml:space="preserve"> large number of I/O operations.</w:t>
      </w:r>
      <w:r w:rsidR="00FA7B9A">
        <w:rPr>
          <w:lang w:bidi="en-US"/>
        </w:rPr>
        <w:t xml:space="preserve"> This output file adds two extra columns to the input CSV file; one for the identifier and other for the status of the record in that row.  So this file write operation is substantial in size but is optimized with the use of batch updates</w:t>
      </w:r>
      <w:r w:rsidR="008B56AD">
        <w:rPr>
          <w:lang w:bidi="en-US"/>
        </w:rPr>
        <w:t xml:space="preserve"> </w:t>
      </w:r>
    </w:p>
    <w:p w:rsidR="00AE741F" w:rsidRDefault="00AE741F" w:rsidP="00111348">
      <w:pPr>
        <w:pStyle w:val="Heading2"/>
        <w:pBdr>
          <w:bottom w:val="single" w:sz="8" w:space="0" w:color="4F81BD"/>
        </w:pBdr>
        <w:tabs>
          <w:tab w:val="left" w:pos="360"/>
        </w:tabs>
        <w:ind w:hanging="936"/>
      </w:pPr>
      <w:bookmarkStart w:id="32" w:name="_Toc269914348"/>
      <w:r>
        <w:t>Memory considerations</w:t>
      </w:r>
      <w:bookmarkEnd w:id="32"/>
    </w:p>
    <w:p w:rsidR="00653AE5" w:rsidRDefault="00FD121E">
      <w:pPr>
        <w:jc w:val="both"/>
        <w:rPr>
          <w:lang w:bidi="en-US"/>
        </w:rPr>
      </w:pPr>
      <w:r>
        <w:rPr>
          <w:lang w:bidi="en-US"/>
        </w:rPr>
        <w:t>The template for the bulk operation is stored in memory as long as the job is in progress.  Otherwise, there is</w:t>
      </w:r>
      <w:r w:rsidR="00A51EF1">
        <w:rPr>
          <w:lang w:bidi="en-US"/>
        </w:rPr>
        <w:t xml:space="preserve"> no other</w:t>
      </w:r>
      <w:r>
        <w:rPr>
          <w:lang w:bidi="en-US"/>
        </w:rPr>
        <w:t xml:space="preserve"> in memory </w:t>
      </w:r>
      <w:r w:rsidR="00A51EF1">
        <w:rPr>
          <w:lang w:bidi="en-US"/>
        </w:rPr>
        <w:t xml:space="preserve">storage </w:t>
      </w:r>
      <w:r>
        <w:rPr>
          <w:lang w:bidi="en-US"/>
        </w:rPr>
        <w:t>for long duration.</w:t>
      </w:r>
      <w:r w:rsidR="00901CB6" w:rsidRPr="00901CB6">
        <w:rPr>
          <w:lang w:bidi="en-US"/>
        </w:rPr>
        <w:t xml:space="preserve"> </w:t>
      </w:r>
      <w:r w:rsidR="00901CB6">
        <w:rPr>
          <w:lang w:bidi="en-US"/>
        </w:rPr>
        <w:t>The size of the template is always fixed and is not dependent on the number of rows to be processed. So keeping the template does not cause any scalability or performance issues.</w:t>
      </w:r>
    </w:p>
    <w:p w:rsidR="00653AE5" w:rsidRDefault="00AE741F">
      <w:pPr>
        <w:pStyle w:val="Heading2"/>
        <w:pBdr>
          <w:bottom w:val="single" w:sz="8" w:space="0" w:color="4F81BD"/>
        </w:pBdr>
        <w:tabs>
          <w:tab w:val="left" w:pos="360"/>
        </w:tabs>
        <w:ind w:hanging="936"/>
      </w:pPr>
      <w:bookmarkStart w:id="33" w:name="_Toc269914349"/>
      <w:r>
        <w:t>Third party components</w:t>
      </w:r>
      <w:bookmarkEnd w:id="33"/>
    </w:p>
    <w:p w:rsidR="00653AE5" w:rsidRDefault="00A51EF1">
      <w:pPr>
        <w:jc w:val="both"/>
        <w:rPr>
          <w:lang w:bidi="en-US"/>
        </w:rPr>
      </w:pPr>
      <w:r>
        <w:rPr>
          <w:lang w:bidi="en-US"/>
        </w:rPr>
        <w:t xml:space="preserve">This feature internally uses </w:t>
      </w:r>
      <w:hyperlink r:id="rId19" w:history="1">
        <w:r w:rsidRPr="00901CB6">
          <w:rPr>
            <w:rStyle w:val="Hyperlink"/>
            <w:lang w:bidi="en-US"/>
          </w:rPr>
          <w:t>caCore</w:t>
        </w:r>
      </w:hyperlink>
      <w:r>
        <w:rPr>
          <w:lang w:bidi="en-US"/>
        </w:rPr>
        <w:t xml:space="preserve"> framework of caTissue application to interact with database.</w:t>
      </w:r>
    </w:p>
    <w:p w:rsidR="00653AE5" w:rsidRDefault="00AE741F">
      <w:pPr>
        <w:pStyle w:val="Heading2"/>
        <w:pBdr>
          <w:bottom w:val="single" w:sz="8" w:space="0" w:color="4F81BD"/>
        </w:pBdr>
        <w:tabs>
          <w:tab w:val="left" w:pos="360"/>
        </w:tabs>
        <w:ind w:hanging="936"/>
      </w:pPr>
      <w:bookmarkStart w:id="34" w:name="_Toc269914350"/>
      <w:r w:rsidRPr="006D4D72">
        <w:t>Crash recovery considerations</w:t>
      </w:r>
      <w:bookmarkEnd w:id="34"/>
    </w:p>
    <w:p w:rsidR="002D2039" w:rsidRDefault="003A5839">
      <w:pPr>
        <w:jc w:val="both"/>
        <w:rPr>
          <w:lang w:bidi="en-US"/>
        </w:rPr>
      </w:pPr>
      <w:r>
        <w:rPr>
          <w:lang w:bidi="en-US"/>
        </w:rPr>
        <w:t xml:space="preserve">Each bulk operation job is performed in a separate thread. If the server is brought down abruptly, there is a possibility that some BO job is in progress and the abrupt shutdown can cause inconsistent database state. </w:t>
      </w:r>
      <w:r w:rsidR="004750F5">
        <w:rPr>
          <w:lang w:bidi="en-US"/>
        </w:rPr>
        <w:t xml:space="preserve"> This can be addressed at the server startup where system can check if for any BO job the status is still “in progress”, then it is apparent that it is caused by the abrupt shutdown of the server. So in this case, system will change the status to failure and generate the appropriate report file.</w:t>
      </w:r>
      <w:r w:rsidR="00DB2A83">
        <w:rPr>
          <w:lang w:bidi="en-US"/>
        </w:rPr>
        <w:t xml:space="preserve"> Also the report file will have the last record processed so that user can resume processing the rest of the objects again as a separate job.</w:t>
      </w:r>
    </w:p>
    <w:p w:rsidR="00AE741F" w:rsidRDefault="00AE741F" w:rsidP="00111348">
      <w:pPr>
        <w:pStyle w:val="Heading2"/>
        <w:pBdr>
          <w:bottom w:val="single" w:sz="8" w:space="0" w:color="4F81BD"/>
        </w:pBdr>
        <w:tabs>
          <w:tab w:val="left" w:pos="360"/>
        </w:tabs>
        <w:ind w:hanging="936"/>
      </w:pPr>
      <w:bookmarkStart w:id="35" w:name="_Toc269914351"/>
      <w:r w:rsidRPr="003E6FE3">
        <w:t>Transaction management</w:t>
      </w:r>
      <w:bookmarkEnd w:id="35"/>
    </w:p>
    <w:p w:rsidR="002D2039" w:rsidRDefault="00111348">
      <w:pPr>
        <w:jc w:val="both"/>
        <w:rPr>
          <w:lang w:bidi="en-US"/>
        </w:rPr>
      </w:pPr>
      <w:r>
        <w:rPr>
          <w:lang w:bidi="en-US"/>
        </w:rPr>
        <w:t xml:space="preserve">Bulk operation internally makes use of caCore APIs to store the objects in database. So if there are multiple objects in the bulk operation, and if insertion of some of the objects causes exception and result into failure, entire bulk operation is not rolled back.  Each row in the CSV file is treated as one transaction and rollback across multiple object insertion/ modification is not implemented neither is in scope in the feature. For failure cases, status is updated in the final report. </w:t>
      </w:r>
    </w:p>
    <w:p w:rsidR="00AE741F" w:rsidRDefault="00AE741F" w:rsidP="00AE741F">
      <w:pPr>
        <w:pStyle w:val="Heading2"/>
        <w:pBdr>
          <w:bottom w:val="single" w:sz="8" w:space="0" w:color="4F81BD"/>
        </w:pBdr>
        <w:tabs>
          <w:tab w:val="left" w:pos="360"/>
        </w:tabs>
        <w:ind w:hanging="936"/>
      </w:pPr>
      <w:bookmarkStart w:id="36" w:name="_Toc269914352"/>
      <w:r>
        <w:t>Multi threading considerations</w:t>
      </w:r>
      <w:bookmarkEnd w:id="36"/>
    </w:p>
    <w:p w:rsidR="00AE741F" w:rsidRDefault="000C55E6" w:rsidP="00AE741F">
      <w:pPr>
        <w:rPr>
          <w:lang w:bidi="en-US"/>
        </w:rPr>
      </w:pPr>
      <w:r>
        <w:rPr>
          <w:lang w:bidi="en-US"/>
        </w:rPr>
        <w:t>Each bulk operation job starts as a separate thread so at a given time, multiple jobs can be in progress. We can have multiple deployments in which the jobs can parallel process bulk operations  and load them into the same db instance for scalability. If there are any issues because of abrupt server shutdown, then the failed jobs are processed at server startup to set their status as failed and that time clean up is done.</w:t>
      </w:r>
    </w:p>
    <w:p w:rsidR="00AE741F" w:rsidRDefault="00AE741F" w:rsidP="00AE741F">
      <w:pPr>
        <w:pStyle w:val="Heading2"/>
        <w:pBdr>
          <w:bottom w:val="single" w:sz="8" w:space="0" w:color="4F81BD"/>
        </w:pBdr>
        <w:tabs>
          <w:tab w:val="left" w:pos="360"/>
        </w:tabs>
        <w:ind w:hanging="936"/>
      </w:pPr>
      <w:bookmarkStart w:id="37" w:name="_Toc269914353"/>
      <w:r>
        <w:t>Configuration / script changes</w:t>
      </w:r>
      <w:bookmarkEnd w:id="37"/>
    </w:p>
    <w:p w:rsidR="00DF0DBD" w:rsidRDefault="00DF0DBD" w:rsidP="00AE741F">
      <w:pPr>
        <w:rPr>
          <w:lang w:bidi="en-US"/>
        </w:rPr>
      </w:pPr>
      <w:r>
        <w:rPr>
          <w:lang w:bidi="en-US"/>
        </w:rPr>
        <w:t>There is an Ant script target viz. “</w:t>
      </w:r>
      <w:r w:rsidR="0006117E" w:rsidRPr="0006117E">
        <w:rPr>
          <w:rFonts w:ascii="Courier" w:hAnsi="Courier"/>
          <w:lang w:bidi="en-US"/>
        </w:rPr>
        <w:t>add_bulk_operation_template</w:t>
      </w:r>
      <w:r>
        <w:rPr>
          <w:lang w:bidi="en-US"/>
        </w:rPr>
        <w:t>” added which uploads the template xml file into the caTissue database.</w:t>
      </w:r>
    </w:p>
    <w:p w:rsidR="00DF0DBD" w:rsidRDefault="00DF0DBD" w:rsidP="00AE741F">
      <w:pPr>
        <w:rPr>
          <w:lang w:bidi="en-US"/>
        </w:rPr>
      </w:pPr>
      <w:r>
        <w:rPr>
          <w:lang w:bidi="en-US"/>
        </w:rPr>
        <w:lastRenderedPageBreak/>
        <w:t>Also to run the bulk operation through client program, additional Ant script has been added viz. “</w:t>
      </w:r>
      <w:r w:rsidR="0006117E" w:rsidRPr="0006117E">
        <w:rPr>
          <w:rFonts w:ascii="Courier" w:hAnsi="Courier"/>
          <w:lang w:bidi="en-US"/>
        </w:rPr>
        <w:t>runBulkOperation</w:t>
      </w:r>
      <w:r>
        <w:rPr>
          <w:lang w:bidi="en-US"/>
        </w:rPr>
        <w:t xml:space="preserve">” </w:t>
      </w:r>
    </w:p>
    <w:p w:rsidR="00AE741F" w:rsidRDefault="00AE741F" w:rsidP="00AE741F">
      <w:pPr>
        <w:pStyle w:val="Heading2"/>
        <w:pBdr>
          <w:bottom w:val="single" w:sz="8" w:space="0" w:color="4F81BD"/>
        </w:pBdr>
        <w:tabs>
          <w:tab w:val="left" w:pos="360"/>
          <w:tab w:val="left" w:pos="450"/>
        </w:tabs>
        <w:ind w:hanging="936"/>
      </w:pPr>
      <w:r>
        <w:t xml:space="preserve"> </w:t>
      </w:r>
      <w:bookmarkStart w:id="38" w:name="_Toc269914354"/>
      <w:r>
        <w:t>Security considerations</w:t>
      </w:r>
      <w:bookmarkEnd w:id="38"/>
    </w:p>
    <w:p w:rsidR="002D2039" w:rsidRDefault="006A56DE">
      <w:pPr>
        <w:jc w:val="both"/>
        <w:rPr>
          <w:lang w:bidi="en-US"/>
        </w:rPr>
      </w:pPr>
      <w:r>
        <w:rPr>
          <w:lang w:bidi="en-US"/>
        </w:rPr>
        <w:t>Bulk operation feature depends on underlying caCore framework for the database interaction</w:t>
      </w:r>
      <w:r w:rsidR="000F2967">
        <w:rPr>
          <w:lang w:bidi="en-US"/>
        </w:rPr>
        <w:t>, validation</w:t>
      </w:r>
      <w:r>
        <w:rPr>
          <w:lang w:bidi="en-US"/>
        </w:rPr>
        <w:t xml:space="preserve"> and security considerations.</w:t>
      </w:r>
    </w:p>
    <w:p w:rsidR="005C3E48" w:rsidRDefault="008307CC" w:rsidP="007A04DA">
      <w:pPr>
        <w:pStyle w:val="Heading2"/>
        <w:ind w:left="540" w:hanging="540"/>
      </w:pPr>
      <w:bookmarkStart w:id="39" w:name="_Toc269668263"/>
      <w:bookmarkStart w:id="40" w:name="_Toc269914355"/>
      <w:bookmarkEnd w:id="39"/>
      <w:r>
        <w:t>Database changes</w:t>
      </w:r>
      <w:bookmarkEnd w:id="40"/>
    </w:p>
    <w:p w:rsidR="008307CC" w:rsidRDefault="00FB4CDD" w:rsidP="007A04DA">
      <w:pPr>
        <w:jc w:val="both"/>
        <w:rPr>
          <w:lang w:bidi="en-US"/>
        </w:rPr>
      </w:pPr>
      <w:r>
        <w:rPr>
          <w:lang w:bidi="en-US"/>
        </w:rPr>
        <w:t>User can view the bulk operation jobs that he/she started and can download the report using a dashboard feature that is provided as part of the bulk operation feature. To show the previous jobs and related information to the user, a new table is added to caTissue viz CATISSUE_BULK_OPERATION</w:t>
      </w:r>
    </w:p>
    <w:p w:rsidR="00FB4CDD" w:rsidRDefault="00FB4CDD" w:rsidP="007A04DA">
      <w:pPr>
        <w:jc w:val="both"/>
        <w:rPr>
          <w:lang w:bidi="en-US"/>
        </w:rPr>
      </w:pPr>
      <w:r>
        <w:rPr>
          <w:lang w:bidi="en-US"/>
        </w:rPr>
        <w:t>Following diagram represents the schema of this table</w:t>
      </w:r>
    </w:p>
    <w:p w:rsidR="00FB4CDD" w:rsidRDefault="00FB4CDD" w:rsidP="000E21F6">
      <w:pPr>
        <w:keepNext/>
        <w:jc w:val="center"/>
      </w:pPr>
      <w:r>
        <w:rPr>
          <w:rFonts w:ascii="Calibri" w:hAnsi="Calibri"/>
          <w:noProof/>
        </w:rPr>
        <w:drawing>
          <wp:inline distT="0" distB="0" distL="0" distR="0">
            <wp:extent cx="2390775" cy="155257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2390775" cy="1552575"/>
                    </a:xfrm>
                    <a:prstGeom prst="rect">
                      <a:avLst/>
                    </a:prstGeom>
                    <a:noFill/>
                    <a:ln w="9525">
                      <a:noFill/>
                      <a:miter lim="800000"/>
                      <a:headEnd/>
                      <a:tailEnd/>
                    </a:ln>
                  </pic:spPr>
                </pic:pic>
              </a:graphicData>
            </a:graphic>
          </wp:inline>
        </w:drawing>
      </w:r>
    </w:p>
    <w:p w:rsidR="00FB4CDD" w:rsidRDefault="00FB4CDD" w:rsidP="000E21F6">
      <w:pPr>
        <w:pStyle w:val="Caption"/>
        <w:jc w:val="center"/>
      </w:pPr>
      <w:bookmarkStart w:id="41" w:name="_Toc269748205"/>
      <w:r>
        <w:t xml:space="preserve">Figure </w:t>
      </w:r>
      <w:r w:rsidR="00352EA6">
        <w:fldChar w:fldCharType="begin"/>
      </w:r>
      <w:r w:rsidR="0064014C">
        <w:instrText xml:space="preserve"> SEQ Figure \* ARABIC </w:instrText>
      </w:r>
      <w:r w:rsidR="00352EA6">
        <w:fldChar w:fldCharType="separate"/>
      </w:r>
      <w:r w:rsidR="008D5D51">
        <w:rPr>
          <w:noProof/>
        </w:rPr>
        <w:t>7</w:t>
      </w:r>
      <w:r w:rsidR="00352EA6">
        <w:rPr>
          <w:noProof/>
        </w:rPr>
        <w:fldChar w:fldCharType="end"/>
      </w:r>
      <w:r>
        <w:t>: Bulk operation database changes</w:t>
      </w:r>
      <w:bookmarkEnd w:id="41"/>
    </w:p>
    <w:p w:rsidR="00FB4CDD" w:rsidRDefault="0082042D" w:rsidP="007A04DA">
      <w:pPr>
        <w:jc w:val="both"/>
        <w:rPr>
          <w:lang w:bidi="en-US"/>
        </w:rPr>
      </w:pPr>
      <w:r>
        <w:rPr>
          <w:lang w:bidi="en-US"/>
        </w:rPr>
        <w:t>The purpose of each column is described below</w:t>
      </w:r>
    </w:p>
    <w:p w:rsidR="0082042D" w:rsidRPr="00453CFA" w:rsidRDefault="0082042D" w:rsidP="007A04DA">
      <w:pPr>
        <w:jc w:val="both"/>
        <w:rPr>
          <w:rFonts w:ascii="Calibri" w:hAnsi="Calibri"/>
        </w:rPr>
      </w:pPr>
      <w:r w:rsidRPr="00453CFA">
        <w:rPr>
          <w:rFonts w:ascii="Calibri" w:hAnsi="Calibri"/>
        </w:rPr>
        <w:t xml:space="preserve">IDENTIFIER: the unique identifier for </w:t>
      </w:r>
      <w:r w:rsidR="00A84BB3">
        <w:rPr>
          <w:rFonts w:ascii="Calibri" w:hAnsi="Calibri"/>
        </w:rPr>
        <w:t>each BO job</w:t>
      </w:r>
      <w:r w:rsidRPr="00453CFA">
        <w:rPr>
          <w:rFonts w:ascii="Calibri" w:hAnsi="Calibri"/>
        </w:rPr>
        <w:t>.</w:t>
      </w:r>
    </w:p>
    <w:p w:rsidR="0082042D" w:rsidRPr="00453CFA" w:rsidRDefault="0082042D" w:rsidP="007A04DA">
      <w:pPr>
        <w:jc w:val="both"/>
        <w:rPr>
          <w:rFonts w:ascii="Calibri" w:hAnsi="Calibri"/>
        </w:rPr>
      </w:pPr>
      <w:r w:rsidRPr="00453CFA">
        <w:rPr>
          <w:rFonts w:ascii="Calibri" w:hAnsi="Calibri"/>
        </w:rPr>
        <w:t>OPERATION: Bulk Operation Name.</w:t>
      </w:r>
    </w:p>
    <w:p w:rsidR="0082042D" w:rsidRPr="00453CFA" w:rsidRDefault="0082042D" w:rsidP="007A04DA">
      <w:pPr>
        <w:jc w:val="both"/>
        <w:rPr>
          <w:rFonts w:ascii="Calibri" w:hAnsi="Calibri"/>
        </w:rPr>
      </w:pPr>
      <w:r w:rsidRPr="00453CFA">
        <w:rPr>
          <w:rFonts w:ascii="Calibri" w:hAnsi="Calibri"/>
        </w:rPr>
        <w:t>CSV_TEMPLATE: CSV_TEMPLATE column names are saved.</w:t>
      </w:r>
    </w:p>
    <w:p w:rsidR="0082042D" w:rsidRPr="00453CFA" w:rsidRDefault="0082042D" w:rsidP="007A04DA">
      <w:pPr>
        <w:jc w:val="both"/>
        <w:rPr>
          <w:rFonts w:ascii="Calibri" w:hAnsi="Calibri"/>
        </w:rPr>
      </w:pPr>
      <w:r w:rsidRPr="00453CFA">
        <w:rPr>
          <w:rFonts w:ascii="Calibri" w:hAnsi="Calibri"/>
        </w:rPr>
        <w:t>XML_TEMPLATE: XML metadata template is saved.</w:t>
      </w:r>
    </w:p>
    <w:p w:rsidR="0082042D" w:rsidRPr="00453CFA" w:rsidRDefault="0082042D" w:rsidP="007A04DA">
      <w:pPr>
        <w:jc w:val="both"/>
        <w:rPr>
          <w:rFonts w:ascii="Calibri" w:hAnsi="Calibri"/>
        </w:rPr>
      </w:pPr>
      <w:r w:rsidRPr="00453CFA">
        <w:rPr>
          <w:rFonts w:ascii="Calibri" w:hAnsi="Calibri"/>
        </w:rPr>
        <w:t>DROPDOWN_NAME: Bulk Operation Name visible in drop down menu on UI of Bulk Operation page.</w:t>
      </w:r>
    </w:p>
    <w:p w:rsidR="0082042D" w:rsidRPr="00FB4CDD" w:rsidRDefault="0082042D" w:rsidP="007A04DA">
      <w:pPr>
        <w:jc w:val="both"/>
        <w:rPr>
          <w:lang w:bidi="en-US"/>
        </w:rPr>
      </w:pPr>
    </w:p>
    <w:p w:rsidR="005C3E48" w:rsidRPr="005C3E48" w:rsidRDefault="005C3E48" w:rsidP="007A04DA">
      <w:pPr>
        <w:jc w:val="both"/>
        <w:rPr>
          <w:lang w:bidi="en-US"/>
        </w:rPr>
      </w:pPr>
    </w:p>
    <w:p w:rsidR="004F231F" w:rsidRDefault="004F231F" w:rsidP="007A04DA">
      <w:pPr>
        <w:jc w:val="both"/>
        <w:rPr>
          <w:lang w:bidi="en-US"/>
        </w:rPr>
      </w:pPr>
      <w:r>
        <w:rPr>
          <w:lang w:bidi="en-US"/>
        </w:rPr>
        <w:br w:type="page"/>
      </w:r>
    </w:p>
    <w:p w:rsidR="005C3E48" w:rsidRDefault="004F231F" w:rsidP="007A04DA">
      <w:pPr>
        <w:pStyle w:val="Heading1"/>
        <w:keepNext w:val="0"/>
        <w:keepLines w:val="0"/>
        <w:pageBreakBefore/>
        <w:numPr>
          <w:ilvl w:val="0"/>
          <w:numId w:val="2"/>
        </w:numPr>
        <w:pBdr>
          <w:bottom w:val="single" w:sz="12" w:space="1" w:color="365F91"/>
        </w:pBdr>
        <w:tabs>
          <w:tab w:val="num" w:pos="0"/>
        </w:tabs>
        <w:spacing w:before="600" w:after="80" w:line="240" w:lineRule="auto"/>
        <w:ind w:left="0" w:firstLine="0"/>
        <w:jc w:val="both"/>
        <w:rPr>
          <w:rFonts w:ascii="Cambria" w:eastAsia="Times New Roman" w:hAnsi="Cambria" w:cs="Times New Roman"/>
          <w:color w:val="365F91"/>
          <w:sz w:val="36"/>
          <w:szCs w:val="24"/>
          <w:lang w:bidi="en-US"/>
        </w:rPr>
      </w:pPr>
      <w:bookmarkStart w:id="42" w:name="_Toc269914356"/>
      <w:r w:rsidRPr="004F231F">
        <w:rPr>
          <w:rFonts w:ascii="Cambria" w:eastAsia="Times New Roman" w:hAnsi="Cambria" w:cs="Times New Roman"/>
          <w:color w:val="365F91"/>
          <w:sz w:val="36"/>
          <w:szCs w:val="24"/>
          <w:lang w:bidi="en-US"/>
        </w:rPr>
        <w:lastRenderedPageBreak/>
        <w:t>CaTissue-CDMS integration</w:t>
      </w:r>
      <w:bookmarkEnd w:id="42"/>
    </w:p>
    <w:p w:rsidR="004F231F" w:rsidRDefault="000B6150" w:rsidP="007A04DA">
      <w:pPr>
        <w:jc w:val="both"/>
        <w:rPr>
          <w:lang w:bidi="en-US"/>
        </w:rPr>
      </w:pPr>
      <w:r>
        <w:rPr>
          <w:lang w:bidi="en-US"/>
        </w:rPr>
        <w:t xml:space="preserve">This </w:t>
      </w:r>
      <w:r w:rsidR="00F54B5A">
        <w:rPr>
          <w:lang w:bidi="en-US"/>
        </w:rPr>
        <w:t xml:space="preserve">feature </w:t>
      </w:r>
      <w:r>
        <w:rPr>
          <w:lang w:bidi="en-US"/>
        </w:rPr>
        <w:t>allows institutes to integrate their legacy CDMS systems with the caTissue application. Typical use cases for this integration is that caTissue captures the participant and specimen data but there is no provision for capturing participant’s clinical trial data. For such clinical trial data, generally a dedicated application is used in many institutes. The purpose of this feature is to associate the clinical data in CDMS systems with the actual participants registered in the tissue banking application (caTissue)</w:t>
      </w:r>
    </w:p>
    <w:p w:rsidR="00D35BB5" w:rsidRDefault="00D35BB5" w:rsidP="007A04DA">
      <w:pPr>
        <w:jc w:val="both"/>
        <w:rPr>
          <w:lang w:bidi="en-US"/>
        </w:rPr>
      </w:pPr>
      <w:r>
        <w:rPr>
          <w:lang w:bidi="en-US"/>
        </w:rPr>
        <w:t>Currently the core use case of associating participant in caTissue with his / her clinical data in CDMS system is the only one targeted in this feature. Also there is provision for two way communication so that both applications can initiate the interaction.</w:t>
      </w:r>
    </w:p>
    <w:p w:rsidR="00A475BD" w:rsidRPr="00AF3041" w:rsidRDefault="00A475BD" w:rsidP="007A04DA">
      <w:pPr>
        <w:pStyle w:val="Heading2"/>
        <w:tabs>
          <w:tab w:val="left" w:pos="360"/>
        </w:tabs>
        <w:ind w:hanging="936"/>
      </w:pPr>
      <w:bookmarkStart w:id="43" w:name="_Toc269914357"/>
      <w:r>
        <w:t>Design scope</w:t>
      </w:r>
      <w:bookmarkEnd w:id="43"/>
    </w:p>
    <w:p w:rsidR="00A475BD" w:rsidRDefault="00F41527" w:rsidP="007A04DA">
      <w:pPr>
        <w:jc w:val="both"/>
        <w:rPr>
          <w:lang w:bidi="en-US"/>
        </w:rPr>
      </w:pPr>
      <w:r>
        <w:rPr>
          <w:lang w:bidi="en-US"/>
        </w:rPr>
        <w:t xml:space="preserve">The use case described above is the scope for the design of this feature. </w:t>
      </w:r>
      <w:bookmarkStart w:id="44" w:name="_GoBack"/>
      <w:bookmarkEnd w:id="44"/>
      <w:r w:rsidR="00A475BD">
        <w:rPr>
          <w:lang w:bidi="en-US"/>
        </w:rPr>
        <w:t xml:space="preserve">The </w:t>
      </w:r>
      <w:r w:rsidR="00A876BC">
        <w:rPr>
          <w:lang w:bidi="en-US"/>
        </w:rPr>
        <w:t xml:space="preserve">most important </w:t>
      </w:r>
      <w:r w:rsidR="00794BE0">
        <w:rPr>
          <w:lang w:bidi="en-US"/>
        </w:rPr>
        <w:t>design considerations in this feature are</w:t>
      </w:r>
    </w:p>
    <w:p w:rsidR="00794BE0" w:rsidRDefault="00794BE0" w:rsidP="007A04DA">
      <w:pPr>
        <w:pStyle w:val="ListParagraph"/>
        <w:numPr>
          <w:ilvl w:val="0"/>
          <w:numId w:val="13"/>
        </w:numPr>
        <w:jc w:val="both"/>
        <w:rPr>
          <w:lang w:bidi="en-US"/>
        </w:rPr>
      </w:pPr>
      <w:r>
        <w:rPr>
          <w:lang w:bidi="en-US"/>
        </w:rPr>
        <w:t>It should be extensible so as to work with most CDMS applications seamlessly</w:t>
      </w:r>
      <w:r w:rsidR="009B465F">
        <w:rPr>
          <w:lang w:bidi="en-US"/>
        </w:rPr>
        <w:t xml:space="preserve"> as long as CDMS application supports caCore APIs</w:t>
      </w:r>
      <w:r>
        <w:rPr>
          <w:lang w:bidi="en-US"/>
        </w:rPr>
        <w:t>.</w:t>
      </w:r>
      <w:r w:rsidR="005D3E18">
        <w:rPr>
          <w:lang w:bidi="en-US"/>
        </w:rPr>
        <w:t xml:space="preserve"> </w:t>
      </w:r>
      <w:r>
        <w:rPr>
          <w:lang w:bidi="en-US"/>
        </w:rPr>
        <w:t>It should be configurable so as to turn on / off this feature.</w:t>
      </w:r>
    </w:p>
    <w:p w:rsidR="00A475BD" w:rsidRDefault="00A475BD" w:rsidP="007A04DA">
      <w:pPr>
        <w:pStyle w:val="Heading2"/>
        <w:tabs>
          <w:tab w:val="left" w:pos="360"/>
        </w:tabs>
        <w:ind w:hanging="936"/>
      </w:pPr>
      <w:bookmarkStart w:id="45" w:name="_Toc269914358"/>
      <w:r>
        <w:t>Solution architecture</w:t>
      </w:r>
      <w:bookmarkEnd w:id="45"/>
    </w:p>
    <w:p w:rsidR="00A475BD" w:rsidRDefault="003E4342" w:rsidP="007A04DA">
      <w:pPr>
        <w:jc w:val="both"/>
      </w:pPr>
      <w:r>
        <w:rPr>
          <w:lang w:bidi="en-US"/>
        </w:rPr>
        <w:t>One of the ways external applications can communicate with caTissue is through the caCore APIs. It is a t</w:t>
      </w:r>
      <w:r>
        <w:t xml:space="preserve">ried and tested way of </w:t>
      </w:r>
      <w:r w:rsidR="00A64919">
        <w:t>an API level interaction. So caCore framework is the backbone of the solution for this integration.</w:t>
      </w:r>
      <w:r w:rsidR="00A608F8">
        <w:t xml:space="preserve"> The caTissue application exposes the APIs that are needed </w:t>
      </w:r>
      <w:r w:rsidR="00C752F5">
        <w:t xml:space="preserve">for the CDMS system and in turn expects the same from the CDMS systems. Following sections will explain </w:t>
      </w:r>
      <w:r w:rsidR="000C7CA5">
        <w:t xml:space="preserve">the details of the APIs and </w:t>
      </w:r>
      <w:r w:rsidR="00FA35A8">
        <w:t>difference classes involved.</w:t>
      </w:r>
    </w:p>
    <w:p w:rsidR="00A475BD" w:rsidRDefault="00A475BD" w:rsidP="007A04DA">
      <w:pPr>
        <w:pStyle w:val="Heading2"/>
        <w:numPr>
          <w:ilvl w:val="2"/>
          <w:numId w:val="2"/>
        </w:numPr>
        <w:tabs>
          <w:tab w:val="left" w:pos="360"/>
        </w:tabs>
      </w:pPr>
      <w:bookmarkStart w:id="46" w:name="_Toc269914359"/>
      <w:r>
        <w:t>Detailed design</w:t>
      </w:r>
      <w:bookmarkEnd w:id="46"/>
    </w:p>
    <w:p w:rsidR="000E1044" w:rsidRDefault="00476ACD" w:rsidP="000E1044">
      <w:pPr>
        <w:rPr>
          <w:lang w:bidi="en-US"/>
        </w:rPr>
      </w:pPr>
      <w:r>
        <w:rPr>
          <w:lang w:bidi="en-US"/>
        </w:rPr>
        <w:t>As mentioned above, the communication between caTissue and CDMS is through caCore APIs. So this section explains how this is implemented and the description of the classes involved.</w:t>
      </w:r>
    </w:p>
    <w:p w:rsidR="00B7105E" w:rsidRPr="00B7105E" w:rsidRDefault="00B7105E" w:rsidP="000E1044">
      <w:pPr>
        <w:rPr>
          <w:b/>
          <w:lang w:bidi="en-US"/>
        </w:rPr>
      </w:pPr>
      <w:r>
        <w:rPr>
          <w:b/>
          <w:lang w:bidi="en-US"/>
        </w:rPr>
        <w:t>C</w:t>
      </w:r>
      <w:r w:rsidRPr="00B7105E">
        <w:rPr>
          <w:b/>
          <w:lang w:bidi="en-US"/>
        </w:rPr>
        <w:t>aTissue-CDMS communication</w:t>
      </w:r>
    </w:p>
    <w:p w:rsidR="00A475BD" w:rsidRDefault="008C3DFE" w:rsidP="00D66C1F">
      <w:pPr>
        <w:jc w:val="both"/>
        <w:rPr>
          <w:lang w:bidi="en-US"/>
        </w:rPr>
      </w:pPr>
      <w:r>
        <w:rPr>
          <w:lang w:bidi="en-US"/>
        </w:rPr>
        <w:t>When caTissue needs to enter clinical data for a particular participant in CDMS application, it needs to have the URL of CDMS application for the particular clinical data and participant mapping. This is achieved in following way</w:t>
      </w:r>
    </w:p>
    <w:p w:rsidR="008C3DFE" w:rsidRDefault="008C3DFE" w:rsidP="008C3DFE">
      <w:pPr>
        <w:pStyle w:val="ListParagraph"/>
        <w:numPr>
          <w:ilvl w:val="0"/>
          <w:numId w:val="14"/>
        </w:numPr>
        <w:jc w:val="both"/>
        <w:rPr>
          <w:lang w:bidi="en-US"/>
        </w:rPr>
      </w:pPr>
      <w:r>
        <w:rPr>
          <w:lang w:bidi="en-US"/>
        </w:rPr>
        <w:t>CaTissue application expects an API from the CDMS application that gives out the required URL.</w:t>
      </w:r>
    </w:p>
    <w:p w:rsidR="008C3DFE" w:rsidRDefault="008C3DFE" w:rsidP="008C3DFE">
      <w:pPr>
        <w:pStyle w:val="ListParagraph"/>
        <w:jc w:val="both"/>
        <w:rPr>
          <w:lang w:bidi="en-US"/>
        </w:rPr>
      </w:pPr>
      <w:r>
        <w:rPr>
          <w:lang w:bidi="en-US"/>
        </w:rPr>
        <w:t>This API takes in an input object which contains the caTissue specific information i.e. participant id</w:t>
      </w:r>
      <w:r w:rsidR="00384692">
        <w:rPr>
          <w:lang w:bidi="en-US"/>
        </w:rPr>
        <w:t xml:space="preserve"> and collection protocol identifier etc.</w:t>
      </w:r>
    </w:p>
    <w:p w:rsidR="00D315F8" w:rsidRDefault="00D6286D" w:rsidP="00D315F8">
      <w:pPr>
        <w:pStyle w:val="ListParagraph"/>
        <w:numPr>
          <w:ilvl w:val="0"/>
          <w:numId w:val="14"/>
        </w:numPr>
        <w:jc w:val="both"/>
        <w:rPr>
          <w:lang w:bidi="en-US"/>
        </w:rPr>
      </w:pPr>
      <w:r>
        <w:rPr>
          <w:lang w:bidi="en-US"/>
        </w:rPr>
        <w:t>Once caTissue application gets the URL, control is passed to the page where user can enter the required information.</w:t>
      </w:r>
    </w:p>
    <w:p w:rsidR="00D6286D" w:rsidRDefault="00D6286D" w:rsidP="00D6286D">
      <w:pPr>
        <w:jc w:val="both"/>
        <w:rPr>
          <w:lang w:bidi="en-US"/>
        </w:rPr>
      </w:pPr>
      <w:r>
        <w:rPr>
          <w:lang w:bidi="en-US"/>
        </w:rPr>
        <w:t>Following class diagram explains the above mentioned caCore class and the API</w:t>
      </w:r>
    </w:p>
    <w:p w:rsidR="00D6286D" w:rsidRDefault="00D6286D" w:rsidP="00D6286D">
      <w:pPr>
        <w:keepNext/>
        <w:jc w:val="center"/>
      </w:pPr>
      <w:r>
        <w:rPr>
          <w:noProof/>
        </w:rPr>
        <w:lastRenderedPageBreak/>
        <w:drawing>
          <wp:inline distT="0" distB="0" distL="0" distR="0">
            <wp:extent cx="4076700" cy="11620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076700" cy="1162050"/>
                    </a:xfrm>
                    <a:prstGeom prst="rect">
                      <a:avLst/>
                    </a:prstGeom>
                    <a:noFill/>
                    <a:ln w="9525">
                      <a:noFill/>
                      <a:miter lim="800000"/>
                      <a:headEnd/>
                      <a:tailEnd/>
                    </a:ln>
                  </pic:spPr>
                </pic:pic>
              </a:graphicData>
            </a:graphic>
          </wp:inline>
        </w:drawing>
      </w:r>
    </w:p>
    <w:p w:rsidR="00D6286D" w:rsidRDefault="00D6286D" w:rsidP="00D6286D">
      <w:pPr>
        <w:pStyle w:val="Caption"/>
        <w:jc w:val="center"/>
      </w:pPr>
      <w:bookmarkStart w:id="47" w:name="_Toc269748206"/>
      <w:r>
        <w:t xml:space="preserve">Figure </w:t>
      </w:r>
      <w:r w:rsidR="00352EA6">
        <w:fldChar w:fldCharType="begin"/>
      </w:r>
      <w:r w:rsidR="0064014C">
        <w:instrText xml:space="preserve"> SEQ Figure \* ARABIC </w:instrText>
      </w:r>
      <w:r w:rsidR="00352EA6">
        <w:fldChar w:fldCharType="separate"/>
      </w:r>
      <w:r w:rsidR="008D5D51">
        <w:rPr>
          <w:noProof/>
        </w:rPr>
        <w:t>8</w:t>
      </w:r>
      <w:r w:rsidR="00352EA6">
        <w:rPr>
          <w:noProof/>
        </w:rPr>
        <w:fldChar w:fldCharType="end"/>
      </w:r>
      <w:r>
        <w:t>: caTissue- CDMS integration caCore API</w:t>
      </w:r>
      <w:bookmarkEnd w:id="47"/>
    </w:p>
    <w:p w:rsidR="00D6286D" w:rsidRDefault="00D6286D" w:rsidP="00D6286D">
      <w:pPr>
        <w:rPr>
          <w:lang w:bidi="en-US"/>
        </w:rPr>
      </w:pPr>
      <w:r>
        <w:rPr>
          <w:lang w:bidi="en-US"/>
        </w:rPr>
        <w:t xml:space="preserve">CaCoreAppService: </w:t>
      </w:r>
    </w:p>
    <w:p w:rsidR="00D6286D" w:rsidRDefault="00D6286D" w:rsidP="00D6286D">
      <w:pPr>
        <w:rPr>
          <w:lang w:bidi="en-US"/>
        </w:rPr>
      </w:pPr>
      <w:r>
        <w:rPr>
          <w:lang w:bidi="en-US"/>
        </w:rPr>
        <w:t xml:space="preserve">This is the actual caCore service exposed from the CDMS system. </w:t>
      </w:r>
    </w:p>
    <w:p w:rsidR="008171C8" w:rsidRDefault="008171C8" w:rsidP="00D6286D">
      <w:pPr>
        <w:rPr>
          <w:lang w:bidi="en-US"/>
        </w:rPr>
      </w:pPr>
      <w:r>
        <w:rPr>
          <w:lang w:bidi="en-US"/>
        </w:rPr>
        <w:t xml:space="preserve">Methods: </w:t>
      </w:r>
    </w:p>
    <w:p w:rsidR="00340E42" w:rsidRDefault="00027218" w:rsidP="003558C3">
      <w:pPr>
        <w:jc w:val="both"/>
        <w:rPr>
          <w:rFonts w:cs="Courier New"/>
        </w:rPr>
      </w:pPr>
      <w:r>
        <w:rPr>
          <w:lang w:bidi="en-US"/>
        </w:rPr>
        <w:t xml:space="preserve">String getVisitInformationURL(Object) : This method is used to </w:t>
      </w:r>
      <w:r w:rsidR="008F0A6D">
        <w:rPr>
          <w:lang w:bidi="en-US"/>
        </w:rPr>
        <w:t>get the required URL based on the input object.</w:t>
      </w:r>
      <w:r w:rsidR="000B5FAB">
        <w:rPr>
          <w:lang w:bidi="en-US"/>
        </w:rPr>
        <w:t xml:space="preserve"> It returns the actual URL which caTissue requires.</w:t>
      </w:r>
      <w:r w:rsidR="00340E42">
        <w:rPr>
          <w:lang w:bidi="en-US"/>
        </w:rPr>
        <w:t xml:space="preserve"> The argument to this method is an instance of </w:t>
      </w:r>
      <w:r w:rsidR="00340E42" w:rsidRPr="002D66DA">
        <w:rPr>
          <w:rFonts w:ascii="Courier New" w:eastAsia="Calibri" w:hAnsi="Courier New" w:cs="Courier New"/>
        </w:rPr>
        <w:t>CatissueCDMSURLInformationObject</w:t>
      </w:r>
      <w:r w:rsidR="00340E42">
        <w:rPr>
          <w:rFonts w:ascii="Courier New" w:hAnsi="Courier New" w:cs="Courier New"/>
        </w:rPr>
        <w:t xml:space="preserve"> </w:t>
      </w:r>
      <w:r w:rsidR="00340E42">
        <w:rPr>
          <w:rFonts w:cs="Courier New"/>
        </w:rPr>
        <w:t>class which contains the information based on which the URL is constructed.</w:t>
      </w:r>
    </w:p>
    <w:p w:rsidR="00A70629" w:rsidRDefault="00F93611" w:rsidP="003558C3">
      <w:pPr>
        <w:jc w:val="both"/>
        <w:rPr>
          <w:rFonts w:cs="Courier New"/>
        </w:rPr>
      </w:pPr>
      <w:r>
        <w:rPr>
          <w:rFonts w:cs="Courier New"/>
        </w:rPr>
        <w:t xml:space="preserve">When caTissue needs to have the access to the CDMS URL, </w:t>
      </w:r>
      <w:r w:rsidR="00056BC2">
        <w:rPr>
          <w:rFonts w:cs="Courier New"/>
        </w:rPr>
        <w:t xml:space="preserve">the caCore communication is initiated in the class viz. </w:t>
      </w:r>
      <w:r w:rsidR="00056BC2" w:rsidRPr="00056BC2">
        <w:rPr>
          <w:rFonts w:ascii="Courier" w:hAnsi="Courier" w:cs="Courier New"/>
        </w:rPr>
        <w:t>CDMSIntegrator</w:t>
      </w:r>
      <w:r w:rsidR="00056BC2">
        <w:rPr>
          <w:rFonts w:ascii="Courier" w:hAnsi="Courier" w:cs="Courier New"/>
        </w:rPr>
        <w:t xml:space="preserve">. </w:t>
      </w:r>
      <w:r w:rsidR="00480971">
        <w:rPr>
          <w:rFonts w:cs="Courier New"/>
        </w:rPr>
        <w:t xml:space="preserve">This class is responsible for </w:t>
      </w:r>
      <w:r w:rsidR="00D86B64">
        <w:rPr>
          <w:rFonts w:cs="Courier New"/>
        </w:rPr>
        <w:t>initializing the CDMS caCore service and setting up the session.</w:t>
      </w:r>
    </w:p>
    <w:p w:rsidR="00D86B64" w:rsidRDefault="00D86B64" w:rsidP="003558C3">
      <w:pPr>
        <w:jc w:val="both"/>
        <w:rPr>
          <w:rFonts w:cs="Courier New"/>
        </w:rPr>
      </w:pPr>
      <w:r>
        <w:rPr>
          <w:rFonts w:cs="Courier New"/>
        </w:rPr>
        <w:t>Following is the class diagram for this class</w:t>
      </w:r>
    </w:p>
    <w:p w:rsidR="00D86B64" w:rsidRDefault="00470972" w:rsidP="00D86B64">
      <w:pPr>
        <w:keepNext/>
        <w:jc w:val="center"/>
      </w:pPr>
      <w:r>
        <w:rPr>
          <w:noProof/>
        </w:rPr>
        <w:drawing>
          <wp:inline distT="0" distB="0" distL="0" distR="0">
            <wp:extent cx="4191000" cy="154305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4191000" cy="1543050"/>
                    </a:xfrm>
                    <a:prstGeom prst="rect">
                      <a:avLst/>
                    </a:prstGeom>
                    <a:noFill/>
                    <a:ln w="9525">
                      <a:noFill/>
                      <a:miter lim="800000"/>
                      <a:headEnd/>
                      <a:tailEnd/>
                    </a:ln>
                  </pic:spPr>
                </pic:pic>
              </a:graphicData>
            </a:graphic>
          </wp:inline>
        </w:drawing>
      </w:r>
    </w:p>
    <w:p w:rsidR="00D86B64" w:rsidRDefault="00D86B64" w:rsidP="00D86B64">
      <w:pPr>
        <w:pStyle w:val="Caption"/>
        <w:jc w:val="center"/>
      </w:pPr>
      <w:bookmarkStart w:id="48" w:name="_Toc269748207"/>
      <w:r>
        <w:t xml:space="preserve">Figure </w:t>
      </w:r>
      <w:r w:rsidR="00352EA6">
        <w:fldChar w:fldCharType="begin"/>
      </w:r>
      <w:r w:rsidR="0064014C">
        <w:instrText xml:space="preserve"> SEQ Figure \* ARABIC </w:instrText>
      </w:r>
      <w:r w:rsidR="00352EA6">
        <w:fldChar w:fldCharType="separate"/>
      </w:r>
      <w:r w:rsidR="008D5D51">
        <w:rPr>
          <w:noProof/>
        </w:rPr>
        <w:t>9</w:t>
      </w:r>
      <w:r w:rsidR="00352EA6">
        <w:rPr>
          <w:noProof/>
        </w:rPr>
        <w:fldChar w:fldCharType="end"/>
      </w:r>
      <w:r>
        <w:t>: Class diagram for the caTissue-CDMS integrator</w:t>
      </w:r>
      <w:bookmarkEnd w:id="48"/>
    </w:p>
    <w:p w:rsidR="00D86B64" w:rsidRDefault="00470972" w:rsidP="00D86B64">
      <w:r>
        <w:t>Methods:</w:t>
      </w:r>
    </w:p>
    <w:p w:rsidR="00470972" w:rsidRDefault="00470972" w:rsidP="00D86B64">
      <w:r>
        <w:t>St</w:t>
      </w:r>
      <w:r w:rsidR="002A4335">
        <w:t>r</w:t>
      </w:r>
      <w:r>
        <w:t>ing getVisitInformationURL (CatissueCdmsURLInformationObject): This method calls the appropriate caCore API internally to retrieve the desired CDMS URL.</w:t>
      </w:r>
    </w:p>
    <w:p w:rsidR="002A4335" w:rsidRDefault="00D70601" w:rsidP="00D86B64">
      <w:r>
        <w:t>Initialize (</w:t>
      </w:r>
      <w:r w:rsidR="002A4335">
        <w:t>String, String): This method initializes the CDMS caCore service and sets up the session. It takes in the currently logged in user’s login name and password as the arguments.</w:t>
      </w:r>
      <w:r w:rsidR="005D3E18">
        <w:t xml:space="preserve"> </w:t>
      </w:r>
    </w:p>
    <w:p w:rsidR="00DB6D13" w:rsidRDefault="00DB6D13" w:rsidP="00D86B64"/>
    <w:p w:rsidR="007B3092" w:rsidRPr="00637EA5" w:rsidRDefault="00637EA5" w:rsidP="00D86B64">
      <w:pPr>
        <w:rPr>
          <w:b/>
        </w:rPr>
      </w:pPr>
      <w:r w:rsidRPr="00637EA5">
        <w:rPr>
          <w:b/>
        </w:rPr>
        <w:lastRenderedPageBreak/>
        <w:t>CDMS-caTissue communication</w:t>
      </w:r>
    </w:p>
    <w:p w:rsidR="00A475BD" w:rsidRDefault="002E2FE7" w:rsidP="007A04DA">
      <w:pPr>
        <w:jc w:val="both"/>
        <w:rPr>
          <w:lang w:bidi="en-US"/>
        </w:rPr>
      </w:pPr>
      <w:r>
        <w:rPr>
          <w:lang w:bidi="en-US"/>
        </w:rPr>
        <w:t>In caTissue, there is a provision fo</w:t>
      </w:r>
      <w:r w:rsidR="00236639">
        <w:rPr>
          <w:lang w:bidi="en-US"/>
        </w:rPr>
        <w:t>r two way communication where</w:t>
      </w:r>
      <w:r>
        <w:rPr>
          <w:lang w:bidi="en-US"/>
        </w:rPr>
        <w:t xml:space="preserve"> CDMS application </w:t>
      </w:r>
      <w:r w:rsidR="00236639">
        <w:rPr>
          <w:lang w:bidi="en-US"/>
        </w:rPr>
        <w:t xml:space="preserve">can interact with caTissue. </w:t>
      </w:r>
    </w:p>
    <w:p w:rsidR="00236639" w:rsidRDefault="00236639" w:rsidP="007A04DA">
      <w:pPr>
        <w:jc w:val="both"/>
        <w:rPr>
          <w:lang w:bidi="en-US"/>
        </w:rPr>
      </w:pPr>
      <w:r>
        <w:rPr>
          <w:lang w:bidi="en-US"/>
        </w:rPr>
        <w:t xml:space="preserve">Catissue has provided this support at SCG level where CDMS application can query caTissue caCore API to get the URL of the SCG page for the appropriate specimen collection group. </w:t>
      </w:r>
      <w:r w:rsidR="00441DF7">
        <w:rPr>
          <w:lang w:bidi="en-US"/>
        </w:rPr>
        <w:t xml:space="preserve"> This is implemented in following way</w:t>
      </w:r>
    </w:p>
    <w:p w:rsidR="00441DF7" w:rsidRDefault="00441DF7" w:rsidP="00441DF7">
      <w:pPr>
        <w:pStyle w:val="ListParagraph"/>
        <w:numPr>
          <w:ilvl w:val="0"/>
          <w:numId w:val="14"/>
        </w:numPr>
        <w:jc w:val="both"/>
        <w:rPr>
          <w:lang w:bidi="en-US"/>
        </w:rPr>
      </w:pPr>
      <w:r>
        <w:rPr>
          <w:lang w:bidi="en-US"/>
        </w:rPr>
        <w:t>CaTissue has provided a new caCore API where CDMS can pass the required input and can retrieve the URL for SCG.</w:t>
      </w:r>
      <w:r w:rsidR="005D3E18">
        <w:rPr>
          <w:lang w:bidi="en-US"/>
        </w:rPr>
        <w:t xml:space="preserve"> </w:t>
      </w:r>
      <w:r w:rsidR="002A6CAA">
        <w:rPr>
          <w:lang w:bidi="en-US"/>
        </w:rPr>
        <w:t xml:space="preserve"> The input for this API is the </w:t>
      </w:r>
      <w:r w:rsidR="0006117E" w:rsidRPr="0006117E">
        <w:rPr>
          <w:rFonts w:ascii="Courier" w:hAnsi="Courier"/>
        </w:rPr>
        <w:t>CatissueCdmsURLInformationObject</w:t>
      </w:r>
      <w:r w:rsidR="009E43A1">
        <w:rPr>
          <w:lang w:bidi="en-US"/>
        </w:rPr>
        <w:t xml:space="preserve">  class</w:t>
      </w:r>
    </w:p>
    <w:p w:rsidR="005737F5" w:rsidRDefault="005737F5" w:rsidP="00441DF7">
      <w:pPr>
        <w:pStyle w:val="ListParagraph"/>
        <w:numPr>
          <w:ilvl w:val="0"/>
          <w:numId w:val="14"/>
        </w:numPr>
        <w:jc w:val="both"/>
        <w:rPr>
          <w:lang w:bidi="en-US"/>
        </w:rPr>
      </w:pPr>
      <w:r>
        <w:rPr>
          <w:lang w:bidi="en-US"/>
        </w:rPr>
        <w:t>Once CDMS gets the URL, it can pass the control to the URL where user can enter information about the participant.</w:t>
      </w:r>
    </w:p>
    <w:p w:rsidR="00844B5C" w:rsidRDefault="00844B5C" w:rsidP="00844B5C">
      <w:pPr>
        <w:jc w:val="both"/>
        <w:rPr>
          <w:lang w:bidi="en-US"/>
        </w:rPr>
      </w:pPr>
      <w:r>
        <w:rPr>
          <w:lang w:bidi="en-US"/>
        </w:rPr>
        <w:t xml:space="preserve">Following is the class diagram for the caCore API along with the new API </w:t>
      </w:r>
    </w:p>
    <w:p w:rsidR="00844B5C" w:rsidRDefault="00844B5C" w:rsidP="00844B5C">
      <w:pPr>
        <w:keepNext/>
        <w:jc w:val="center"/>
      </w:pPr>
      <w:r>
        <w:rPr>
          <w:noProof/>
        </w:rPr>
        <w:drawing>
          <wp:inline distT="0" distB="0" distL="0" distR="0">
            <wp:extent cx="4067175" cy="115252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067175" cy="1152525"/>
                    </a:xfrm>
                    <a:prstGeom prst="rect">
                      <a:avLst/>
                    </a:prstGeom>
                    <a:noFill/>
                    <a:ln w="9525">
                      <a:noFill/>
                      <a:miter lim="800000"/>
                      <a:headEnd/>
                      <a:tailEnd/>
                    </a:ln>
                  </pic:spPr>
                </pic:pic>
              </a:graphicData>
            </a:graphic>
          </wp:inline>
        </w:drawing>
      </w:r>
    </w:p>
    <w:p w:rsidR="00844B5C" w:rsidRDefault="00844B5C" w:rsidP="00844B5C">
      <w:pPr>
        <w:pStyle w:val="Caption"/>
        <w:jc w:val="center"/>
        <w:rPr>
          <w:noProof/>
        </w:rPr>
      </w:pPr>
      <w:bookmarkStart w:id="49" w:name="_Toc269748208"/>
      <w:r>
        <w:t xml:space="preserve">Figure </w:t>
      </w:r>
      <w:r w:rsidR="00352EA6">
        <w:fldChar w:fldCharType="begin"/>
      </w:r>
      <w:r w:rsidR="0064014C">
        <w:instrText xml:space="preserve"> SEQ Figure \* ARABIC </w:instrText>
      </w:r>
      <w:r w:rsidR="00352EA6">
        <w:fldChar w:fldCharType="separate"/>
      </w:r>
      <w:r w:rsidR="008D5D51">
        <w:rPr>
          <w:noProof/>
        </w:rPr>
        <w:t>10</w:t>
      </w:r>
      <w:r w:rsidR="00352EA6">
        <w:rPr>
          <w:noProof/>
        </w:rPr>
        <w:fldChar w:fldCharType="end"/>
      </w:r>
      <w:r>
        <w:t xml:space="preserve">: New caCore API in caTissue </w:t>
      </w:r>
      <w:r>
        <w:rPr>
          <w:noProof/>
        </w:rPr>
        <w:t>for CDMS integration</w:t>
      </w:r>
      <w:bookmarkEnd w:id="49"/>
    </w:p>
    <w:p w:rsidR="00DA5F8E" w:rsidRDefault="00DA5F8E" w:rsidP="00DA5F8E">
      <w:pPr>
        <w:rPr>
          <w:lang w:bidi="en-US"/>
        </w:rPr>
      </w:pPr>
      <w:r>
        <w:rPr>
          <w:lang w:bidi="en-US"/>
        </w:rPr>
        <w:t>Methods:</w:t>
      </w:r>
    </w:p>
    <w:p w:rsidR="00862895" w:rsidRDefault="00DA5F8E" w:rsidP="00862895">
      <w:pPr>
        <w:rPr>
          <w:rFonts w:cs="Courier New"/>
        </w:rPr>
      </w:pPr>
      <w:r>
        <w:rPr>
          <w:lang w:bidi="en-US"/>
        </w:rPr>
        <w:t>String getSp</w:t>
      </w:r>
      <w:r w:rsidR="009E144F">
        <w:rPr>
          <w:lang w:bidi="en-US"/>
        </w:rPr>
        <w:t>ecimenCollectionGroupURL(Object)</w:t>
      </w:r>
      <w:r w:rsidR="001D398A">
        <w:rPr>
          <w:lang w:bidi="en-US"/>
        </w:rPr>
        <w:t xml:space="preserve">: This method </w:t>
      </w:r>
      <w:r w:rsidR="00862895">
        <w:rPr>
          <w:lang w:bidi="en-US"/>
        </w:rPr>
        <w:t xml:space="preserve">takes an </w:t>
      </w:r>
      <w:r w:rsidR="00862895" w:rsidRPr="002D66DA">
        <w:rPr>
          <w:rFonts w:ascii="Courier New" w:eastAsia="Calibri" w:hAnsi="Courier New" w:cs="Courier New"/>
        </w:rPr>
        <w:t>CatissueCDMSURLInformationObject</w:t>
      </w:r>
      <w:r w:rsidR="00862895">
        <w:rPr>
          <w:rFonts w:ascii="Courier New" w:hAnsi="Courier New" w:cs="Courier New"/>
        </w:rPr>
        <w:t xml:space="preserve"> </w:t>
      </w:r>
      <w:r w:rsidR="00862895">
        <w:rPr>
          <w:rFonts w:cs="Courier New"/>
        </w:rPr>
        <w:t>class as an argument and returns the appropriate URL back based on the information passed in the argument object.</w:t>
      </w:r>
      <w:r w:rsidR="005D3E18">
        <w:rPr>
          <w:rFonts w:cs="Courier New"/>
        </w:rPr>
        <w:t xml:space="preserve"> </w:t>
      </w:r>
    </w:p>
    <w:p w:rsidR="00064EEF" w:rsidRDefault="00064EEF" w:rsidP="00862895">
      <w:pPr>
        <w:rPr>
          <w:rFonts w:cs="Courier New"/>
        </w:rPr>
      </w:pPr>
      <w:r w:rsidRPr="00064EEF">
        <w:rPr>
          <w:rFonts w:cs="Courier New"/>
        </w:rPr>
        <w:t xml:space="preserve">Initialize (String, String): This method initializes the </w:t>
      </w:r>
      <w:r w:rsidR="00CA0644">
        <w:rPr>
          <w:rFonts w:cs="Courier New"/>
        </w:rPr>
        <w:t>caTissue</w:t>
      </w:r>
      <w:r w:rsidRPr="00064EEF">
        <w:rPr>
          <w:rFonts w:cs="Courier New"/>
        </w:rPr>
        <w:t xml:space="preserve"> caCore service and sets up the session. It takes in the currently logged in user’s login name and password as the arguments</w:t>
      </w:r>
    </w:p>
    <w:p w:rsidR="00237495" w:rsidRDefault="00237495" w:rsidP="00237495">
      <w:pPr>
        <w:pStyle w:val="Heading2"/>
        <w:pBdr>
          <w:bottom w:val="single" w:sz="8" w:space="0" w:color="4F81BD"/>
        </w:pBdr>
        <w:tabs>
          <w:tab w:val="left" w:pos="360"/>
        </w:tabs>
        <w:ind w:hanging="936"/>
      </w:pPr>
      <w:bookmarkStart w:id="50" w:name="_Toc269914360"/>
      <w:r w:rsidRPr="00280860">
        <w:t>I/O considerations</w:t>
      </w:r>
      <w:bookmarkEnd w:id="50"/>
    </w:p>
    <w:p w:rsidR="00237495" w:rsidRDefault="00237495" w:rsidP="00237495">
      <w:pPr>
        <w:jc w:val="both"/>
        <w:rPr>
          <w:lang w:bidi="en-US"/>
        </w:rPr>
      </w:pPr>
      <w:r>
        <w:rPr>
          <w:lang w:bidi="en-US"/>
        </w:rPr>
        <w:t>When caTissue passes control to the CDMS application, it depends on the CDMS application for any I/O involved.</w:t>
      </w:r>
      <w:r w:rsidR="00C15B99">
        <w:rPr>
          <w:lang w:bidi="en-US"/>
        </w:rPr>
        <w:t xml:space="preserve"> Otherwise it does not involve any other major I/O operations.</w:t>
      </w:r>
    </w:p>
    <w:p w:rsidR="00237495" w:rsidRDefault="00237495" w:rsidP="00237495">
      <w:pPr>
        <w:pStyle w:val="Heading2"/>
        <w:pBdr>
          <w:bottom w:val="single" w:sz="8" w:space="0" w:color="4F81BD"/>
        </w:pBdr>
        <w:tabs>
          <w:tab w:val="left" w:pos="360"/>
        </w:tabs>
        <w:ind w:hanging="936"/>
      </w:pPr>
      <w:bookmarkStart w:id="51" w:name="_Toc269914361"/>
      <w:r>
        <w:t>Memory considerations</w:t>
      </w:r>
      <w:bookmarkEnd w:id="51"/>
    </w:p>
    <w:p w:rsidR="00237495" w:rsidRDefault="0064674D" w:rsidP="00237495">
      <w:pPr>
        <w:jc w:val="both"/>
        <w:rPr>
          <w:lang w:bidi="en-US"/>
        </w:rPr>
      </w:pPr>
      <w:r>
        <w:rPr>
          <w:lang w:bidi="en-US"/>
        </w:rPr>
        <w:t>This feature does not involve major in memory storage.</w:t>
      </w:r>
    </w:p>
    <w:p w:rsidR="00237495" w:rsidRDefault="00237495" w:rsidP="00237495">
      <w:pPr>
        <w:pStyle w:val="Heading2"/>
        <w:pBdr>
          <w:bottom w:val="single" w:sz="8" w:space="0" w:color="4F81BD"/>
        </w:pBdr>
        <w:tabs>
          <w:tab w:val="left" w:pos="360"/>
        </w:tabs>
        <w:ind w:hanging="936"/>
      </w:pPr>
      <w:bookmarkStart w:id="52" w:name="_Toc269914362"/>
      <w:r>
        <w:t>Third party components</w:t>
      </w:r>
      <w:bookmarkEnd w:id="52"/>
    </w:p>
    <w:p w:rsidR="00237495" w:rsidRDefault="00716D79" w:rsidP="00237495">
      <w:pPr>
        <w:jc w:val="both"/>
        <w:rPr>
          <w:lang w:bidi="en-US"/>
        </w:rPr>
      </w:pPr>
      <w:r>
        <w:rPr>
          <w:lang w:bidi="en-US"/>
        </w:rPr>
        <w:t>CDMS integration has a dependency on caCore framework. Currently caTissue application expects CDMS application to have running caCore service.</w:t>
      </w:r>
    </w:p>
    <w:p w:rsidR="00237495" w:rsidRDefault="00237495" w:rsidP="00237495">
      <w:pPr>
        <w:pStyle w:val="Heading2"/>
        <w:pBdr>
          <w:bottom w:val="single" w:sz="8" w:space="0" w:color="4F81BD"/>
        </w:pBdr>
        <w:tabs>
          <w:tab w:val="left" w:pos="360"/>
        </w:tabs>
        <w:ind w:hanging="936"/>
      </w:pPr>
      <w:bookmarkStart w:id="53" w:name="_Toc269914363"/>
      <w:r w:rsidRPr="006D4D72">
        <w:lastRenderedPageBreak/>
        <w:t>Crash recovery considerations</w:t>
      </w:r>
      <w:bookmarkEnd w:id="53"/>
    </w:p>
    <w:p w:rsidR="00237495" w:rsidRDefault="00D23449" w:rsidP="00237495">
      <w:pPr>
        <w:jc w:val="both"/>
        <w:rPr>
          <w:lang w:bidi="en-US"/>
        </w:rPr>
      </w:pPr>
      <w:r>
        <w:rPr>
          <w:lang w:bidi="en-US"/>
        </w:rPr>
        <w:t>This feature does not introduce any processes which can cause unstable application state on abrupt server shutdown.</w:t>
      </w:r>
    </w:p>
    <w:p w:rsidR="00237495" w:rsidRDefault="00237495" w:rsidP="00237495">
      <w:pPr>
        <w:pStyle w:val="Heading2"/>
        <w:pBdr>
          <w:bottom w:val="single" w:sz="8" w:space="0" w:color="4F81BD"/>
        </w:pBdr>
        <w:tabs>
          <w:tab w:val="left" w:pos="360"/>
        </w:tabs>
        <w:ind w:hanging="936"/>
      </w:pPr>
      <w:bookmarkStart w:id="54" w:name="_Toc269914364"/>
      <w:r w:rsidRPr="003E6FE3">
        <w:t>Transaction management</w:t>
      </w:r>
      <w:bookmarkEnd w:id="54"/>
    </w:p>
    <w:p w:rsidR="00237495" w:rsidRDefault="00DA0926" w:rsidP="00237495">
      <w:pPr>
        <w:jc w:val="both"/>
        <w:rPr>
          <w:lang w:bidi="en-US"/>
        </w:rPr>
      </w:pPr>
      <w:r>
        <w:rPr>
          <w:lang w:bidi="en-US"/>
        </w:rPr>
        <w:t>CDMS integration internally depends on caCore framework for the transaction management.</w:t>
      </w:r>
      <w:r w:rsidR="00306DB3">
        <w:rPr>
          <w:lang w:bidi="en-US"/>
        </w:rPr>
        <w:t xml:space="preserve"> Also for any CDMS application database interaction, caTissue application has no control and it completely depends on the CDMS application to handle the transactions properly.</w:t>
      </w:r>
    </w:p>
    <w:p w:rsidR="00237495" w:rsidRDefault="00237495" w:rsidP="00237495">
      <w:pPr>
        <w:pStyle w:val="Heading2"/>
        <w:pBdr>
          <w:bottom w:val="single" w:sz="8" w:space="0" w:color="4F81BD"/>
        </w:pBdr>
        <w:tabs>
          <w:tab w:val="left" w:pos="360"/>
        </w:tabs>
        <w:ind w:hanging="936"/>
      </w:pPr>
      <w:bookmarkStart w:id="55" w:name="_Toc269914365"/>
      <w:r>
        <w:t>Multi threading considerations</w:t>
      </w:r>
      <w:bookmarkEnd w:id="55"/>
    </w:p>
    <w:p w:rsidR="00237495" w:rsidRDefault="00237495" w:rsidP="00237495">
      <w:pPr>
        <w:rPr>
          <w:lang w:bidi="en-US"/>
        </w:rPr>
      </w:pPr>
      <w:r>
        <w:rPr>
          <w:lang w:bidi="en-US"/>
        </w:rPr>
        <w:t>There is no multi threading involved in this feature.</w:t>
      </w:r>
    </w:p>
    <w:p w:rsidR="00237495" w:rsidRDefault="00237495" w:rsidP="00237495">
      <w:pPr>
        <w:pStyle w:val="Heading2"/>
        <w:pBdr>
          <w:bottom w:val="single" w:sz="8" w:space="0" w:color="4F81BD"/>
        </w:pBdr>
        <w:tabs>
          <w:tab w:val="left" w:pos="360"/>
        </w:tabs>
        <w:ind w:hanging="936"/>
      </w:pPr>
      <w:bookmarkStart w:id="56" w:name="_Toc269914366"/>
      <w:r>
        <w:t>Configuration / script changes</w:t>
      </w:r>
      <w:bookmarkEnd w:id="56"/>
    </w:p>
    <w:p w:rsidR="00237495" w:rsidRDefault="005B2910" w:rsidP="00237495">
      <w:pPr>
        <w:rPr>
          <w:lang w:bidi="en-US"/>
        </w:rPr>
      </w:pPr>
      <w:r>
        <w:rPr>
          <w:lang w:bidi="en-US"/>
        </w:rPr>
        <w:t>No new configuration / script changes have been done in this feature</w:t>
      </w:r>
    </w:p>
    <w:p w:rsidR="00237495" w:rsidRDefault="00237495" w:rsidP="00237495">
      <w:pPr>
        <w:pStyle w:val="Heading2"/>
        <w:pBdr>
          <w:bottom w:val="single" w:sz="8" w:space="0" w:color="4F81BD"/>
        </w:pBdr>
        <w:tabs>
          <w:tab w:val="left" w:pos="360"/>
          <w:tab w:val="left" w:pos="450"/>
        </w:tabs>
        <w:ind w:hanging="936"/>
      </w:pPr>
      <w:r>
        <w:t xml:space="preserve"> </w:t>
      </w:r>
      <w:bookmarkStart w:id="57" w:name="_Toc269914367"/>
      <w:r>
        <w:t>Security considerations</w:t>
      </w:r>
      <w:bookmarkEnd w:id="57"/>
    </w:p>
    <w:p w:rsidR="00237495" w:rsidRPr="008A482B" w:rsidRDefault="00341BF2" w:rsidP="00237495">
      <w:pPr>
        <w:jc w:val="both"/>
        <w:rPr>
          <w:lang w:bidi="en-US"/>
        </w:rPr>
      </w:pPr>
      <w:r>
        <w:rPr>
          <w:lang w:bidi="en-US"/>
        </w:rPr>
        <w:t>This feature depends on CDMS application to handle its own security risks. When CDMS application accesses caTissue application, caTissue is responsible for handling the security risks like XSS attacks or SQL injection. CaTissue application uses its own stinger framework to handle these security risks.</w:t>
      </w:r>
    </w:p>
    <w:p w:rsidR="00A475BD" w:rsidRDefault="00A475BD" w:rsidP="007A04DA">
      <w:pPr>
        <w:pStyle w:val="Heading2"/>
        <w:ind w:left="540" w:hanging="540"/>
      </w:pPr>
      <w:bookmarkStart w:id="58" w:name="_Toc269668277"/>
      <w:bookmarkStart w:id="59" w:name="_Toc269914368"/>
      <w:bookmarkEnd w:id="58"/>
      <w:r>
        <w:t>Database changes</w:t>
      </w:r>
      <w:bookmarkEnd w:id="59"/>
    </w:p>
    <w:p w:rsidR="00A475BD" w:rsidRDefault="00FF78FA" w:rsidP="007A04DA">
      <w:pPr>
        <w:jc w:val="both"/>
        <w:rPr>
          <w:lang w:bidi="en-US"/>
        </w:rPr>
      </w:pPr>
      <w:r>
        <w:rPr>
          <w:lang w:bidi="en-US"/>
        </w:rPr>
        <w:t>No database changes</w:t>
      </w:r>
    </w:p>
    <w:p w:rsidR="00371A7A" w:rsidRDefault="00371A7A">
      <w:pPr>
        <w:rPr>
          <w:lang w:bidi="en-US"/>
        </w:rPr>
      </w:pPr>
      <w:r>
        <w:rPr>
          <w:lang w:bidi="en-US"/>
        </w:rPr>
        <w:br w:type="page"/>
      </w:r>
    </w:p>
    <w:p w:rsidR="00225C1C" w:rsidRDefault="009A167C" w:rsidP="00225C1C">
      <w:pPr>
        <w:pStyle w:val="Heading1"/>
        <w:keepNext w:val="0"/>
        <w:keepLines w:val="0"/>
        <w:pageBreakBefore/>
        <w:numPr>
          <w:ilvl w:val="0"/>
          <w:numId w:val="2"/>
        </w:numPr>
        <w:pBdr>
          <w:bottom w:val="single" w:sz="12" w:space="1" w:color="365F91"/>
        </w:pBdr>
        <w:tabs>
          <w:tab w:val="num" w:pos="0"/>
        </w:tabs>
        <w:spacing w:before="600" w:after="80" w:line="240" w:lineRule="auto"/>
        <w:ind w:left="0" w:firstLine="0"/>
        <w:jc w:val="both"/>
        <w:rPr>
          <w:rFonts w:ascii="Cambria" w:eastAsia="Times New Roman" w:hAnsi="Cambria" w:cs="Times New Roman"/>
          <w:color w:val="365F91"/>
          <w:sz w:val="36"/>
          <w:szCs w:val="24"/>
          <w:lang w:bidi="en-US"/>
        </w:rPr>
      </w:pPr>
      <w:bookmarkStart w:id="60" w:name="_Toc269914369"/>
      <w:r>
        <w:rPr>
          <w:rFonts w:ascii="Cambria" w:eastAsia="Times New Roman" w:hAnsi="Cambria" w:cs="Times New Roman"/>
          <w:color w:val="365F91"/>
          <w:sz w:val="36"/>
          <w:szCs w:val="24"/>
          <w:lang w:bidi="en-US"/>
        </w:rPr>
        <w:lastRenderedPageBreak/>
        <w:t>T</w:t>
      </w:r>
      <w:r w:rsidR="00554412">
        <w:rPr>
          <w:rFonts w:ascii="Cambria" w:eastAsia="Times New Roman" w:hAnsi="Cambria" w:cs="Times New Roman"/>
          <w:color w:val="365F91"/>
          <w:sz w:val="36"/>
          <w:szCs w:val="24"/>
          <w:lang w:bidi="en-US"/>
        </w:rPr>
        <w:t>emplate b</w:t>
      </w:r>
      <w:r w:rsidR="002471BB">
        <w:rPr>
          <w:rFonts w:ascii="Cambria" w:eastAsia="Times New Roman" w:hAnsi="Cambria" w:cs="Times New Roman"/>
          <w:color w:val="365F91"/>
          <w:sz w:val="36"/>
          <w:szCs w:val="24"/>
          <w:lang w:bidi="en-US"/>
        </w:rPr>
        <w:t>ased</w:t>
      </w:r>
      <w:r w:rsidR="00225C1C">
        <w:rPr>
          <w:rFonts w:ascii="Cambria" w:eastAsia="Times New Roman" w:hAnsi="Cambria" w:cs="Times New Roman"/>
          <w:color w:val="365F91"/>
          <w:sz w:val="36"/>
          <w:szCs w:val="24"/>
          <w:lang w:bidi="en-US"/>
        </w:rPr>
        <w:t xml:space="preserve"> label generator</w:t>
      </w:r>
      <w:bookmarkEnd w:id="60"/>
    </w:p>
    <w:p w:rsidR="00225C1C" w:rsidRDefault="00030B70" w:rsidP="00225C1C">
      <w:pPr>
        <w:jc w:val="both"/>
        <w:rPr>
          <w:lang w:bidi="en-US"/>
        </w:rPr>
      </w:pPr>
      <w:r>
        <w:rPr>
          <w:lang w:bidi="en-US"/>
        </w:rPr>
        <w:t xml:space="preserve">In caTissue </w:t>
      </w:r>
      <w:r w:rsidR="002471BB">
        <w:rPr>
          <w:lang w:bidi="en-US"/>
        </w:rPr>
        <w:t>v1</w:t>
      </w:r>
      <w:r w:rsidR="00554412">
        <w:rPr>
          <w:lang w:bidi="en-US"/>
        </w:rPr>
        <w:t>.1</w:t>
      </w:r>
      <w:r w:rsidR="002471BB">
        <w:rPr>
          <w:lang w:bidi="en-US"/>
        </w:rPr>
        <w:t>.</w:t>
      </w:r>
      <w:r>
        <w:rPr>
          <w:lang w:bidi="en-US"/>
        </w:rPr>
        <w:t>2, application generates the labels for specimens in a fixed way. Every new specimen that is being stored gets a new number which is based on how many specimens there are in the database. This format of specimen label generation is not flexible and intuitive. So an enhancement is being implemented where users will be able to specify the format</w:t>
      </w:r>
      <w:r w:rsidR="00D60F81">
        <w:rPr>
          <w:lang w:bidi="en-US"/>
        </w:rPr>
        <w:t xml:space="preserve"> that they want for their speci</w:t>
      </w:r>
      <w:r>
        <w:rPr>
          <w:lang w:bidi="en-US"/>
        </w:rPr>
        <w:t>mens.</w:t>
      </w:r>
    </w:p>
    <w:p w:rsidR="00D60F81" w:rsidRDefault="00D60F81" w:rsidP="00225C1C">
      <w:pPr>
        <w:jc w:val="both"/>
        <w:rPr>
          <w:lang w:bidi="en-US"/>
        </w:rPr>
      </w:pPr>
      <w:r>
        <w:rPr>
          <w:lang w:bidi="en-US"/>
        </w:rPr>
        <w:t xml:space="preserve">One more limitation of the earlier label generation feature was that flag specifying whether turn the feature on or off was at application level. So user couldn’t use the feature for few collection protocols while disabling it for others. So the new </w:t>
      </w:r>
      <w:r w:rsidR="00554412">
        <w:rPr>
          <w:lang w:bidi="en-US"/>
        </w:rPr>
        <w:t>template based</w:t>
      </w:r>
      <w:r>
        <w:rPr>
          <w:lang w:bidi="en-US"/>
        </w:rPr>
        <w:t xml:space="preserve"> label generator is configured in such a way that users can enable / disable it at CP level.</w:t>
      </w:r>
    </w:p>
    <w:p w:rsidR="00225C1C" w:rsidRPr="00AF3041" w:rsidRDefault="00225C1C" w:rsidP="00225C1C">
      <w:pPr>
        <w:pStyle w:val="Heading2"/>
        <w:tabs>
          <w:tab w:val="left" w:pos="360"/>
        </w:tabs>
        <w:ind w:hanging="936"/>
      </w:pPr>
      <w:bookmarkStart w:id="61" w:name="_Toc269914370"/>
      <w:r>
        <w:t>Design scope</w:t>
      </w:r>
      <w:bookmarkEnd w:id="61"/>
    </w:p>
    <w:p w:rsidR="00225C1C" w:rsidRDefault="00225C1C" w:rsidP="00225C1C">
      <w:pPr>
        <w:jc w:val="both"/>
        <w:rPr>
          <w:lang w:bidi="en-US"/>
        </w:rPr>
      </w:pPr>
      <w:r>
        <w:rPr>
          <w:lang w:bidi="en-US"/>
        </w:rPr>
        <w:t>The use case</w:t>
      </w:r>
      <w:r w:rsidR="001339B5">
        <w:rPr>
          <w:lang w:bidi="en-US"/>
        </w:rPr>
        <w:t>s</w:t>
      </w:r>
      <w:r>
        <w:rPr>
          <w:lang w:bidi="en-US"/>
        </w:rPr>
        <w:t xml:space="preserve"> described above is the scope for the design of this feature. The most important design considerations in this feature are</w:t>
      </w:r>
    </w:p>
    <w:p w:rsidR="00225C1C" w:rsidRDefault="00225C1C" w:rsidP="00225C1C">
      <w:pPr>
        <w:pStyle w:val="ListParagraph"/>
        <w:numPr>
          <w:ilvl w:val="0"/>
          <w:numId w:val="13"/>
        </w:numPr>
        <w:jc w:val="both"/>
        <w:rPr>
          <w:lang w:bidi="en-US"/>
        </w:rPr>
      </w:pPr>
      <w:r>
        <w:rPr>
          <w:lang w:bidi="en-US"/>
        </w:rPr>
        <w:t xml:space="preserve">It should be extensible so as to work with </w:t>
      </w:r>
      <w:r w:rsidR="00DA361D">
        <w:rPr>
          <w:lang w:bidi="en-US"/>
        </w:rPr>
        <w:t>any new format that user wants</w:t>
      </w:r>
      <w:r>
        <w:rPr>
          <w:lang w:bidi="en-US"/>
        </w:rPr>
        <w:t>.</w:t>
      </w:r>
    </w:p>
    <w:p w:rsidR="00225C1C" w:rsidRDefault="00225C1C" w:rsidP="00225C1C">
      <w:pPr>
        <w:pStyle w:val="ListParagraph"/>
        <w:numPr>
          <w:ilvl w:val="0"/>
          <w:numId w:val="13"/>
        </w:numPr>
        <w:jc w:val="both"/>
        <w:rPr>
          <w:lang w:bidi="en-US"/>
        </w:rPr>
      </w:pPr>
      <w:r>
        <w:rPr>
          <w:lang w:bidi="en-US"/>
        </w:rPr>
        <w:t>It should be configurable so a</w:t>
      </w:r>
      <w:r w:rsidR="00F35A0E">
        <w:rPr>
          <w:lang w:bidi="en-US"/>
        </w:rPr>
        <w:t>s to turn on / off this feature at the CP instance level.</w:t>
      </w:r>
    </w:p>
    <w:p w:rsidR="00225C1C" w:rsidRDefault="00225C1C" w:rsidP="00225C1C">
      <w:pPr>
        <w:pStyle w:val="Heading2"/>
        <w:tabs>
          <w:tab w:val="left" w:pos="360"/>
        </w:tabs>
        <w:ind w:hanging="936"/>
      </w:pPr>
      <w:bookmarkStart w:id="62" w:name="_Toc269914371"/>
      <w:r>
        <w:t>Solution architecture</w:t>
      </w:r>
      <w:bookmarkEnd w:id="62"/>
    </w:p>
    <w:p w:rsidR="00D07674" w:rsidRDefault="00554412" w:rsidP="00225C1C">
      <w:pPr>
        <w:jc w:val="both"/>
      </w:pPr>
      <w:r>
        <w:t>The design of the template based</w:t>
      </w:r>
      <w:r w:rsidR="00C4373C">
        <w:t xml:space="preserve"> label generator is based on the tokens that user can use to come up with different formats for the specimens.</w:t>
      </w:r>
      <w:r w:rsidR="00D075CB">
        <w:t xml:space="preserve"> Tokens can be defined for the most commonly used factors that user wants to use in the labels. E.g. most institutions use the collection year of the specimen in the label so that specimens can be easily searchable year wise. Similarly PPI (Participant protocol identifier) is used widely to make sure that the specimen labels are always unique.</w:t>
      </w:r>
      <w:r w:rsidR="00E521C6">
        <w:t xml:space="preserve"> For all such cases, tokens can be created which then can be used while specifying the label format. </w:t>
      </w:r>
      <w:r w:rsidR="00C429B6">
        <w:t>For each token then, a java class is created which returns the actual value of the token for the given specimen.</w:t>
      </w:r>
      <w:r w:rsidR="00501672">
        <w:t xml:space="preserve"> Using this concept, the final value of the label is then generated and assigned to the specimen.</w:t>
      </w:r>
      <w:r w:rsidR="00236B96">
        <w:t xml:space="preserve"> </w:t>
      </w:r>
    </w:p>
    <w:p w:rsidR="00225C1C" w:rsidRDefault="00225C1C" w:rsidP="00225C1C">
      <w:pPr>
        <w:pStyle w:val="Heading2"/>
        <w:numPr>
          <w:ilvl w:val="2"/>
          <w:numId w:val="2"/>
        </w:numPr>
        <w:tabs>
          <w:tab w:val="left" w:pos="360"/>
        </w:tabs>
      </w:pPr>
      <w:bookmarkStart w:id="63" w:name="_Toc269914372"/>
      <w:r>
        <w:t>Detailed design</w:t>
      </w:r>
      <w:bookmarkEnd w:id="63"/>
    </w:p>
    <w:p w:rsidR="003902E4" w:rsidRDefault="00FD3B3B" w:rsidP="00912D8C">
      <w:pPr>
        <w:jc w:val="both"/>
        <w:rPr>
          <w:lang w:bidi="en-US"/>
        </w:rPr>
      </w:pPr>
      <w:r>
        <w:rPr>
          <w:lang w:bidi="en-US"/>
        </w:rPr>
        <w:t>In the label generator design, the major change compared to the earlier version of label generator is that the format of the label is captured at Collection protocol level. If the format is specified, then the new label generator is used, otherwise the previous version of label generator is used if it is turned on while deploying.</w:t>
      </w:r>
    </w:p>
    <w:p w:rsidR="00236B96" w:rsidRDefault="00236B96" w:rsidP="00912D8C">
      <w:pPr>
        <w:jc w:val="both"/>
        <w:rPr>
          <w:lang w:bidi="en-US"/>
        </w:rPr>
      </w:pPr>
      <w:r>
        <w:rPr>
          <w:lang w:bidi="en-US"/>
        </w:rPr>
        <w:t>As mentioned above, the label format is captured with the use of the tokens which are predefined. The format is specified in following manner.</w:t>
      </w:r>
      <w:r w:rsidR="00CD10C6">
        <w:rPr>
          <w:lang w:bidi="en-US"/>
        </w:rPr>
        <w:t xml:space="preserve"> </w:t>
      </w:r>
    </w:p>
    <w:p w:rsidR="00236B96" w:rsidRDefault="00236B96" w:rsidP="00912D8C">
      <w:pPr>
        <w:jc w:val="both"/>
        <w:rPr>
          <w:lang w:bidi="en-US"/>
        </w:rPr>
      </w:pPr>
      <w:r>
        <w:rPr>
          <w:lang w:bidi="en-US"/>
        </w:rPr>
        <w:t>%PPI_TOKEN%_%SPEC_COLL_YEAR_TOKEN%_SP_UID_TOKEN%</w:t>
      </w:r>
    </w:p>
    <w:p w:rsidR="00236B96" w:rsidRDefault="00236B96" w:rsidP="00912D8C">
      <w:pPr>
        <w:jc w:val="both"/>
        <w:rPr>
          <w:lang w:bidi="en-US"/>
        </w:rPr>
      </w:pPr>
      <w:r>
        <w:rPr>
          <w:lang w:bidi="en-US"/>
        </w:rPr>
        <w:t>Every token is enclosed within a pair of ‘%’ sign. So the above mentioned format will result into tokens like</w:t>
      </w:r>
    </w:p>
    <w:p w:rsidR="00042AF0" w:rsidRDefault="00236B96" w:rsidP="00912D8C">
      <w:pPr>
        <w:jc w:val="both"/>
        <w:rPr>
          <w:lang w:bidi="en-US"/>
        </w:rPr>
      </w:pPr>
      <w:r>
        <w:rPr>
          <w:lang w:bidi="en-US"/>
        </w:rPr>
        <w:lastRenderedPageBreak/>
        <w:t xml:space="preserve">“&lt;PPI </w:t>
      </w:r>
      <w:r w:rsidR="00042AF0">
        <w:rPr>
          <w:lang w:bidi="en-US"/>
        </w:rPr>
        <w:t>of the</w:t>
      </w:r>
      <w:r>
        <w:rPr>
          <w:lang w:bidi="en-US"/>
        </w:rPr>
        <w:t xml:space="preserve"> associated participant&gt;_&lt;collection year of the specimen&gt;_&lt;specimen identifier&gt;” </w:t>
      </w:r>
    </w:p>
    <w:p w:rsidR="00236B96" w:rsidRDefault="00236B96" w:rsidP="00912D8C">
      <w:pPr>
        <w:jc w:val="both"/>
        <w:rPr>
          <w:lang w:bidi="en-US"/>
        </w:rPr>
      </w:pPr>
      <w:r>
        <w:rPr>
          <w:lang w:bidi="en-US"/>
        </w:rPr>
        <w:t xml:space="preserve">e.g. “X03_2010_1” where X03 is the </w:t>
      </w:r>
      <w:r w:rsidR="001D20D9">
        <w:rPr>
          <w:lang w:bidi="en-US"/>
        </w:rPr>
        <w:t>PPI,</w:t>
      </w:r>
      <w:r>
        <w:rPr>
          <w:lang w:bidi="en-US"/>
        </w:rPr>
        <w:t xml:space="preserve"> 2010 is the collection year and 1 is the specimen identifier.</w:t>
      </w:r>
    </w:p>
    <w:p w:rsidR="001D20D9" w:rsidRDefault="000843BF" w:rsidP="00912D8C">
      <w:pPr>
        <w:jc w:val="both"/>
        <w:rPr>
          <w:lang w:bidi="en-US"/>
        </w:rPr>
      </w:pPr>
      <w:r>
        <w:rPr>
          <w:lang w:bidi="en-US"/>
        </w:rPr>
        <w:t>Following sections will explain how this is implemented.</w:t>
      </w:r>
    </w:p>
    <w:p w:rsidR="00336909" w:rsidRDefault="00336909" w:rsidP="00912D8C">
      <w:pPr>
        <w:jc w:val="both"/>
        <w:rPr>
          <w:lang w:bidi="en-US"/>
        </w:rPr>
      </w:pPr>
      <w:r>
        <w:rPr>
          <w:lang w:bidi="en-US"/>
        </w:rPr>
        <w:t>The label formats are captured as part of the Collection Protocol definition. A new attribute is added to the Collection Protocol domain object which stores the format that needs to be applied for all the specimens captured as part of that CP.</w:t>
      </w:r>
    </w:p>
    <w:p w:rsidR="005215B9" w:rsidRDefault="005215B9" w:rsidP="005215B9">
      <w:pPr>
        <w:pStyle w:val="Heading2"/>
        <w:numPr>
          <w:ilvl w:val="2"/>
          <w:numId w:val="2"/>
        </w:numPr>
      </w:pPr>
      <w:bookmarkStart w:id="64" w:name="_Toc269914373"/>
      <w:r w:rsidRPr="005215B9">
        <w:t>Label generator hierarchy</w:t>
      </w:r>
      <w:bookmarkEnd w:id="64"/>
    </w:p>
    <w:p w:rsidR="005215B9" w:rsidRDefault="00373D39" w:rsidP="006D6BD4">
      <w:pPr>
        <w:jc w:val="both"/>
        <w:rPr>
          <w:lang w:bidi="en-US"/>
        </w:rPr>
      </w:pPr>
      <w:r>
        <w:rPr>
          <w:lang w:bidi="en-US"/>
        </w:rPr>
        <w:t xml:space="preserve">As mentioned above, if the format is specified explicitly by the </w:t>
      </w:r>
      <w:r w:rsidR="00586A27">
        <w:rPr>
          <w:lang w:bidi="en-US"/>
        </w:rPr>
        <w:t>user at</w:t>
      </w:r>
      <w:r>
        <w:rPr>
          <w:lang w:bidi="en-US"/>
        </w:rPr>
        <w:t xml:space="preserve"> CP level, then the enhanced label generator is used, otherwise the </w:t>
      </w:r>
      <w:r w:rsidR="00815FF7">
        <w:rPr>
          <w:lang w:bidi="en-US"/>
        </w:rPr>
        <w:t xml:space="preserve">default </w:t>
      </w:r>
      <w:r>
        <w:rPr>
          <w:lang w:bidi="en-US"/>
        </w:rPr>
        <w:t xml:space="preserve">(previous version of) label generator is used to generate specimen labels. </w:t>
      </w:r>
    </w:p>
    <w:p w:rsidR="00373D39" w:rsidRDefault="00586A27" w:rsidP="006D6BD4">
      <w:pPr>
        <w:jc w:val="both"/>
        <w:rPr>
          <w:lang w:bidi="en-US"/>
        </w:rPr>
      </w:pPr>
      <w:r>
        <w:rPr>
          <w:lang w:bidi="en-US"/>
        </w:rPr>
        <w:t>To implement this, an interface “</w:t>
      </w:r>
      <w:r w:rsidRPr="00586A27">
        <w:rPr>
          <w:rFonts w:ascii="Courier" w:hAnsi="Courier"/>
          <w:lang w:bidi="en-US"/>
        </w:rPr>
        <w:t>LabelGenerator</w:t>
      </w:r>
      <w:r>
        <w:rPr>
          <w:lang w:bidi="en-US"/>
        </w:rPr>
        <w:t>” is defined for all implementations of label generators.  There are 2 concrete implementations of this interface “</w:t>
      </w:r>
      <w:r w:rsidRPr="00586A27">
        <w:rPr>
          <w:rFonts w:ascii="Courier" w:hAnsi="Courier"/>
          <w:lang w:bidi="en-US"/>
        </w:rPr>
        <w:t>DefaultSpecimenLabelGenerator</w:t>
      </w:r>
      <w:r>
        <w:rPr>
          <w:lang w:bidi="en-US"/>
        </w:rPr>
        <w:t>” and “</w:t>
      </w:r>
      <w:r w:rsidR="008A4A72" w:rsidRPr="008A4A72">
        <w:rPr>
          <w:rFonts w:ascii="Courier" w:hAnsi="Courier"/>
          <w:lang w:bidi="en-US"/>
        </w:rPr>
        <w:t>DefaultTemplateBasedLabelGenerator</w:t>
      </w:r>
      <w:r>
        <w:rPr>
          <w:lang w:bidi="en-US"/>
        </w:rPr>
        <w:t>”</w:t>
      </w:r>
    </w:p>
    <w:p w:rsidR="00586A27" w:rsidRDefault="00033F31" w:rsidP="006D6BD4">
      <w:pPr>
        <w:jc w:val="both"/>
        <w:rPr>
          <w:lang w:bidi="en-US"/>
        </w:rPr>
      </w:pPr>
      <w:r>
        <w:rPr>
          <w:lang w:bidi="en-US"/>
        </w:rPr>
        <w:t xml:space="preserve">Following class diagram represents this hierarchy </w:t>
      </w:r>
    </w:p>
    <w:p w:rsidR="00033F31" w:rsidRDefault="002E3C6A" w:rsidP="00033F31">
      <w:pPr>
        <w:keepNext/>
        <w:jc w:val="center"/>
      </w:pPr>
      <w:r>
        <w:rPr>
          <w:noProof/>
        </w:rPr>
        <w:lastRenderedPageBreak/>
        <w:drawing>
          <wp:inline distT="0" distB="0" distL="0" distR="0">
            <wp:extent cx="5943600" cy="4972050"/>
            <wp:effectExtent l="19050" t="19050" r="19050" b="190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943600" cy="4972050"/>
                    </a:xfrm>
                    <a:prstGeom prst="rect">
                      <a:avLst/>
                    </a:prstGeom>
                    <a:noFill/>
                    <a:ln w="9525">
                      <a:solidFill>
                        <a:schemeClr val="tx1"/>
                      </a:solidFill>
                      <a:miter lim="800000"/>
                      <a:headEnd/>
                      <a:tailEnd/>
                    </a:ln>
                  </pic:spPr>
                </pic:pic>
              </a:graphicData>
            </a:graphic>
          </wp:inline>
        </w:drawing>
      </w:r>
    </w:p>
    <w:p w:rsidR="00033F31" w:rsidRDefault="00033F31" w:rsidP="00033F31">
      <w:pPr>
        <w:pStyle w:val="Caption"/>
        <w:jc w:val="center"/>
      </w:pPr>
      <w:bookmarkStart w:id="65" w:name="_Toc269748209"/>
      <w:r>
        <w:t xml:space="preserve">Figure </w:t>
      </w:r>
      <w:r w:rsidR="00352EA6">
        <w:fldChar w:fldCharType="begin"/>
      </w:r>
      <w:r w:rsidR="0064014C">
        <w:instrText xml:space="preserve"> SEQ Figure \* ARABIC </w:instrText>
      </w:r>
      <w:r w:rsidR="00352EA6">
        <w:fldChar w:fldCharType="separate"/>
      </w:r>
      <w:r w:rsidR="008D5D51">
        <w:rPr>
          <w:noProof/>
        </w:rPr>
        <w:t>11</w:t>
      </w:r>
      <w:r w:rsidR="00352EA6">
        <w:rPr>
          <w:noProof/>
        </w:rPr>
        <w:fldChar w:fldCharType="end"/>
      </w:r>
      <w:r>
        <w:t>: Label generator hierarchy</w:t>
      </w:r>
      <w:bookmarkEnd w:id="65"/>
    </w:p>
    <w:p w:rsidR="00033F31" w:rsidRDefault="00AD4AE5" w:rsidP="009F3A23">
      <w:pPr>
        <w:jc w:val="both"/>
        <w:rPr>
          <w:lang w:bidi="en-US"/>
        </w:rPr>
      </w:pPr>
      <w:r>
        <w:rPr>
          <w:lang w:bidi="en-US"/>
        </w:rPr>
        <w:t>The class “</w:t>
      </w:r>
      <w:r w:rsidRPr="00AD4AE5">
        <w:rPr>
          <w:rFonts w:ascii="Courier" w:hAnsi="Courier"/>
          <w:lang w:bidi="en-US"/>
        </w:rPr>
        <w:t>DefaultSpecimenLabelGenerator</w:t>
      </w:r>
      <w:r>
        <w:rPr>
          <w:lang w:bidi="en-US"/>
        </w:rPr>
        <w:t>” is the previous implementation of the label generator. The new class “</w:t>
      </w:r>
      <w:r w:rsidR="00617995" w:rsidRPr="008A4A72">
        <w:rPr>
          <w:rFonts w:ascii="Courier" w:hAnsi="Courier"/>
          <w:lang w:bidi="en-US"/>
        </w:rPr>
        <w:t>DefaultTemplateBasedLabelGenerator</w:t>
      </w:r>
      <w:r>
        <w:rPr>
          <w:lang w:bidi="en-US"/>
        </w:rPr>
        <w:t>” is derived from the default implementation and it provides the new logic of generating labels based on the tokens as mentioned in the sections above.</w:t>
      </w:r>
    </w:p>
    <w:p w:rsidR="00C327BA" w:rsidRDefault="00C327BA" w:rsidP="009F3A23">
      <w:pPr>
        <w:jc w:val="both"/>
        <w:rPr>
          <w:lang w:bidi="en-US"/>
        </w:rPr>
      </w:pPr>
      <w:r>
        <w:rPr>
          <w:lang w:bidi="en-US"/>
        </w:rPr>
        <w:t>This new class also implements a new interface viz “</w:t>
      </w:r>
      <w:r w:rsidRPr="00C327BA">
        <w:rPr>
          <w:rFonts w:ascii="Courier" w:hAnsi="Courier"/>
          <w:lang w:bidi="en-US"/>
        </w:rPr>
        <w:t>TemplateBasedLabelGenerator</w:t>
      </w:r>
      <w:r>
        <w:rPr>
          <w:lang w:bidi="en-US"/>
        </w:rPr>
        <w:t xml:space="preserve">”. This is a marker interface to let the system know that the algorithm is based on the templates defined by the user. </w:t>
      </w:r>
    </w:p>
    <w:p w:rsidR="00C327BA" w:rsidRPr="00C327BA" w:rsidRDefault="00C327BA" w:rsidP="009F3A23">
      <w:pPr>
        <w:jc w:val="both"/>
        <w:rPr>
          <w:lang w:bidi="en-US"/>
        </w:rPr>
      </w:pPr>
      <w:r>
        <w:rPr>
          <w:lang w:bidi="en-US"/>
        </w:rPr>
        <w:t>When user specifies a class to be used for the label generation, system inspects the class to determine whether it implements the “</w:t>
      </w:r>
      <w:r>
        <w:rPr>
          <w:rFonts w:ascii="Courier" w:hAnsi="Courier"/>
          <w:lang w:bidi="en-US"/>
        </w:rPr>
        <w:t>TemplateBasedLabelGenerator</w:t>
      </w:r>
      <w:r>
        <w:rPr>
          <w:lang w:bidi="en-US"/>
        </w:rPr>
        <w:t>” If it does, then system shows the text boxes for the user to enter the templates while defining the CP. Otherwise, these text boxes are hidden from the user and it is assumed that the label generation algorithm does not use the templates.</w:t>
      </w:r>
    </w:p>
    <w:p w:rsidR="00AD4AE5" w:rsidRDefault="00EC0A78" w:rsidP="00AD4AE5">
      <w:pPr>
        <w:pStyle w:val="Heading2"/>
        <w:ind w:left="540" w:hanging="540"/>
      </w:pPr>
      <w:bookmarkStart w:id="66" w:name="_Toc269914374"/>
      <w:r>
        <w:lastRenderedPageBreak/>
        <w:t xml:space="preserve">Template based </w:t>
      </w:r>
      <w:r w:rsidR="00AD1D46">
        <w:t>label</w:t>
      </w:r>
      <w:r w:rsidR="00AD4AE5">
        <w:t xml:space="preserve"> generator implementation</w:t>
      </w:r>
      <w:bookmarkEnd w:id="66"/>
    </w:p>
    <w:p w:rsidR="00AD4AE5" w:rsidRDefault="00617995" w:rsidP="006D6BD4">
      <w:pPr>
        <w:jc w:val="both"/>
        <w:rPr>
          <w:lang w:bidi="en-US"/>
        </w:rPr>
      </w:pPr>
      <w:r w:rsidRPr="008A4A72">
        <w:rPr>
          <w:rFonts w:ascii="Courier" w:hAnsi="Courier"/>
          <w:lang w:bidi="en-US"/>
        </w:rPr>
        <w:t>DefaultTemplateBasedLabelGenerator</w:t>
      </w:r>
      <w:r>
        <w:rPr>
          <w:rFonts w:ascii="Courier" w:hAnsi="Courier"/>
          <w:lang w:bidi="en-US"/>
        </w:rPr>
        <w:t xml:space="preserve"> </w:t>
      </w:r>
      <w:r w:rsidR="003677B5">
        <w:rPr>
          <w:lang w:bidi="en-US"/>
        </w:rPr>
        <w:t>is the implementation class which reads the user defined format and parses the different tokens used and based on these tokens generates the actual label.</w:t>
      </w:r>
    </w:p>
    <w:p w:rsidR="00906820" w:rsidRDefault="009A6DF5" w:rsidP="006D6BD4">
      <w:pPr>
        <w:jc w:val="both"/>
        <w:rPr>
          <w:lang w:bidi="en-US"/>
        </w:rPr>
      </w:pPr>
      <w:r>
        <w:rPr>
          <w:lang w:bidi="en-US"/>
        </w:rPr>
        <w:t xml:space="preserve">List of the predefined tokens are kept in a properties file using which user can define the format. </w:t>
      </w:r>
      <w:r w:rsidR="00203F8D">
        <w:rPr>
          <w:lang w:bidi="en-US"/>
        </w:rPr>
        <w:t xml:space="preserve"> For each token the logic of calculating the value for that token is implemented in a separate java class. </w:t>
      </w:r>
      <w:r w:rsidR="0097149D">
        <w:rPr>
          <w:lang w:bidi="en-US"/>
        </w:rPr>
        <w:t xml:space="preserve">The actual label formats as specified by the user are stored as part of the Collection Protocol domain object. If the </w:t>
      </w:r>
      <w:r w:rsidR="00AD1D46">
        <w:rPr>
          <w:lang w:bidi="en-US"/>
        </w:rPr>
        <w:t>template based</w:t>
      </w:r>
      <w:r w:rsidR="0097149D">
        <w:rPr>
          <w:lang w:bidi="en-US"/>
        </w:rPr>
        <w:t xml:space="preserve"> label format is present for any CP, then </w:t>
      </w:r>
      <w:r w:rsidR="00AD1D46">
        <w:rPr>
          <w:lang w:bidi="en-US"/>
        </w:rPr>
        <w:t>template based</w:t>
      </w:r>
      <w:r w:rsidR="0097149D">
        <w:rPr>
          <w:lang w:bidi="en-US"/>
        </w:rPr>
        <w:t xml:space="preserve"> label generator is used to generate the label, otherwise default label generator is used.</w:t>
      </w:r>
    </w:p>
    <w:p w:rsidR="00906820" w:rsidRDefault="00906820" w:rsidP="006D6BD4">
      <w:pPr>
        <w:jc w:val="both"/>
        <w:rPr>
          <w:lang w:bidi="en-US"/>
        </w:rPr>
      </w:pPr>
      <w:r>
        <w:rPr>
          <w:lang w:bidi="en-US"/>
        </w:rPr>
        <w:t xml:space="preserve">The mapping of token name and the class is maintained in the properties file in following way </w:t>
      </w:r>
    </w:p>
    <w:p w:rsidR="00906820" w:rsidRPr="00906820" w:rsidRDefault="00906820" w:rsidP="002E3C6A">
      <w:pPr>
        <w:rPr>
          <w:rFonts w:ascii="Courier" w:hAnsi="Courier"/>
          <w:lang w:bidi="en-US"/>
        </w:rPr>
      </w:pPr>
      <w:r w:rsidRPr="00906820">
        <w:rPr>
          <w:rFonts w:ascii="Courier" w:hAnsi="Courier"/>
          <w:lang w:bidi="en-US"/>
        </w:rPr>
        <w:t>&lt;token name=</w:t>
      </w:r>
      <w:r w:rsidRPr="00906820">
        <w:rPr>
          <w:rFonts w:ascii="Courier"/>
          <w:lang w:bidi="en-US"/>
        </w:rPr>
        <w:t>”</w:t>
      </w:r>
      <w:r w:rsidRPr="00906820">
        <w:rPr>
          <w:rFonts w:ascii="Courier" w:hAnsi="Courier"/>
          <w:lang w:bidi="en-US"/>
        </w:rPr>
        <w:t>PPI_TOKEN</w:t>
      </w:r>
      <w:r w:rsidRPr="00906820">
        <w:rPr>
          <w:rFonts w:ascii="Courier"/>
          <w:lang w:bidi="en-US"/>
        </w:rPr>
        <w:t>”</w:t>
      </w:r>
      <w:r w:rsidRPr="00906820">
        <w:rPr>
          <w:rFonts w:ascii="Courier" w:hAnsi="Courier"/>
          <w:lang w:bidi="en-US"/>
        </w:rPr>
        <w:t xml:space="preserve"> class = </w:t>
      </w:r>
      <w:r w:rsidRPr="00906820">
        <w:rPr>
          <w:rFonts w:ascii="Courier"/>
          <w:lang w:bidi="en-US"/>
        </w:rPr>
        <w:t>“</w:t>
      </w:r>
      <w:r w:rsidRPr="00906820">
        <w:rPr>
          <w:rFonts w:ascii="Courier" w:hAnsi="Courier"/>
          <w:lang w:bidi="en-US"/>
        </w:rPr>
        <w:t>edu.wustl.labelgenerator.LabelTokenForPPI</w:t>
      </w:r>
      <w:r w:rsidRPr="00906820">
        <w:rPr>
          <w:rFonts w:ascii="Courier"/>
          <w:lang w:bidi="en-US"/>
        </w:rPr>
        <w:t>”</w:t>
      </w:r>
      <w:r w:rsidRPr="00906820">
        <w:rPr>
          <w:rFonts w:ascii="Courier" w:hAnsi="Courier"/>
          <w:lang w:bidi="en-US"/>
        </w:rPr>
        <w:t>/&gt;</w:t>
      </w:r>
    </w:p>
    <w:p w:rsidR="009A6DF5" w:rsidRDefault="00203F8D" w:rsidP="006D6BD4">
      <w:pPr>
        <w:jc w:val="both"/>
        <w:rPr>
          <w:lang w:bidi="en-US"/>
        </w:rPr>
      </w:pPr>
      <w:r>
        <w:rPr>
          <w:lang w:bidi="en-US"/>
        </w:rPr>
        <w:t>Following class diagram represents the hierarchy of classes involved in the new version of label generator.</w:t>
      </w:r>
    </w:p>
    <w:p w:rsidR="002D43C7" w:rsidRDefault="002D43C7" w:rsidP="002D43C7">
      <w:pPr>
        <w:keepNext/>
        <w:jc w:val="center"/>
      </w:pPr>
      <w:r w:rsidRPr="002D43C7">
        <w:rPr>
          <w:noProof/>
        </w:rPr>
        <w:drawing>
          <wp:inline distT="0" distB="0" distL="0" distR="0">
            <wp:extent cx="5924550" cy="3190875"/>
            <wp:effectExtent l="19050" t="0" r="0" b="0"/>
            <wp:docPr id="6" name="Picture 1" descr="C:\Documents and Settings\nitesh_marwaha\Desktop\u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itesh_marwaha\Desktop\uses.JPG"/>
                    <pic:cNvPicPr>
                      <a:picLocks noChangeAspect="1" noChangeArrowheads="1"/>
                    </pic:cNvPicPr>
                  </pic:nvPicPr>
                  <pic:blipFill>
                    <a:blip r:embed="rId25"/>
                    <a:srcRect/>
                    <a:stretch>
                      <a:fillRect/>
                    </a:stretch>
                  </pic:blipFill>
                  <pic:spPr bwMode="auto">
                    <a:xfrm>
                      <a:off x="0" y="0"/>
                      <a:ext cx="5924550" cy="3190875"/>
                    </a:xfrm>
                    <a:prstGeom prst="rect">
                      <a:avLst/>
                    </a:prstGeom>
                    <a:noFill/>
                    <a:ln w="9525">
                      <a:noFill/>
                      <a:miter lim="800000"/>
                      <a:headEnd/>
                      <a:tailEnd/>
                    </a:ln>
                  </pic:spPr>
                </pic:pic>
              </a:graphicData>
            </a:graphic>
          </wp:inline>
        </w:drawing>
      </w:r>
    </w:p>
    <w:p w:rsidR="002D43C7" w:rsidRDefault="002D43C7" w:rsidP="002D43C7">
      <w:pPr>
        <w:pStyle w:val="Caption"/>
        <w:jc w:val="center"/>
      </w:pPr>
      <w:bookmarkStart w:id="67" w:name="_Toc269748210"/>
      <w:r>
        <w:t xml:space="preserve">Figure </w:t>
      </w:r>
      <w:r w:rsidR="00352EA6">
        <w:fldChar w:fldCharType="begin"/>
      </w:r>
      <w:r w:rsidR="0064014C">
        <w:instrText xml:space="preserve"> SEQ Figure \* ARABIC </w:instrText>
      </w:r>
      <w:r w:rsidR="00352EA6">
        <w:fldChar w:fldCharType="separate"/>
      </w:r>
      <w:r w:rsidR="008D5D51">
        <w:rPr>
          <w:noProof/>
        </w:rPr>
        <w:t>12</w:t>
      </w:r>
      <w:r w:rsidR="00352EA6">
        <w:rPr>
          <w:noProof/>
        </w:rPr>
        <w:fldChar w:fldCharType="end"/>
      </w:r>
      <w:r>
        <w:t>: Class diagram to represent tokens</w:t>
      </w:r>
      <w:bookmarkEnd w:id="67"/>
    </w:p>
    <w:p w:rsidR="00394AD5" w:rsidRPr="00394AD5" w:rsidRDefault="00456ABB" w:rsidP="002D43C7">
      <w:pPr>
        <w:rPr>
          <w:rFonts w:ascii="Courier" w:hAnsi="Courier"/>
          <w:b/>
          <w:lang w:bidi="en-US"/>
        </w:rPr>
      </w:pPr>
      <w:r w:rsidRPr="00394AD5">
        <w:rPr>
          <w:rFonts w:ascii="Courier" w:hAnsi="Courier"/>
          <w:b/>
          <w:lang w:bidi="en-US"/>
        </w:rPr>
        <w:t>Labeltokens</w:t>
      </w:r>
    </w:p>
    <w:p w:rsidR="002D43C7" w:rsidRDefault="00394AD5" w:rsidP="006D6BD4">
      <w:pPr>
        <w:jc w:val="both"/>
        <w:rPr>
          <w:lang w:bidi="en-US"/>
        </w:rPr>
      </w:pPr>
      <w:r w:rsidRPr="00394AD5">
        <w:rPr>
          <w:lang w:bidi="en-US"/>
        </w:rPr>
        <w:t xml:space="preserve">It </w:t>
      </w:r>
      <w:r w:rsidR="00456ABB">
        <w:rPr>
          <w:lang w:bidi="en-US"/>
        </w:rPr>
        <w:t>is the interface which defines the methods to be implemented by each class that calculates the value of the token.</w:t>
      </w:r>
      <w:r>
        <w:rPr>
          <w:lang w:bidi="en-US"/>
        </w:rPr>
        <w:t xml:space="preserve"> </w:t>
      </w:r>
    </w:p>
    <w:p w:rsidR="00394AD5" w:rsidRDefault="00394AD5" w:rsidP="006D6BD4">
      <w:pPr>
        <w:jc w:val="both"/>
        <w:rPr>
          <w:lang w:bidi="en-US"/>
        </w:rPr>
      </w:pPr>
      <w:r>
        <w:rPr>
          <w:lang w:bidi="en-US"/>
        </w:rPr>
        <w:t>Methods:</w:t>
      </w:r>
    </w:p>
    <w:p w:rsidR="00394AD5" w:rsidRDefault="00394AD5" w:rsidP="006D6BD4">
      <w:pPr>
        <w:jc w:val="both"/>
        <w:rPr>
          <w:lang w:bidi="en-US"/>
        </w:rPr>
      </w:pPr>
      <w:r>
        <w:rPr>
          <w:lang w:bidi="en-US"/>
        </w:rPr>
        <w:lastRenderedPageBreak/>
        <w:t xml:space="preserve">String getTokenValue (Object) : </w:t>
      </w:r>
      <w:r w:rsidR="00873122">
        <w:rPr>
          <w:lang w:bidi="en-US"/>
        </w:rPr>
        <w:t xml:space="preserve"> This method takes in an Object (which is of type Specimen in this case) and then returns the value of the token based on the argument. </w:t>
      </w:r>
    </w:p>
    <w:p w:rsidR="00873122" w:rsidRDefault="00873122" w:rsidP="006D6BD4">
      <w:pPr>
        <w:jc w:val="both"/>
        <w:rPr>
          <w:lang w:bidi="en-US"/>
        </w:rPr>
      </w:pPr>
      <w:r>
        <w:rPr>
          <w:lang w:bidi="en-US"/>
        </w:rPr>
        <w:t>E.g. for “PPI_TOKEN”, it will get the associated Participant from the specimen and return the PPI of participant as the token value.</w:t>
      </w:r>
    </w:p>
    <w:p w:rsidR="00B84926" w:rsidRDefault="00B84926" w:rsidP="006D6BD4">
      <w:pPr>
        <w:jc w:val="both"/>
        <w:rPr>
          <w:lang w:bidi="en-US"/>
        </w:rPr>
      </w:pPr>
      <w:r>
        <w:rPr>
          <w:lang w:bidi="en-US"/>
        </w:rPr>
        <w:t>The “</w:t>
      </w:r>
      <w:r w:rsidRPr="00696C1D">
        <w:rPr>
          <w:rFonts w:ascii="Courier" w:hAnsi="Courier"/>
          <w:lang w:bidi="en-US"/>
        </w:rPr>
        <w:t>LabelTokenForSpecimenType</w:t>
      </w:r>
      <w:r>
        <w:rPr>
          <w:lang w:bidi="en-US"/>
        </w:rPr>
        <w:t>” is the class to calculate value of “SP_TYPE” token which returns the specimen type of the specimen</w:t>
      </w:r>
      <w:r w:rsidR="00696C1D">
        <w:rPr>
          <w:lang w:bidi="en-US"/>
        </w:rPr>
        <w:t>.</w:t>
      </w:r>
    </w:p>
    <w:p w:rsidR="003042A0" w:rsidRDefault="003042A0" w:rsidP="006D6BD4">
      <w:pPr>
        <w:jc w:val="both"/>
        <w:rPr>
          <w:rFonts w:ascii="Courier" w:hAnsi="Courier"/>
          <w:lang w:bidi="en-US"/>
        </w:rPr>
      </w:pPr>
      <w:r w:rsidRPr="003042A0">
        <w:rPr>
          <w:rFonts w:ascii="Courier" w:hAnsi="Courier"/>
          <w:lang w:bidi="en-US"/>
        </w:rPr>
        <w:t>TokenFactory</w:t>
      </w:r>
    </w:p>
    <w:p w:rsidR="003042A0" w:rsidRDefault="003042A0" w:rsidP="006D6BD4">
      <w:pPr>
        <w:jc w:val="both"/>
        <w:rPr>
          <w:lang w:bidi="en-US"/>
        </w:rPr>
      </w:pPr>
      <w:r>
        <w:rPr>
          <w:lang w:bidi="en-US"/>
        </w:rPr>
        <w:t>It is the factory class which returns the class associated with a given token.</w:t>
      </w:r>
      <w:r w:rsidR="003D617F">
        <w:rPr>
          <w:lang w:bidi="en-US"/>
        </w:rPr>
        <w:t xml:space="preserve"> </w:t>
      </w:r>
    </w:p>
    <w:p w:rsidR="003D617F" w:rsidRDefault="00A32D61" w:rsidP="00A32D61">
      <w:pPr>
        <w:pStyle w:val="Heading2"/>
        <w:numPr>
          <w:ilvl w:val="2"/>
          <w:numId w:val="2"/>
        </w:numPr>
      </w:pPr>
      <w:bookmarkStart w:id="68" w:name="_Toc269914375"/>
      <w:r>
        <w:t>Steps to generate the label</w:t>
      </w:r>
      <w:bookmarkEnd w:id="68"/>
      <w:r>
        <w:t xml:space="preserve"> </w:t>
      </w:r>
    </w:p>
    <w:p w:rsidR="00A32D61" w:rsidRDefault="00A32D61" w:rsidP="00ED2FE0">
      <w:pPr>
        <w:jc w:val="both"/>
        <w:rPr>
          <w:lang w:bidi="en-US"/>
        </w:rPr>
      </w:pPr>
      <w:r>
        <w:rPr>
          <w:lang w:bidi="en-US"/>
        </w:rPr>
        <w:t>Following are the steps (algorithm) to generate labels based on the user defined format.</w:t>
      </w:r>
    </w:p>
    <w:p w:rsidR="00A32D61" w:rsidRDefault="00A32D61" w:rsidP="00ED2FE0">
      <w:pPr>
        <w:pStyle w:val="ListParagraph"/>
        <w:numPr>
          <w:ilvl w:val="0"/>
          <w:numId w:val="18"/>
        </w:numPr>
        <w:jc w:val="both"/>
        <w:rPr>
          <w:lang w:bidi="en-US"/>
        </w:rPr>
      </w:pPr>
      <w:r>
        <w:rPr>
          <w:lang w:bidi="en-US"/>
        </w:rPr>
        <w:t xml:space="preserve">When a user </w:t>
      </w:r>
      <w:r w:rsidR="00D555FF">
        <w:rPr>
          <w:lang w:bidi="en-US"/>
        </w:rPr>
        <w:t xml:space="preserve">enters </w:t>
      </w:r>
      <w:r w:rsidR="008B28EC">
        <w:rPr>
          <w:lang w:bidi="en-US"/>
        </w:rPr>
        <w:t>the</w:t>
      </w:r>
      <w:r w:rsidR="00D555FF">
        <w:rPr>
          <w:lang w:bidi="en-US"/>
        </w:rPr>
        <w:t xml:space="preserve"> label format in the</w:t>
      </w:r>
      <w:r w:rsidR="008B28EC">
        <w:rPr>
          <w:lang w:bidi="en-US"/>
        </w:rPr>
        <w:t xml:space="preserve"> collection protocol</w:t>
      </w:r>
      <w:r w:rsidR="00D555FF">
        <w:rPr>
          <w:lang w:bidi="en-US"/>
        </w:rPr>
        <w:t xml:space="preserve"> definition</w:t>
      </w:r>
      <w:r w:rsidR="008B28EC">
        <w:rPr>
          <w:lang w:bidi="en-US"/>
        </w:rPr>
        <w:t>,</w:t>
      </w:r>
      <w:r>
        <w:rPr>
          <w:lang w:bidi="en-US"/>
        </w:rPr>
        <w:t xml:space="preserve"> the “</w:t>
      </w:r>
      <w:r w:rsidR="00B77919" w:rsidRPr="008A4A72">
        <w:rPr>
          <w:rFonts w:ascii="Courier" w:hAnsi="Courier"/>
          <w:lang w:bidi="en-US"/>
        </w:rPr>
        <w:t>DefaultTemplateBasedLabelGenerator</w:t>
      </w:r>
      <w:r>
        <w:rPr>
          <w:lang w:bidi="en-US"/>
        </w:rPr>
        <w:t xml:space="preserve">” </w:t>
      </w:r>
      <w:r w:rsidR="00D555FF">
        <w:rPr>
          <w:lang w:bidi="en-US"/>
        </w:rPr>
        <w:t xml:space="preserve">class </w:t>
      </w:r>
      <w:r>
        <w:rPr>
          <w:lang w:bidi="en-US"/>
        </w:rPr>
        <w:t>is invoked.</w:t>
      </w:r>
    </w:p>
    <w:p w:rsidR="00A32D61" w:rsidRDefault="006E7FA4" w:rsidP="00ED2FE0">
      <w:pPr>
        <w:pStyle w:val="ListParagraph"/>
        <w:numPr>
          <w:ilvl w:val="0"/>
          <w:numId w:val="18"/>
        </w:numPr>
        <w:jc w:val="both"/>
        <w:rPr>
          <w:lang w:bidi="en-US"/>
        </w:rPr>
      </w:pPr>
      <w:r>
        <w:rPr>
          <w:lang w:bidi="en-US"/>
        </w:rPr>
        <w:t>Specimen</w:t>
      </w:r>
      <w:r w:rsidR="00D555FF">
        <w:rPr>
          <w:lang w:bidi="en-US"/>
        </w:rPr>
        <w:t xml:space="preserve"> action class then takes the user entered format and passes it to the above mentioned </w:t>
      </w:r>
      <w:r>
        <w:rPr>
          <w:lang w:bidi="en-US"/>
        </w:rPr>
        <w:t>class. This</w:t>
      </w:r>
      <w:r w:rsidR="00D555FF">
        <w:rPr>
          <w:lang w:bidi="en-US"/>
        </w:rPr>
        <w:t xml:space="preserve"> class then </w:t>
      </w:r>
      <w:r w:rsidR="00A32D61">
        <w:rPr>
          <w:lang w:bidi="en-US"/>
        </w:rPr>
        <w:t>parses it based on the defined syntax of the format and stores the list of the tokens used</w:t>
      </w:r>
      <w:r>
        <w:rPr>
          <w:lang w:bidi="en-US"/>
        </w:rPr>
        <w:t xml:space="preserve"> in memory.</w:t>
      </w:r>
    </w:p>
    <w:p w:rsidR="00A32D61" w:rsidRDefault="00A32D61" w:rsidP="00ED2FE0">
      <w:pPr>
        <w:pStyle w:val="ListParagraph"/>
        <w:numPr>
          <w:ilvl w:val="0"/>
          <w:numId w:val="18"/>
        </w:numPr>
        <w:jc w:val="both"/>
        <w:rPr>
          <w:lang w:bidi="en-US"/>
        </w:rPr>
      </w:pPr>
      <w:r>
        <w:rPr>
          <w:lang w:bidi="en-US"/>
        </w:rPr>
        <w:t>For each token it gets the associated class from the “</w:t>
      </w:r>
      <w:r w:rsidRPr="00A32D61">
        <w:rPr>
          <w:rFonts w:ascii="Courier" w:hAnsi="Courier"/>
          <w:lang w:bidi="en-US"/>
        </w:rPr>
        <w:t>TokenFactory</w:t>
      </w:r>
      <w:r>
        <w:rPr>
          <w:lang w:bidi="en-US"/>
        </w:rPr>
        <w:t>” and invokes method “</w:t>
      </w:r>
      <w:r w:rsidRPr="00A32D61">
        <w:rPr>
          <w:rFonts w:ascii="Courier" w:hAnsi="Courier"/>
          <w:lang w:bidi="en-US"/>
        </w:rPr>
        <w:t>getTokenValue</w:t>
      </w:r>
      <w:r>
        <w:rPr>
          <w:lang w:bidi="en-US"/>
        </w:rPr>
        <w:t>” by passing the given specimen object to the method.</w:t>
      </w:r>
    </w:p>
    <w:p w:rsidR="00A32D61" w:rsidRDefault="00A32D61" w:rsidP="00ED2FE0">
      <w:pPr>
        <w:pStyle w:val="ListParagraph"/>
        <w:numPr>
          <w:ilvl w:val="0"/>
          <w:numId w:val="18"/>
        </w:numPr>
        <w:jc w:val="both"/>
        <w:rPr>
          <w:lang w:bidi="en-US"/>
        </w:rPr>
      </w:pPr>
      <w:r>
        <w:rPr>
          <w:lang w:bidi="en-US"/>
        </w:rPr>
        <w:t xml:space="preserve">Once all the token values are obtained, the label generator class then concatenates them </w:t>
      </w:r>
      <w:r w:rsidR="00F11413">
        <w:rPr>
          <w:lang w:bidi="en-US"/>
        </w:rPr>
        <w:t>to generate the final label</w:t>
      </w:r>
    </w:p>
    <w:p w:rsidR="0005604A" w:rsidRDefault="0005604A" w:rsidP="0005604A">
      <w:pPr>
        <w:pStyle w:val="Heading2"/>
        <w:pBdr>
          <w:bottom w:val="single" w:sz="8" w:space="0" w:color="4F81BD"/>
        </w:pBdr>
        <w:tabs>
          <w:tab w:val="left" w:pos="360"/>
        </w:tabs>
        <w:ind w:hanging="936"/>
      </w:pPr>
      <w:bookmarkStart w:id="69" w:name="_Toc269914376"/>
      <w:r w:rsidRPr="00280860">
        <w:t>I/O considerations</w:t>
      </w:r>
      <w:bookmarkEnd w:id="69"/>
    </w:p>
    <w:p w:rsidR="0005604A" w:rsidRDefault="00E16492" w:rsidP="0005604A">
      <w:pPr>
        <w:jc w:val="both"/>
        <w:rPr>
          <w:lang w:bidi="en-US"/>
        </w:rPr>
      </w:pPr>
      <w:r>
        <w:rPr>
          <w:lang w:bidi="en-US"/>
        </w:rPr>
        <w:t xml:space="preserve">Label generation feature gets the list of configured tokens </w:t>
      </w:r>
      <w:r w:rsidR="00375B4B">
        <w:rPr>
          <w:lang w:bidi="en-US"/>
        </w:rPr>
        <w:t xml:space="preserve">and associated implementation class </w:t>
      </w:r>
      <w:r>
        <w:rPr>
          <w:lang w:bidi="en-US"/>
        </w:rPr>
        <w:t>from a properties file</w:t>
      </w:r>
      <w:r w:rsidR="00375B4B">
        <w:rPr>
          <w:lang w:bidi="en-US"/>
        </w:rPr>
        <w:t xml:space="preserve"> stored on server</w:t>
      </w:r>
      <w:r>
        <w:rPr>
          <w:lang w:bidi="en-US"/>
        </w:rPr>
        <w:t>.</w:t>
      </w:r>
      <w:r w:rsidR="00375B4B">
        <w:rPr>
          <w:lang w:bidi="en-US"/>
        </w:rPr>
        <w:t xml:space="preserve"> This file is accessed at server startup and the</w:t>
      </w:r>
      <w:r w:rsidR="006705A5">
        <w:rPr>
          <w:lang w:bidi="en-US"/>
        </w:rPr>
        <w:t>n this mapping is stored in memory to avoid further I/O operations.</w:t>
      </w:r>
      <w:r w:rsidR="00375B4B">
        <w:rPr>
          <w:lang w:bidi="en-US"/>
        </w:rPr>
        <w:t xml:space="preserve"> </w:t>
      </w:r>
    </w:p>
    <w:p w:rsidR="0005604A" w:rsidRDefault="0005604A" w:rsidP="0005604A">
      <w:pPr>
        <w:pStyle w:val="Heading2"/>
        <w:pBdr>
          <w:bottom w:val="single" w:sz="8" w:space="0" w:color="4F81BD"/>
        </w:pBdr>
        <w:tabs>
          <w:tab w:val="left" w:pos="360"/>
        </w:tabs>
        <w:ind w:hanging="936"/>
      </w:pPr>
      <w:bookmarkStart w:id="70" w:name="_Toc269914377"/>
      <w:r>
        <w:t>Memory considerations</w:t>
      </w:r>
      <w:bookmarkEnd w:id="70"/>
    </w:p>
    <w:p w:rsidR="0005604A" w:rsidRDefault="00B63353" w:rsidP="0005604A">
      <w:pPr>
        <w:jc w:val="both"/>
        <w:rPr>
          <w:lang w:bidi="en-US"/>
        </w:rPr>
      </w:pPr>
      <w:r>
        <w:rPr>
          <w:lang w:bidi="en-US"/>
        </w:rPr>
        <w:t xml:space="preserve">As mentioned above, the mapping of tokens and the implementation classes is stored in memory. This is not expected to be heavy since the number of tokens </w:t>
      </w:r>
      <w:r w:rsidR="0065642C">
        <w:rPr>
          <w:lang w:bidi="en-US"/>
        </w:rPr>
        <w:t>is</w:t>
      </w:r>
      <w:r>
        <w:rPr>
          <w:lang w:bidi="en-US"/>
        </w:rPr>
        <w:t xml:space="preserve"> not large.</w:t>
      </w:r>
    </w:p>
    <w:p w:rsidR="0005604A" w:rsidRDefault="0005604A" w:rsidP="0005604A">
      <w:pPr>
        <w:pStyle w:val="Heading2"/>
        <w:pBdr>
          <w:bottom w:val="single" w:sz="8" w:space="0" w:color="4F81BD"/>
        </w:pBdr>
        <w:tabs>
          <w:tab w:val="left" w:pos="360"/>
        </w:tabs>
        <w:ind w:hanging="936"/>
      </w:pPr>
      <w:bookmarkStart w:id="71" w:name="_Toc269914378"/>
      <w:r>
        <w:t>Third party components</w:t>
      </w:r>
      <w:bookmarkEnd w:id="71"/>
    </w:p>
    <w:p w:rsidR="0005604A" w:rsidRDefault="008B6BCB" w:rsidP="0005604A">
      <w:pPr>
        <w:jc w:val="both"/>
        <w:rPr>
          <w:lang w:bidi="en-US"/>
        </w:rPr>
      </w:pPr>
      <w:r>
        <w:rPr>
          <w:lang w:bidi="en-US"/>
        </w:rPr>
        <w:t>This feature does not involve any third party tools / components.</w:t>
      </w:r>
    </w:p>
    <w:p w:rsidR="0005604A" w:rsidRDefault="0005604A" w:rsidP="0005604A">
      <w:pPr>
        <w:pStyle w:val="Heading2"/>
        <w:pBdr>
          <w:bottom w:val="single" w:sz="8" w:space="0" w:color="4F81BD"/>
        </w:pBdr>
        <w:tabs>
          <w:tab w:val="left" w:pos="360"/>
        </w:tabs>
        <w:ind w:hanging="936"/>
      </w:pPr>
      <w:bookmarkStart w:id="72" w:name="_Toc269914379"/>
      <w:r w:rsidRPr="006D4D72">
        <w:t>Crash recovery considerations</w:t>
      </w:r>
      <w:bookmarkEnd w:id="72"/>
    </w:p>
    <w:p w:rsidR="0005604A" w:rsidRDefault="008A18B9" w:rsidP="0005604A">
      <w:pPr>
        <w:jc w:val="both"/>
        <w:rPr>
          <w:lang w:bidi="en-US"/>
        </w:rPr>
      </w:pPr>
      <w:r>
        <w:rPr>
          <w:lang w:bidi="en-US"/>
        </w:rPr>
        <w:t>Label generation does not introduce any processes which can cause inconsistent application state in case of abrupt server shutdown.</w:t>
      </w:r>
    </w:p>
    <w:p w:rsidR="0005604A" w:rsidRDefault="0005604A" w:rsidP="0005604A">
      <w:pPr>
        <w:pStyle w:val="Heading2"/>
        <w:pBdr>
          <w:bottom w:val="single" w:sz="8" w:space="0" w:color="4F81BD"/>
        </w:pBdr>
        <w:tabs>
          <w:tab w:val="left" w:pos="360"/>
        </w:tabs>
        <w:ind w:hanging="936"/>
      </w:pPr>
      <w:bookmarkStart w:id="73" w:name="_Toc269914380"/>
      <w:r w:rsidRPr="003E6FE3">
        <w:t>Transaction management</w:t>
      </w:r>
      <w:bookmarkEnd w:id="73"/>
    </w:p>
    <w:p w:rsidR="0005604A" w:rsidRDefault="00E31B4C" w:rsidP="0005604A">
      <w:pPr>
        <w:jc w:val="both"/>
        <w:rPr>
          <w:lang w:bidi="en-US"/>
        </w:rPr>
      </w:pPr>
      <w:r>
        <w:rPr>
          <w:lang w:bidi="en-US"/>
        </w:rPr>
        <w:t>There are no operat</w:t>
      </w:r>
      <w:r w:rsidR="0098300C">
        <w:rPr>
          <w:lang w:bidi="en-US"/>
        </w:rPr>
        <w:t>ions which involve transactions</w:t>
      </w:r>
      <w:r w:rsidR="004D64B4">
        <w:rPr>
          <w:lang w:bidi="en-US"/>
        </w:rPr>
        <w:t xml:space="preserve"> and management the</w:t>
      </w:r>
      <w:r w:rsidR="0098300C">
        <w:rPr>
          <w:lang w:bidi="en-US"/>
        </w:rPr>
        <w:t>r</w:t>
      </w:r>
      <w:r w:rsidR="00FD7763">
        <w:rPr>
          <w:lang w:bidi="en-US"/>
        </w:rPr>
        <w:t>e</w:t>
      </w:r>
      <w:r w:rsidR="0098300C">
        <w:rPr>
          <w:lang w:bidi="en-US"/>
        </w:rPr>
        <w:t>of.</w:t>
      </w:r>
    </w:p>
    <w:p w:rsidR="0005604A" w:rsidRDefault="0005604A" w:rsidP="0005604A">
      <w:pPr>
        <w:pStyle w:val="Heading2"/>
        <w:pBdr>
          <w:bottom w:val="single" w:sz="8" w:space="0" w:color="4F81BD"/>
        </w:pBdr>
        <w:tabs>
          <w:tab w:val="left" w:pos="360"/>
        </w:tabs>
        <w:ind w:hanging="936"/>
      </w:pPr>
      <w:bookmarkStart w:id="74" w:name="_Toc269914381"/>
      <w:r>
        <w:lastRenderedPageBreak/>
        <w:t>Multi threading considerations</w:t>
      </w:r>
      <w:bookmarkEnd w:id="74"/>
    </w:p>
    <w:p w:rsidR="0005604A" w:rsidRDefault="00D94B8D" w:rsidP="0005604A">
      <w:pPr>
        <w:rPr>
          <w:lang w:bidi="en-US"/>
        </w:rPr>
      </w:pPr>
      <w:r>
        <w:rPr>
          <w:lang w:bidi="en-US"/>
        </w:rPr>
        <w:t xml:space="preserve">This feature does </w:t>
      </w:r>
      <w:r w:rsidR="006E73AD">
        <w:rPr>
          <w:lang w:bidi="en-US"/>
        </w:rPr>
        <w:t>not involve any multi threading operations.</w:t>
      </w:r>
    </w:p>
    <w:p w:rsidR="0005604A" w:rsidRDefault="0005604A" w:rsidP="004F674B">
      <w:pPr>
        <w:pStyle w:val="Heading2"/>
        <w:pBdr>
          <w:bottom w:val="single" w:sz="8" w:space="0" w:color="4F81BD"/>
        </w:pBdr>
        <w:tabs>
          <w:tab w:val="left" w:pos="360"/>
          <w:tab w:val="left" w:pos="540"/>
        </w:tabs>
        <w:ind w:hanging="936"/>
      </w:pPr>
      <w:bookmarkStart w:id="75" w:name="_Toc269914382"/>
      <w:r>
        <w:t>Configuration / script changes</w:t>
      </w:r>
      <w:bookmarkEnd w:id="75"/>
    </w:p>
    <w:p w:rsidR="0005604A" w:rsidRDefault="008E2256" w:rsidP="0005604A">
      <w:pPr>
        <w:rPr>
          <w:lang w:bidi="en-US"/>
        </w:rPr>
      </w:pPr>
      <w:r>
        <w:rPr>
          <w:lang w:bidi="en-US"/>
        </w:rPr>
        <w:t>This feature does not introduce any additional Ant scripts or configur</w:t>
      </w:r>
      <w:r w:rsidR="00EF1DDF">
        <w:rPr>
          <w:lang w:bidi="en-US"/>
        </w:rPr>
        <w:t>ation files.</w:t>
      </w:r>
    </w:p>
    <w:p w:rsidR="0005604A" w:rsidRDefault="0005604A" w:rsidP="0005604A">
      <w:pPr>
        <w:pStyle w:val="Heading2"/>
        <w:pBdr>
          <w:bottom w:val="single" w:sz="8" w:space="0" w:color="4F81BD"/>
        </w:pBdr>
        <w:tabs>
          <w:tab w:val="left" w:pos="360"/>
          <w:tab w:val="left" w:pos="450"/>
        </w:tabs>
        <w:ind w:hanging="936"/>
      </w:pPr>
      <w:r>
        <w:t xml:space="preserve"> </w:t>
      </w:r>
      <w:bookmarkStart w:id="76" w:name="_Toc269914383"/>
      <w:r>
        <w:t>Security considerations</w:t>
      </w:r>
      <w:bookmarkEnd w:id="76"/>
    </w:p>
    <w:p w:rsidR="002D2039" w:rsidRDefault="004D64B4">
      <w:pPr>
        <w:jc w:val="both"/>
        <w:rPr>
          <w:lang w:bidi="en-US"/>
        </w:rPr>
      </w:pPr>
      <w:r>
        <w:rPr>
          <w:lang w:bidi="en-US"/>
        </w:rPr>
        <w:t>This feature depends on caTissue’s underlying framework to handle security concerns.</w:t>
      </w:r>
    </w:p>
    <w:p w:rsidR="00225C1C" w:rsidRDefault="00225C1C" w:rsidP="00ED2FE0">
      <w:pPr>
        <w:pStyle w:val="Heading2"/>
        <w:ind w:left="540" w:hanging="540"/>
      </w:pPr>
      <w:bookmarkStart w:id="77" w:name="_Toc269914384"/>
      <w:r>
        <w:t>Database changes</w:t>
      </w:r>
      <w:bookmarkEnd w:id="77"/>
    </w:p>
    <w:p w:rsidR="009E4A31" w:rsidRDefault="009E4A31" w:rsidP="00ED2FE0">
      <w:pPr>
        <w:jc w:val="both"/>
        <w:rPr>
          <w:lang w:bidi="en-US"/>
        </w:rPr>
      </w:pPr>
      <w:r>
        <w:rPr>
          <w:lang w:bidi="en-US"/>
        </w:rPr>
        <w:t>As mentioned above, the user defined label formats are stored at collection protocol level. To accommodate this, following columns are added to the “CATISSU</w:t>
      </w:r>
      <w:r w:rsidR="000C3142">
        <w:rPr>
          <w:lang w:bidi="en-US"/>
        </w:rPr>
        <w:t>E</w:t>
      </w:r>
      <w:r>
        <w:rPr>
          <w:lang w:bidi="en-US"/>
        </w:rPr>
        <w:t>_SPECIMEN_PROTOCOL” table.</w:t>
      </w:r>
    </w:p>
    <w:p w:rsidR="009E4A31" w:rsidRDefault="009E4A31" w:rsidP="00ED2FE0">
      <w:pPr>
        <w:pStyle w:val="ListParagraph"/>
        <w:numPr>
          <w:ilvl w:val="0"/>
          <w:numId w:val="19"/>
        </w:numPr>
        <w:jc w:val="both"/>
      </w:pPr>
      <w:r>
        <w:t>LA</w:t>
      </w:r>
      <w:r w:rsidR="0083797A">
        <w:t>BEL_FORMAT - to specify the lab</w:t>
      </w:r>
      <w:r>
        <w:t>e</w:t>
      </w:r>
      <w:r w:rsidR="0083797A">
        <w:t>l</w:t>
      </w:r>
      <w:r>
        <w:t xml:space="preserve"> format for parent specimen</w:t>
      </w:r>
    </w:p>
    <w:p w:rsidR="009E4A31" w:rsidRDefault="009E4A31" w:rsidP="00ED2FE0">
      <w:pPr>
        <w:pStyle w:val="ListParagraph"/>
        <w:numPr>
          <w:ilvl w:val="0"/>
          <w:numId w:val="19"/>
        </w:numPr>
        <w:jc w:val="both"/>
      </w:pPr>
      <w:r>
        <w:t>DERIV_L</w:t>
      </w:r>
      <w:r w:rsidR="0083797A">
        <w:t>ABEL_FORMAT- to specify the lab</w:t>
      </w:r>
      <w:r>
        <w:t>e</w:t>
      </w:r>
      <w:r w:rsidR="0083797A">
        <w:t>l</w:t>
      </w:r>
      <w:r>
        <w:t xml:space="preserve"> format for derivative specimen</w:t>
      </w:r>
    </w:p>
    <w:p w:rsidR="009E4A31" w:rsidRDefault="009E4A31" w:rsidP="00ED2FE0">
      <w:pPr>
        <w:pStyle w:val="ListParagraph"/>
        <w:numPr>
          <w:ilvl w:val="0"/>
          <w:numId w:val="19"/>
        </w:numPr>
        <w:jc w:val="both"/>
      </w:pPr>
      <w:r>
        <w:t>ALIQUOT_L</w:t>
      </w:r>
      <w:r w:rsidR="0083797A">
        <w:t>ABEL_FORMAT- to specify the lab</w:t>
      </w:r>
      <w:r>
        <w:t>e</w:t>
      </w:r>
      <w:r w:rsidR="0083797A">
        <w:t>l</w:t>
      </w:r>
      <w:r>
        <w:t xml:space="preserve"> format for Aliquot specimen</w:t>
      </w:r>
    </w:p>
    <w:p w:rsidR="00225C1C" w:rsidRDefault="00C12D9D" w:rsidP="00ED2FE0">
      <w:pPr>
        <w:jc w:val="both"/>
        <w:rPr>
          <w:lang w:bidi="en-US"/>
        </w:rPr>
      </w:pPr>
      <w:r>
        <w:rPr>
          <w:lang w:bidi="en-US"/>
        </w:rPr>
        <w:t xml:space="preserve">Label formats can be specified at derivative or aliquot specimens also. If it is specified at that level, that is used to calculate the labels </w:t>
      </w:r>
      <w:r w:rsidR="003A0D26">
        <w:rPr>
          <w:lang w:bidi="en-US"/>
        </w:rPr>
        <w:t>otherwise,</w:t>
      </w:r>
      <w:r>
        <w:rPr>
          <w:lang w:bidi="en-US"/>
        </w:rPr>
        <w:t xml:space="preserve"> label format defined at parent level is used along with the child specimen identifier to ensure uniqueness.</w:t>
      </w:r>
      <w:r w:rsidR="003A0D26">
        <w:rPr>
          <w:lang w:bidi="en-US"/>
        </w:rPr>
        <w:t xml:space="preserve"> To accommodate this, additional two columns are added to store derivative and aliquot specimen label formats.</w:t>
      </w:r>
    </w:p>
    <w:p w:rsidR="00817B2B" w:rsidRDefault="00817B2B">
      <w:pPr>
        <w:rPr>
          <w:lang w:bidi="en-US"/>
        </w:rPr>
      </w:pPr>
      <w:r>
        <w:rPr>
          <w:lang w:bidi="en-US"/>
        </w:rPr>
        <w:br w:type="page"/>
      </w:r>
    </w:p>
    <w:p w:rsidR="00A1474B" w:rsidRDefault="00A1474B" w:rsidP="00A1474B">
      <w:pPr>
        <w:pStyle w:val="Heading1"/>
        <w:keepNext w:val="0"/>
        <w:keepLines w:val="0"/>
        <w:pageBreakBefore/>
        <w:pBdr>
          <w:bottom w:val="single" w:sz="12" w:space="1" w:color="365F91"/>
        </w:pBdr>
        <w:tabs>
          <w:tab w:val="num" w:pos="0"/>
        </w:tabs>
        <w:spacing w:before="600" w:after="80" w:line="240" w:lineRule="auto"/>
        <w:ind w:left="0" w:firstLine="0"/>
        <w:jc w:val="both"/>
        <w:rPr>
          <w:rFonts w:ascii="Cambria" w:eastAsia="Times New Roman" w:hAnsi="Cambria" w:cs="Times New Roman"/>
          <w:color w:val="365F91"/>
          <w:sz w:val="36"/>
          <w:szCs w:val="24"/>
          <w:lang w:bidi="en-US"/>
        </w:rPr>
      </w:pPr>
      <w:bookmarkStart w:id="78" w:name="_Toc269658066"/>
      <w:bookmarkStart w:id="79" w:name="_Toc269914385"/>
      <w:r>
        <w:rPr>
          <w:rFonts w:ascii="Cambria" w:eastAsia="Times New Roman" w:hAnsi="Cambria" w:cs="Times New Roman"/>
          <w:color w:val="365F91"/>
          <w:sz w:val="36"/>
          <w:szCs w:val="24"/>
          <w:lang w:bidi="en-US"/>
        </w:rPr>
        <w:lastRenderedPageBreak/>
        <w:t>Keyword search</w:t>
      </w:r>
      <w:bookmarkEnd w:id="78"/>
      <w:bookmarkEnd w:id="79"/>
    </w:p>
    <w:p w:rsidR="00A1474B" w:rsidRDefault="00A1474B" w:rsidP="00A1474B">
      <w:pPr>
        <w:jc w:val="both"/>
        <w:rPr>
          <w:lang w:bidi="en-US"/>
        </w:rPr>
      </w:pPr>
      <w:r>
        <w:rPr>
          <w:lang w:bidi="en-US"/>
        </w:rPr>
        <w:t>A new feature called keyword search is introduced into caTissue Suite which a</w:t>
      </w:r>
      <w:r w:rsidRPr="00D463CA">
        <w:rPr>
          <w:lang w:bidi="en-US"/>
        </w:rPr>
        <w:t>llows users to do free text search and get the data matching the search strings within the attributes of caTissue application.</w:t>
      </w:r>
      <w:r>
        <w:rPr>
          <w:lang w:bidi="en-US"/>
        </w:rPr>
        <w:t xml:space="preserve"> </w:t>
      </w:r>
    </w:p>
    <w:p w:rsidR="00A1474B" w:rsidRPr="00D463CA" w:rsidRDefault="00A1474B" w:rsidP="00A1474B">
      <w:pPr>
        <w:jc w:val="both"/>
        <w:rPr>
          <w:lang w:bidi="en-US"/>
        </w:rPr>
      </w:pPr>
      <w:r>
        <w:rPr>
          <w:lang w:bidi="en-US"/>
        </w:rPr>
        <w:t>A text box is provided in the application where user can enter any search string and internally this feature matches all the specified attributes of all the caTissue entities and provides the matching results. E.g. if there is a specimen with label “MOL_2010_4” and if user wants an easy access to this specimen, he / she can just enter the term and  keyword search feature will directly open the specimen page for the user. If there are more than one records matching like in case if user enters “john” and there are 2 users with this name and one institute with a name containing the text, this feature will list all these objects in a search result page and users can then visit any entity that they want.</w:t>
      </w:r>
    </w:p>
    <w:p w:rsidR="00A1474B" w:rsidRPr="00AF3041" w:rsidRDefault="00A1474B" w:rsidP="00A1474B">
      <w:pPr>
        <w:pStyle w:val="Heading2"/>
        <w:numPr>
          <w:ilvl w:val="1"/>
          <w:numId w:val="1"/>
        </w:numPr>
        <w:tabs>
          <w:tab w:val="left" w:pos="360"/>
        </w:tabs>
        <w:ind w:hanging="936"/>
      </w:pPr>
      <w:bookmarkStart w:id="80" w:name="_Toc269658067"/>
      <w:bookmarkStart w:id="81" w:name="_Toc269914386"/>
      <w:r>
        <w:t>Design scope</w:t>
      </w:r>
      <w:bookmarkEnd w:id="80"/>
      <w:bookmarkEnd w:id="81"/>
    </w:p>
    <w:p w:rsidR="00A1474B" w:rsidRDefault="00A1474B" w:rsidP="00A1474B">
      <w:pPr>
        <w:jc w:val="both"/>
        <w:rPr>
          <w:lang w:bidi="en-US"/>
        </w:rPr>
      </w:pPr>
      <w:r>
        <w:rPr>
          <w:lang w:bidi="en-US"/>
        </w:rPr>
        <w:t>Following are the factors in scope for the design for this feature</w:t>
      </w:r>
    </w:p>
    <w:p w:rsidR="00A1474B" w:rsidRDefault="00A1474B" w:rsidP="00A1474B">
      <w:pPr>
        <w:pStyle w:val="ListParagraph"/>
        <w:numPr>
          <w:ilvl w:val="0"/>
          <w:numId w:val="20"/>
        </w:numPr>
        <w:jc w:val="both"/>
        <w:rPr>
          <w:lang w:bidi="en-US"/>
        </w:rPr>
      </w:pPr>
      <w:r>
        <w:rPr>
          <w:lang w:bidi="en-US"/>
        </w:rPr>
        <w:t>It should be highly configurable so that administrators can decide which attributes should be searched to get the matching results.</w:t>
      </w:r>
    </w:p>
    <w:p w:rsidR="00A1474B" w:rsidRDefault="00A1474B" w:rsidP="00A1474B">
      <w:pPr>
        <w:pStyle w:val="ListParagraph"/>
        <w:numPr>
          <w:ilvl w:val="0"/>
          <w:numId w:val="20"/>
        </w:numPr>
        <w:jc w:val="both"/>
        <w:rPr>
          <w:lang w:bidi="en-US"/>
        </w:rPr>
      </w:pPr>
      <w:r>
        <w:rPr>
          <w:lang w:bidi="en-US"/>
        </w:rPr>
        <w:t>It should be very easy to integrate the existing simple search UI in caTissue so that the search results are shown in a consistent manner.</w:t>
      </w:r>
    </w:p>
    <w:p w:rsidR="00A1474B" w:rsidRDefault="00A1474B" w:rsidP="00A1474B">
      <w:pPr>
        <w:pStyle w:val="ListParagraph"/>
        <w:numPr>
          <w:ilvl w:val="0"/>
          <w:numId w:val="20"/>
        </w:numPr>
        <w:jc w:val="both"/>
        <w:rPr>
          <w:lang w:bidi="en-US"/>
        </w:rPr>
      </w:pPr>
      <w:r>
        <w:rPr>
          <w:lang w:bidi="en-US"/>
        </w:rPr>
        <w:t xml:space="preserve">User should be able to enter most commonly used regular expressions like “starts with molecular” or “spec*” etc </w:t>
      </w:r>
    </w:p>
    <w:p w:rsidR="00A1474B" w:rsidRDefault="00A1474B" w:rsidP="00A1474B">
      <w:pPr>
        <w:pStyle w:val="ListParagraph"/>
        <w:numPr>
          <w:ilvl w:val="0"/>
          <w:numId w:val="20"/>
        </w:numPr>
        <w:jc w:val="both"/>
        <w:rPr>
          <w:lang w:bidi="en-US"/>
        </w:rPr>
      </w:pPr>
      <w:r>
        <w:rPr>
          <w:lang w:bidi="en-US"/>
        </w:rPr>
        <w:t>It should work with all the supported databases in caTissue consistently.</w:t>
      </w:r>
    </w:p>
    <w:p w:rsidR="00A1474B" w:rsidRDefault="00A1474B" w:rsidP="00A1474B">
      <w:pPr>
        <w:pStyle w:val="ListParagraph"/>
        <w:numPr>
          <w:ilvl w:val="0"/>
          <w:numId w:val="20"/>
        </w:numPr>
        <w:jc w:val="both"/>
        <w:rPr>
          <w:lang w:bidi="en-US"/>
        </w:rPr>
      </w:pPr>
      <w:r>
        <w:rPr>
          <w:lang w:bidi="en-US"/>
        </w:rPr>
        <w:t xml:space="preserve">It should not alter the database in any manner. </w:t>
      </w:r>
    </w:p>
    <w:p w:rsidR="00A1474B" w:rsidRDefault="00A1474B" w:rsidP="00A1474B">
      <w:pPr>
        <w:pStyle w:val="Heading2"/>
        <w:numPr>
          <w:ilvl w:val="1"/>
          <w:numId w:val="1"/>
        </w:numPr>
        <w:tabs>
          <w:tab w:val="left" w:pos="360"/>
        </w:tabs>
        <w:ind w:hanging="936"/>
      </w:pPr>
      <w:bookmarkStart w:id="82" w:name="_Toc269658068"/>
      <w:bookmarkStart w:id="83" w:name="_Toc269914387"/>
      <w:r>
        <w:t>Solution architecture</w:t>
      </w:r>
      <w:bookmarkEnd w:id="82"/>
      <w:bookmarkEnd w:id="83"/>
    </w:p>
    <w:p w:rsidR="00A1474B" w:rsidRDefault="00A1474B" w:rsidP="00A1474B">
      <w:pPr>
        <w:jc w:val="both"/>
        <w:rPr>
          <w:lang w:bidi="en-US"/>
        </w:rPr>
      </w:pPr>
      <w:r>
        <w:rPr>
          <w:lang w:bidi="en-US"/>
        </w:rPr>
        <w:t xml:space="preserve">As mentioned above, this feature is expected to be very lightweight and is not expected to increase the load on caTissue database. At the same time, it is expected to support different search regular expressions and needs to be fast enough. Also, the attributes in the database that are searched need to be configurable. </w:t>
      </w:r>
    </w:p>
    <w:p w:rsidR="00A1474B" w:rsidRDefault="00A1474B" w:rsidP="00A1474B">
      <w:pPr>
        <w:jc w:val="both"/>
        <w:rPr>
          <w:lang w:bidi="en-US"/>
        </w:rPr>
      </w:pPr>
      <w:r>
        <w:rPr>
          <w:lang w:bidi="en-US"/>
        </w:rPr>
        <w:t xml:space="preserve">Based on all these factors, using “Lucene” to search for the matching results on the indexes created on top of databases is considered while designing for the feature. In this approach, lucene indexes are created on the file system on the server by querying the database while deploying the caTissue application. This is a onetime activity and once the index is created, when caTissue objects are inserted/ updated, caTissue bizlogic classes update the index so that it s always in synch with the database. </w:t>
      </w:r>
    </w:p>
    <w:p w:rsidR="00A1474B" w:rsidRDefault="00A1474B" w:rsidP="00A1474B">
      <w:pPr>
        <w:jc w:val="both"/>
        <w:rPr>
          <w:lang w:bidi="en-US"/>
        </w:rPr>
      </w:pPr>
      <w:r>
        <w:rPr>
          <w:lang w:bidi="en-US"/>
        </w:rPr>
        <w:t>Following sections explain how this design is carried out and the different classes and interfaces involved.</w:t>
      </w:r>
    </w:p>
    <w:p w:rsidR="00A1474B" w:rsidRPr="005A12CE" w:rsidRDefault="00A1474B" w:rsidP="00A1474B">
      <w:pPr>
        <w:jc w:val="both"/>
        <w:rPr>
          <w:lang w:bidi="en-US"/>
        </w:rPr>
      </w:pPr>
    </w:p>
    <w:p w:rsidR="00A1474B" w:rsidRDefault="00A1474B" w:rsidP="00A1474B">
      <w:pPr>
        <w:pStyle w:val="Heading2"/>
        <w:numPr>
          <w:ilvl w:val="2"/>
          <w:numId w:val="1"/>
        </w:numPr>
        <w:tabs>
          <w:tab w:val="left" w:pos="360"/>
        </w:tabs>
      </w:pPr>
      <w:bookmarkStart w:id="84" w:name="_Toc269658069"/>
      <w:bookmarkStart w:id="85" w:name="_Toc269914388"/>
      <w:r>
        <w:t>Detailed design</w:t>
      </w:r>
      <w:bookmarkEnd w:id="84"/>
      <w:bookmarkEnd w:id="85"/>
    </w:p>
    <w:p w:rsidR="00A1474B" w:rsidRPr="00E362DA" w:rsidRDefault="00A1474B" w:rsidP="00A1474B">
      <w:pPr>
        <w:jc w:val="both"/>
        <w:rPr>
          <w:b/>
          <w:lang w:bidi="en-US"/>
        </w:rPr>
      </w:pPr>
      <w:r w:rsidRPr="00E362DA">
        <w:rPr>
          <w:b/>
          <w:lang w:bidi="en-US"/>
        </w:rPr>
        <w:lastRenderedPageBreak/>
        <w:t>Indexing</w:t>
      </w:r>
    </w:p>
    <w:p w:rsidR="00A1474B" w:rsidRDefault="00A1474B" w:rsidP="00A1474B">
      <w:pPr>
        <w:jc w:val="both"/>
        <w:rPr>
          <w:lang w:bidi="en-US"/>
        </w:rPr>
      </w:pPr>
      <w:r>
        <w:rPr>
          <w:lang w:bidi="en-US"/>
        </w:rPr>
        <w:t>The most important factor in the keyword search is the lucene indexes that are created outside the database.  While deploying the application, the keyword search properties file is updated to enter following properties</w:t>
      </w:r>
    </w:p>
    <w:p w:rsidR="00A1474B" w:rsidRDefault="00A1474B" w:rsidP="00A1474B">
      <w:pPr>
        <w:pStyle w:val="ListParagraph"/>
        <w:numPr>
          <w:ilvl w:val="0"/>
          <w:numId w:val="21"/>
        </w:numPr>
        <w:jc w:val="both"/>
        <w:rPr>
          <w:lang w:bidi="en-US"/>
        </w:rPr>
      </w:pPr>
      <w:r>
        <w:rPr>
          <w:lang w:bidi="en-US"/>
        </w:rPr>
        <w:t>Attributes / columns in the database that need to be excluded for the indexing</w:t>
      </w:r>
    </w:p>
    <w:p w:rsidR="00A1474B" w:rsidRDefault="00A1474B" w:rsidP="00A1474B">
      <w:pPr>
        <w:pStyle w:val="ListParagraph"/>
        <w:numPr>
          <w:ilvl w:val="0"/>
          <w:numId w:val="21"/>
        </w:numPr>
        <w:jc w:val="both"/>
        <w:rPr>
          <w:lang w:bidi="en-US"/>
        </w:rPr>
      </w:pPr>
      <w:r>
        <w:rPr>
          <w:lang w:bidi="en-US"/>
        </w:rPr>
        <w:t>Database details to be used for indexing</w:t>
      </w:r>
    </w:p>
    <w:p w:rsidR="00A1474B" w:rsidRDefault="00A1474B" w:rsidP="00A1474B">
      <w:pPr>
        <w:pStyle w:val="ListParagraph"/>
        <w:numPr>
          <w:ilvl w:val="0"/>
          <w:numId w:val="21"/>
        </w:numPr>
        <w:jc w:val="both"/>
        <w:rPr>
          <w:lang w:bidi="en-US"/>
        </w:rPr>
      </w:pPr>
      <w:r>
        <w:rPr>
          <w:lang w:bidi="en-US"/>
        </w:rPr>
        <w:t>Location where the lucene index file needs to be stored on the server</w:t>
      </w:r>
    </w:p>
    <w:p w:rsidR="00A1474B" w:rsidRDefault="00A1474B" w:rsidP="00A1474B">
      <w:pPr>
        <w:jc w:val="both"/>
        <w:rPr>
          <w:lang w:bidi="en-US"/>
        </w:rPr>
      </w:pPr>
      <w:r>
        <w:rPr>
          <w:lang w:bidi="en-US"/>
        </w:rPr>
        <w:t>Following classes are used to read the database and create the lucene indexes.</w:t>
      </w:r>
    </w:p>
    <w:p w:rsidR="00A1474B" w:rsidRDefault="00A1474B" w:rsidP="00A1474B">
      <w:pPr>
        <w:keepNext/>
        <w:jc w:val="center"/>
      </w:pPr>
      <w:r>
        <w:rPr>
          <w:noProof/>
        </w:rPr>
        <w:drawing>
          <wp:inline distT="0" distB="0" distL="0" distR="0">
            <wp:extent cx="2943225" cy="4295775"/>
            <wp:effectExtent l="19050" t="19050" r="28575" b="2857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943225" cy="4295775"/>
                    </a:xfrm>
                    <a:prstGeom prst="rect">
                      <a:avLst/>
                    </a:prstGeom>
                    <a:noFill/>
                    <a:ln w="9525">
                      <a:solidFill>
                        <a:schemeClr val="tx1"/>
                      </a:solidFill>
                      <a:miter lim="800000"/>
                      <a:headEnd/>
                      <a:tailEnd/>
                    </a:ln>
                  </pic:spPr>
                </pic:pic>
              </a:graphicData>
            </a:graphic>
          </wp:inline>
        </w:drawing>
      </w:r>
    </w:p>
    <w:p w:rsidR="00A1474B" w:rsidRDefault="00A1474B" w:rsidP="000D541B">
      <w:pPr>
        <w:pStyle w:val="Caption"/>
        <w:jc w:val="center"/>
      </w:pPr>
      <w:bookmarkStart w:id="86" w:name="_Toc269658100"/>
      <w:bookmarkStart w:id="87" w:name="_Toc269748211"/>
      <w:r>
        <w:t xml:space="preserve">Figure </w:t>
      </w:r>
      <w:fldSimple w:instr=" SEQ Figure \* ARABIC ">
        <w:r w:rsidR="008D5D51">
          <w:rPr>
            <w:noProof/>
          </w:rPr>
          <w:t>13</w:t>
        </w:r>
      </w:fldSimple>
      <w:r>
        <w:t xml:space="preserve">: Class diagram for </w:t>
      </w:r>
      <w:r w:rsidR="000D541B">
        <w:t>Lucene</w:t>
      </w:r>
      <w:r>
        <w:t xml:space="preserve"> database indexer</w:t>
      </w:r>
      <w:bookmarkEnd w:id="86"/>
      <w:bookmarkEnd w:id="87"/>
    </w:p>
    <w:p w:rsidR="00A1474B" w:rsidRPr="008A0C5E" w:rsidRDefault="00A1474B" w:rsidP="00A1474B">
      <w:pPr>
        <w:jc w:val="both"/>
        <w:rPr>
          <w:rFonts w:ascii="Courier" w:hAnsi="Courier"/>
          <w:b/>
          <w:lang w:bidi="en-US"/>
        </w:rPr>
      </w:pPr>
      <w:r w:rsidRPr="008A0C5E">
        <w:rPr>
          <w:rFonts w:ascii="Courier" w:hAnsi="Courier"/>
          <w:b/>
          <w:lang w:bidi="en-US"/>
        </w:rPr>
        <w:t>RD</w:t>
      </w:r>
      <w:r>
        <w:rPr>
          <w:rFonts w:ascii="Courier" w:hAnsi="Courier"/>
          <w:b/>
          <w:lang w:bidi="en-US"/>
        </w:rPr>
        <w:t>B</w:t>
      </w:r>
      <w:r w:rsidRPr="008A0C5E">
        <w:rPr>
          <w:rFonts w:ascii="Courier" w:hAnsi="Courier"/>
          <w:b/>
          <w:lang w:bidi="en-US"/>
        </w:rPr>
        <w:t>MSReader</w:t>
      </w:r>
    </w:p>
    <w:p w:rsidR="00A1474B" w:rsidRDefault="00A1474B" w:rsidP="00A1474B">
      <w:pPr>
        <w:jc w:val="both"/>
        <w:rPr>
          <w:lang w:bidi="en-US"/>
        </w:rPr>
      </w:pPr>
      <w:r>
        <w:rPr>
          <w:lang w:bidi="en-US"/>
        </w:rPr>
        <w:t>This class is responsible for querying the database and gets the list of tables and columns available. Then it retrieves all the data from the database that needs to be indexed. This table is used for indexer and searcher classes to interact with the database.  This class contains the methods needed by other classes to query the database.</w:t>
      </w:r>
    </w:p>
    <w:p w:rsidR="00A1474B" w:rsidRDefault="00A1474B" w:rsidP="00A1474B">
      <w:pPr>
        <w:jc w:val="both"/>
        <w:rPr>
          <w:rFonts w:ascii="Courier" w:hAnsi="Courier"/>
          <w:b/>
          <w:lang w:bidi="en-US"/>
        </w:rPr>
      </w:pPr>
      <w:r w:rsidRPr="004D6B34">
        <w:rPr>
          <w:rFonts w:ascii="Courier" w:hAnsi="Courier"/>
          <w:b/>
          <w:lang w:bidi="en-US"/>
        </w:rPr>
        <w:lastRenderedPageBreak/>
        <w:t>Indexer</w:t>
      </w:r>
    </w:p>
    <w:p w:rsidR="00A1474B" w:rsidRDefault="00A1474B" w:rsidP="00A1474B">
      <w:pPr>
        <w:jc w:val="both"/>
        <w:rPr>
          <w:lang w:bidi="en-US"/>
        </w:rPr>
      </w:pPr>
      <w:r>
        <w:rPr>
          <w:lang w:bidi="en-US"/>
        </w:rPr>
        <w:t xml:space="preserve">This class is responsible for creating Lucene based indexes based on the database and the configured list of entities and their attributes to be indexed. The class uses the </w:t>
      </w:r>
      <w:r w:rsidRPr="004D6B34">
        <w:rPr>
          <w:rFonts w:ascii="Courier" w:hAnsi="Courier"/>
          <w:lang w:bidi="en-US"/>
        </w:rPr>
        <w:t>RDBMSReader</w:t>
      </w:r>
      <w:r>
        <w:rPr>
          <w:lang w:bidi="en-US"/>
        </w:rPr>
        <w:t xml:space="preserve"> instance to query the database. Once it gets the information from the database, it converts it into String and stores it into index file.  The index files are created and stored based on the Lucene guidelines to optimize the performance. The class exposes different methods which index one table at a time.</w:t>
      </w:r>
    </w:p>
    <w:p w:rsidR="00A1474B" w:rsidRPr="000E6009" w:rsidRDefault="00A1474B" w:rsidP="00A1474B">
      <w:pPr>
        <w:jc w:val="both"/>
        <w:rPr>
          <w:rFonts w:ascii="Calibri" w:eastAsia="Calibri" w:hAnsi="Calibri" w:cs="Times New Roman"/>
          <w:lang w:bidi="en-US"/>
        </w:rPr>
      </w:pPr>
      <w:r w:rsidRPr="000E6009">
        <w:rPr>
          <w:rFonts w:ascii="Calibri" w:eastAsia="Calibri" w:hAnsi="Calibri" w:cs="Times New Roman"/>
          <w:lang w:bidi="en-US"/>
        </w:rPr>
        <w:t xml:space="preserve">For every segment of information, Lucene provides the option of either indexing it, storing it or both. The contents of each record are converted to a string and the string is indexed but not stored. At the same time the database name, table name and primary key values of the record are stored but not indexed. When the document corresponding to the record matches a search query, the stored values of database name, table name and primary key values are returned. This information is used to retrieve the record. </w:t>
      </w:r>
    </w:p>
    <w:p w:rsidR="00A1474B" w:rsidRDefault="00A1474B" w:rsidP="00A1474B">
      <w:pPr>
        <w:jc w:val="both"/>
        <w:rPr>
          <w:b/>
          <w:lang w:bidi="en-US"/>
        </w:rPr>
      </w:pPr>
      <w:r w:rsidRPr="000E6009">
        <w:rPr>
          <w:rFonts w:ascii="Calibri" w:eastAsia="Calibri" w:hAnsi="Calibri" w:cs="Times New Roman"/>
          <w:lang w:bidi="en-US"/>
        </w:rPr>
        <w:t>The search and fetch functionalities are separated in order to fetch only the selected records. The search is performed on indexes and does not involve databases</w:t>
      </w:r>
      <w:r w:rsidRPr="00E362DA">
        <w:rPr>
          <w:b/>
          <w:lang w:bidi="en-US"/>
        </w:rPr>
        <w:t xml:space="preserve"> </w:t>
      </w:r>
    </w:p>
    <w:p w:rsidR="00A1474B" w:rsidRDefault="00A1474B" w:rsidP="00A1474B">
      <w:pPr>
        <w:jc w:val="both"/>
        <w:rPr>
          <w:b/>
          <w:lang w:bidi="en-US"/>
        </w:rPr>
      </w:pPr>
      <w:r w:rsidRPr="00E362DA">
        <w:rPr>
          <w:b/>
          <w:lang w:bidi="en-US"/>
        </w:rPr>
        <w:t xml:space="preserve">Searching the records </w:t>
      </w:r>
    </w:p>
    <w:p w:rsidR="00A1474B" w:rsidRDefault="00A1474B" w:rsidP="00A1474B">
      <w:pPr>
        <w:jc w:val="both"/>
        <w:rPr>
          <w:lang w:bidi="en-US"/>
        </w:rPr>
      </w:pPr>
      <w:r>
        <w:rPr>
          <w:lang w:bidi="en-US"/>
        </w:rPr>
        <w:t xml:space="preserve">Once the indexing process is complete, keyword search feature can be used. When user enters a search term, the Lucene APIs are used to search the information in the indexes to get the primary keys of the matched records. Once primary keys are retrieved, they can be used to fetch the complete information about the records and show it in the results. </w:t>
      </w:r>
    </w:p>
    <w:p w:rsidR="00A1474B" w:rsidRDefault="00A1474B" w:rsidP="00A1474B">
      <w:pPr>
        <w:jc w:val="both"/>
        <w:rPr>
          <w:lang w:bidi="en-US"/>
        </w:rPr>
      </w:pPr>
      <w:r>
        <w:rPr>
          <w:lang w:bidi="en-US"/>
        </w:rPr>
        <w:t>Following class diagram represents the classes involved in searching the records based on the user search term.</w:t>
      </w:r>
    </w:p>
    <w:p w:rsidR="00A1474B" w:rsidRDefault="00A1474B" w:rsidP="00A1474B">
      <w:pPr>
        <w:keepNext/>
        <w:jc w:val="center"/>
      </w:pPr>
      <w:r>
        <w:rPr>
          <w:noProof/>
        </w:rPr>
        <w:drawing>
          <wp:inline distT="0" distB="0" distL="0" distR="0">
            <wp:extent cx="3124200" cy="135255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124200" cy="1352550"/>
                    </a:xfrm>
                    <a:prstGeom prst="rect">
                      <a:avLst/>
                    </a:prstGeom>
                    <a:noFill/>
                    <a:ln w="9525">
                      <a:noFill/>
                      <a:miter lim="800000"/>
                      <a:headEnd/>
                      <a:tailEnd/>
                    </a:ln>
                  </pic:spPr>
                </pic:pic>
              </a:graphicData>
            </a:graphic>
          </wp:inline>
        </w:drawing>
      </w:r>
    </w:p>
    <w:p w:rsidR="00A1474B" w:rsidRDefault="00A1474B" w:rsidP="00A1474B">
      <w:pPr>
        <w:pStyle w:val="Caption"/>
        <w:jc w:val="center"/>
      </w:pPr>
      <w:bookmarkStart w:id="88" w:name="_Toc269658101"/>
      <w:bookmarkStart w:id="89" w:name="_Toc269748212"/>
      <w:r>
        <w:t xml:space="preserve">Figure </w:t>
      </w:r>
      <w:fldSimple w:instr=" SEQ Figure \* ARABIC ">
        <w:r w:rsidR="008D5D51">
          <w:rPr>
            <w:noProof/>
          </w:rPr>
          <w:t>14</w:t>
        </w:r>
      </w:fldSimple>
      <w:r>
        <w:t>: Class diagrarm for keyword searcher</w:t>
      </w:r>
      <w:bookmarkEnd w:id="88"/>
      <w:bookmarkEnd w:id="89"/>
    </w:p>
    <w:p w:rsidR="00A1474B" w:rsidRDefault="00A1474B" w:rsidP="00A1474B">
      <w:pPr>
        <w:jc w:val="both"/>
      </w:pPr>
    </w:p>
    <w:p w:rsidR="00A1474B" w:rsidRDefault="00A1474B" w:rsidP="00A1474B">
      <w:pPr>
        <w:jc w:val="both"/>
        <w:rPr>
          <w:rFonts w:ascii="Courier" w:hAnsi="Courier"/>
          <w:b/>
        </w:rPr>
      </w:pPr>
      <w:r w:rsidRPr="00666EE2">
        <w:rPr>
          <w:rFonts w:ascii="Courier" w:hAnsi="Courier"/>
          <w:b/>
        </w:rPr>
        <w:t>Searcher</w:t>
      </w:r>
    </w:p>
    <w:p w:rsidR="00A1474B" w:rsidRDefault="00A1474B" w:rsidP="00A1474B">
      <w:pPr>
        <w:jc w:val="both"/>
      </w:pPr>
      <w:r>
        <w:t xml:space="preserve">This class is responsible for querying the database based on the lucene indexes.  This class gets the search term and then uses the Lucene APIs to get the table, column names of matching records. Once it gets this information, it queries the database for the detailed information and returns it as the </w:t>
      </w:r>
      <w:r w:rsidRPr="00A04419">
        <w:rPr>
          <w:rFonts w:ascii="Courier" w:hAnsi="Courier"/>
        </w:rPr>
        <w:t>MatchList</w:t>
      </w:r>
      <w:r>
        <w:t xml:space="preserve"> object.   </w:t>
      </w:r>
      <w:r w:rsidRPr="00A04419">
        <w:rPr>
          <w:rFonts w:ascii="Courier" w:hAnsi="Courier"/>
        </w:rPr>
        <w:t>MatchList</w:t>
      </w:r>
      <w:r>
        <w:rPr>
          <w:rFonts w:ascii="Courier" w:hAnsi="Courier"/>
        </w:rPr>
        <w:t xml:space="preserve"> </w:t>
      </w:r>
      <w:r>
        <w:t>object represents the list of matched results.</w:t>
      </w:r>
    </w:p>
    <w:p w:rsidR="00A1474B" w:rsidRPr="00F331E7" w:rsidRDefault="00A1474B" w:rsidP="00A1474B">
      <w:pPr>
        <w:jc w:val="both"/>
        <w:rPr>
          <w:b/>
        </w:rPr>
      </w:pPr>
      <w:r w:rsidRPr="00F331E7">
        <w:rPr>
          <w:b/>
        </w:rPr>
        <w:lastRenderedPageBreak/>
        <w:t>Refreshing the index</w:t>
      </w:r>
    </w:p>
    <w:p w:rsidR="00A1474B" w:rsidRDefault="00A1474B" w:rsidP="00A1474B">
      <w:pPr>
        <w:jc w:val="both"/>
        <w:rPr>
          <w:lang w:bidi="en-US"/>
        </w:rPr>
      </w:pPr>
      <w:r>
        <w:rPr>
          <w:lang w:bidi="en-US"/>
        </w:rPr>
        <w:t>The Lucene index is created only once, and thereafter whenever there are any insertions / modifications to the caTissue objects, the index needs to be updated so that subsequent searches are in synch with the latest state of the database.</w:t>
      </w:r>
    </w:p>
    <w:p w:rsidR="00A1474B" w:rsidRDefault="00A1474B" w:rsidP="00A1474B">
      <w:pPr>
        <w:keepNext/>
        <w:jc w:val="center"/>
      </w:pPr>
      <w:r>
        <w:rPr>
          <w:noProof/>
        </w:rPr>
        <w:drawing>
          <wp:inline distT="0" distB="0" distL="0" distR="0">
            <wp:extent cx="4533900" cy="1771650"/>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533900" cy="1771650"/>
                    </a:xfrm>
                    <a:prstGeom prst="rect">
                      <a:avLst/>
                    </a:prstGeom>
                    <a:noFill/>
                    <a:ln w="9525">
                      <a:noFill/>
                      <a:miter lim="800000"/>
                      <a:headEnd/>
                      <a:tailEnd/>
                    </a:ln>
                  </pic:spPr>
                </pic:pic>
              </a:graphicData>
            </a:graphic>
          </wp:inline>
        </w:drawing>
      </w:r>
    </w:p>
    <w:p w:rsidR="00A1474B" w:rsidRDefault="00A1474B" w:rsidP="00A1474B">
      <w:pPr>
        <w:pStyle w:val="Caption"/>
        <w:jc w:val="center"/>
      </w:pPr>
      <w:bookmarkStart w:id="90" w:name="_Toc269658102"/>
      <w:bookmarkStart w:id="91" w:name="_Toc269748213"/>
      <w:r>
        <w:t xml:space="preserve">Figure </w:t>
      </w:r>
      <w:fldSimple w:instr=" SEQ Figure \* ARABIC ">
        <w:r w:rsidR="008D5D51">
          <w:rPr>
            <w:noProof/>
          </w:rPr>
          <w:t>15</w:t>
        </w:r>
      </w:fldSimple>
      <w:r>
        <w:t>: Keyword index refresher</w:t>
      </w:r>
      <w:bookmarkEnd w:id="90"/>
      <w:bookmarkEnd w:id="91"/>
    </w:p>
    <w:p w:rsidR="00A1474B" w:rsidRDefault="00A1474B" w:rsidP="00A1474B">
      <w:pPr>
        <w:jc w:val="both"/>
        <w:rPr>
          <w:rFonts w:ascii="Courier" w:hAnsi="Courier"/>
          <w:b/>
        </w:rPr>
      </w:pPr>
      <w:r w:rsidRPr="0013633E">
        <w:rPr>
          <w:rFonts w:ascii="Courier" w:hAnsi="Courier"/>
          <w:b/>
        </w:rPr>
        <w:t>IndexRefresher</w:t>
      </w:r>
    </w:p>
    <w:p w:rsidR="00A1474B" w:rsidRDefault="00A1474B" w:rsidP="00A1474B">
      <w:pPr>
        <w:jc w:val="both"/>
      </w:pPr>
      <w:r>
        <w:t>This class exposes methods which are used by caTissue application to update the index whenever a new record is added to caTissue or any existing records are updated. Separate methods are provided for insertions and updations.</w:t>
      </w:r>
    </w:p>
    <w:p w:rsidR="00A1474B" w:rsidRDefault="00A1474B" w:rsidP="00A1474B">
      <w:pPr>
        <w:jc w:val="both"/>
        <w:rPr>
          <w:b/>
        </w:rPr>
      </w:pPr>
      <w:r w:rsidRPr="008E26B7">
        <w:rPr>
          <w:b/>
        </w:rPr>
        <w:t>Keyword search centralized manager</w:t>
      </w:r>
    </w:p>
    <w:p w:rsidR="00A1474B" w:rsidRDefault="00A1474B" w:rsidP="00A1474B">
      <w:pPr>
        <w:jc w:val="both"/>
      </w:pPr>
      <w:r w:rsidRPr="00963D87">
        <w:t>“</w:t>
      </w:r>
      <w:r w:rsidRPr="00963D87">
        <w:rPr>
          <w:rFonts w:ascii="Courier" w:hAnsi="Courier"/>
        </w:rPr>
        <w:t>Titli</w:t>
      </w:r>
      <w:r w:rsidRPr="00963D87">
        <w:t>”</w:t>
      </w:r>
      <w:r>
        <w:t xml:space="preserve"> class manages the entire work flow when user enters the search term. Following is the flow managed by this class </w:t>
      </w:r>
    </w:p>
    <w:p w:rsidR="00A1474B" w:rsidRDefault="00A1474B" w:rsidP="00A1474B">
      <w:pPr>
        <w:pStyle w:val="ListParagraph"/>
        <w:numPr>
          <w:ilvl w:val="0"/>
          <w:numId w:val="22"/>
        </w:numPr>
        <w:jc w:val="both"/>
      </w:pPr>
      <w:r>
        <w:t>It makes sure that the index is properly created and is accessible. If not, then it throws an exception.</w:t>
      </w:r>
    </w:p>
    <w:p w:rsidR="00A1474B" w:rsidRDefault="00A1474B" w:rsidP="00A1474B">
      <w:pPr>
        <w:pStyle w:val="ListParagraph"/>
        <w:numPr>
          <w:ilvl w:val="0"/>
          <w:numId w:val="22"/>
        </w:numPr>
        <w:jc w:val="both"/>
      </w:pPr>
      <w:r>
        <w:t>If the index is available, it invokes an instance of “</w:t>
      </w:r>
      <w:r w:rsidRPr="00963D87">
        <w:rPr>
          <w:rFonts w:ascii="Courier" w:hAnsi="Courier"/>
        </w:rPr>
        <w:t>Searcher</w:t>
      </w:r>
      <w:r>
        <w:t>” class and passes the search term.</w:t>
      </w:r>
    </w:p>
    <w:p w:rsidR="00A1474B" w:rsidRPr="00963D87" w:rsidRDefault="00A1474B" w:rsidP="00A1474B">
      <w:pPr>
        <w:pStyle w:val="ListParagraph"/>
        <w:numPr>
          <w:ilvl w:val="0"/>
          <w:numId w:val="22"/>
        </w:numPr>
        <w:jc w:val="both"/>
        <w:rPr>
          <w:rFonts w:ascii="Courier" w:hAnsi="Courier"/>
        </w:rPr>
      </w:pPr>
      <w:r w:rsidRPr="00963D87">
        <w:rPr>
          <w:rFonts w:ascii="Courier" w:hAnsi="Courier"/>
        </w:rPr>
        <w:t>Searcher</w:t>
      </w:r>
      <w:r>
        <w:rPr>
          <w:rFonts w:ascii="Courier" w:hAnsi="Courier"/>
        </w:rPr>
        <w:t xml:space="preserve"> </w:t>
      </w:r>
      <w:r>
        <w:t>returns the MatchList object which contains the list of matching results. Once the results are returned, this class converts this result into a data structure that simple search feature of caTissue works with. This is done to make sure that the results are shown in a consistent way. Also doing this makes sure that the existing code is reused to show the results.</w:t>
      </w:r>
    </w:p>
    <w:p w:rsidR="00A1474B" w:rsidRPr="00597025" w:rsidRDefault="00A1474B" w:rsidP="00A1474B">
      <w:pPr>
        <w:pStyle w:val="ListParagraph"/>
        <w:numPr>
          <w:ilvl w:val="0"/>
          <w:numId w:val="22"/>
        </w:numPr>
        <w:jc w:val="both"/>
        <w:rPr>
          <w:rFonts w:ascii="Courier" w:hAnsi="Courier"/>
        </w:rPr>
      </w:pPr>
      <w:r>
        <w:t>Once the data structure is returned, the control is passed to the Simple search to show the results.</w:t>
      </w:r>
    </w:p>
    <w:p w:rsidR="00597025" w:rsidRDefault="00597025" w:rsidP="00597025">
      <w:pPr>
        <w:pStyle w:val="Heading2"/>
        <w:pBdr>
          <w:bottom w:val="single" w:sz="8" w:space="0" w:color="4F81BD"/>
        </w:pBdr>
        <w:tabs>
          <w:tab w:val="left" w:pos="360"/>
        </w:tabs>
        <w:ind w:hanging="936"/>
      </w:pPr>
      <w:bookmarkStart w:id="92" w:name="_Toc269914389"/>
      <w:r w:rsidRPr="00280860">
        <w:t>I/O considerations</w:t>
      </w:r>
      <w:bookmarkEnd w:id="92"/>
    </w:p>
    <w:p w:rsidR="00597025" w:rsidRDefault="00352332" w:rsidP="00597025">
      <w:pPr>
        <w:jc w:val="both"/>
        <w:rPr>
          <w:lang w:bidi="en-US"/>
        </w:rPr>
      </w:pPr>
      <w:r>
        <w:rPr>
          <w:lang w:bidi="en-US"/>
        </w:rPr>
        <w:t>This feature needs to store and access the index files that are stored on the</w:t>
      </w:r>
      <w:r w:rsidR="00B01FCD">
        <w:rPr>
          <w:lang w:bidi="en-US"/>
        </w:rPr>
        <w:t xml:space="preserve"> application</w:t>
      </w:r>
      <w:r>
        <w:rPr>
          <w:lang w:bidi="en-US"/>
        </w:rPr>
        <w:t xml:space="preserve"> server. </w:t>
      </w:r>
      <w:r w:rsidR="003C2DA8">
        <w:rPr>
          <w:lang w:bidi="en-US"/>
        </w:rPr>
        <w:t>Creating</w:t>
      </w:r>
      <w:r>
        <w:rPr>
          <w:lang w:bidi="en-US"/>
        </w:rPr>
        <w:t xml:space="preserve"> the index</w:t>
      </w:r>
      <w:r w:rsidR="003C2DA8">
        <w:rPr>
          <w:lang w:bidi="en-US"/>
        </w:rPr>
        <w:t xml:space="preserve"> files is a onetime activity. </w:t>
      </w:r>
      <w:r w:rsidR="00F73BC1">
        <w:rPr>
          <w:lang w:bidi="en-US"/>
        </w:rPr>
        <w:t>Batch insertions are</w:t>
      </w:r>
      <w:r>
        <w:rPr>
          <w:lang w:bidi="en-US"/>
        </w:rPr>
        <w:t xml:space="preserve"> </w:t>
      </w:r>
      <w:r w:rsidR="001F3D2C">
        <w:rPr>
          <w:lang w:bidi="en-US"/>
        </w:rPr>
        <w:t>used to avoid large number of I/</w:t>
      </w:r>
      <w:r>
        <w:rPr>
          <w:lang w:bidi="en-US"/>
        </w:rPr>
        <w:t xml:space="preserve">O operations. </w:t>
      </w:r>
      <w:r w:rsidR="00F73BC1">
        <w:rPr>
          <w:lang w:bidi="en-US"/>
        </w:rPr>
        <w:t>To access the index files, this feature uses the underlying Lucene APIs to optimize the I/O operations.</w:t>
      </w:r>
    </w:p>
    <w:p w:rsidR="00597025" w:rsidRDefault="00597025" w:rsidP="00597025">
      <w:pPr>
        <w:pStyle w:val="Heading2"/>
        <w:pBdr>
          <w:bottom w:val="single" w:sz="8" w:space="0" w:color="4F81BD"/>
        </w:pBdr>
        <w:tabs>
          <w:tab w:val="left" w:pos="360"/>
        </w:tabs>
        <w:ind w:hanging="936"/>
      </w:pPr>
      <w:bookmarkStart w:id="93" w:name="_Toc269914390"/>
      <w:r>
        <w:lastRenderedPageBreak/>
        <w:t>Memory considerations</w:t>
      </w:r>
      <w:bookmarkEnd w:id="93"/>
    </w:p>
    <w:p w:rsidR="00597025" w:rsidRDefault="00786C06" w:rsidP="00597025">
      <w:pPr>
        <w:jc w:val="both"/>
        <w:rPr>
          <w:lang w:bidi="en-US"/>
        </w:rPr>
      </w:pPr>
      <w:r>
        <w:rPr>
          <w:lang w:bidi="en-US"/>
        </w:rPr>
        <w:t xml:space="preserve">This feature does not introduce any heavy in memory objects. </w:t>
      </w:r>
    </w:p>
    <w:p w:rsidR="00597025" w:rsidRDefault="00597025" w:rsidP="00597025">
      <w:pPr>
        <w:pStyle w:val="Heading2"/>
        <w:pBdr>
          <w:bottom w:val="single" w:sz="8" w:space="0" w:color="4F81BD"/>
        </w:pBdr>
        <w:tabs>
          <w:tab w:val="left" w:pos="360"/>
        </w:tabs>
        <w:ind w:hanging="936"/>
      </w:pPr>
      <w:bookmarkStart w:id="94" w:name="_Toc269914391"/>
      <w:r>
        <w:t>Third party components</w:t>
      </w:r>
      <w:bookmarkEnd w:id="94"/>
    </w:p>
    <w:p w:rsidR="00597025" w:rsidRDefault="00484AD7" w:rsidP="00597025">
      <w:pPr>
        <w:jc w:val="both"/>
        <w:rPr>
          <w:lang w:bidi="en-US"/>
        </w:rPr>
      </w:pPr>
      <w:r>
        <w:rPr>
          <w:lang w:bidi="en-US"/>
        </w:rPr>
        <w:t xml:space="preserve">Keyword search makes extensive use of </w:t>
      </w:r>
      <w:r w:rsidR="00C228FA">
        <w:rPr>
          <w:lang w:bidi="en-US"/>
        </w:rPr>
        <w:t xml:space="preserve">free and open source </w:t>
      </w:r>
      <w:hyperlink r:id="rId29" w:history="1">
        <w:r w:rsidRPr="00B01FCD">
          <w:rPr>
            <w:rStyle w:val="Hyperlink"/>
            <w:lang w:bidi="en-US"/>
          </w:rPr>
          <w:t>Lucene</w:t>
        </w:r>
      </w:hyperlink>
      <w:r>
        <w:rPr>
          <w:lang w:bidi="en-US"/>
        </w:rPr>
        <w:t xml:space="preserve"> for free text search</w:t>
      </w:r>
      <w:r w:rsidR="00C228FA">
        <w:rPr>
          <w:lang w:bidi="en-US"/>
        </w:rPr>
        <w:t>.</w:t>
      </w:r>
      <w:r w:rsidR="002709DF">
        <w:rPr>
          <w:lang w:bidi="en-US"/>
        </w:rPr>
        <w:t xml:space="preserve"> </w:t>
      </w:r>
    </w:p>
    <w:p w:rsidR="00597025" w:rsidRDefault="00597025" w:rsidP="00597025">
      <w:pPr>
        <w:pStyle w:val="Heading2"/>
        <w:pBdr>
          <w:bottom w:val="single" w:sz="8" w:space="0" w:color="4F81BD"/>
        </w:pBdr>
        <w:tabs>
          <w:tab w:val="left" w:pos="360"/>
        </w:tabs>
        <w:ind w:hanging="936"/>
      </w:pPr>
      <w:bookmarkStart w:id="95" w:name="_Toc269914392"/>
      <w:r w:rsidRPr="006D4D72">
        <w:t>Crash recovery considerations</w:t>
      </w:r>
      <w:bookmarkEnd w:id="95"/>
    </w:p>
    <w:p w:rsidR="00597025" w:rsidRDefault="00C1337D" w:rsidP="00597025">
      <w:pPr>
        <w:jc w:val="both"/>
        <w:rPr>
          <w:lang w:bidi="en-US"/>
        </w:rPr>
      </w:pPr>
      <w:r>
        <w:rPr>
          <w:lang w:bidi="en-US"/>
        </w:rPr>
        <w:t>If the server is brought down abruptly while the initial indexing is still in progress, then the incomplete indexes will need to be cleaned up and the whole process will need to be rerun to ensure proper functioning of the feature.</w:t>
      </w:r>
    </w:p>
    <w:p w:rsidR="00597025" w:rsidRDefault="00597025" w:rsidP="00597025">
      <w:pPr>
        <w:pStyle w:val="Heading2"/>
        <w:pBdr>
          <w:bottom w:val="single" w:sz="8" w:space="0" w:color="4F81BD"/>
        </w:pBdr>
        <w:tabs>
          <w:tab w:val="left" w:pos="360"/>
        </w:tabs>
        <w:ind w:hanging="936"/>
      </w:pPr>
      <w:bookmarkStart w:id="96" w:name="_Toc269914393"/>
      <w:r w:rsidRPr="003E6FE3">
        <w:t>Transaction management</w:t>
      </w:r>
      <w:bookmarkEnd w:id="96"/>
    </w:p>
    <w:p w:rsidR="00597025" w:rsidRDefault="00D04553" w:rsidP="00597025">
      <w:pPr>
        <w:jc w:val="both"/>
        <w:rPr>
          <w:lang w:bidi="en-US"/>
        </w:rPr>
      </w:pPr>
      <w:r>
        <w:rPr>
          <w:lang w:bidi="en-US"/>
        </w:rPr>
        <w:t>This feature does not make any write operations on database.  It accesses file system to write indexes and it takes care of the transaction and appropriate exception handling.</w:t>
      </w:r>
    </w:p>
    <w:p w:rsidR="00597025" w:rsidRDefault="00597025" w:rsidP="00597025">
      <w:pPr>
        <w:pStyle w:val="Heading2"/>
        <w:pBdr>
          <w:bottom w:val="single" w:sz="8" w:space="0" w:color="4F81BD"/>
        </w:pBdr>
        <w:tabs>
          <w:tab w:val="left" w:pos="360"/>
        </w:tabs>
        <w:ind w:hanging="936"/>
      </w:pPr>
      <w:bookmarkStart w:id="97" w:name="_Toc269914394"/>
      <w:r>
        <w:t>Multi threading considerations</w:t>
      </w:r>
      <w:bookmarkEnd w:id="97"/>
    </w:p>
    <w:p w:rsidR="00597025" w:rsidRDefault="00597025" w:rsidP="00597025">
      <w:pPr>
        <w:rPr>
          <w:lang w:bidi="en-US"/>
        </w:rPr>
      </w:pPr>
      <w:r>
        <w:rPr>
          <w:lang w:bidi="en-US"/>
        </w:rPr>
        <w:t>This feature does not involve any multi threading operations.</w:t>
      </w:r>
    </w:p>
    <w:p w:rsidR="00597025" w:rsidRDefault="00597025" w:rsidP="00597025">
      <w:pPr>
        <w:pStyle w:val="Heading2"/>
        <w:pBdr>
          <w:bottom w:val="single" w:sz="8" w:space="0" w:color="4F81BD"/>
        </w:pBdr>
        <w:tabs>
          <w:tab w:val="left" w:pos="360"/>
        </w:tabs>
        <w:ind w:hanging="936"/>
      </w:pPr>
      <w:bookmarkStart w:id="98" w:name="_Toc269914395"/>
      <w:r>
        <w:t>Configuration / script changes</w:t>
      </w:r>
      <w:bookmarkEnd w:id="98"/>
    </w:p>
    <w:p w:rsidR="00597025" w:rsidRDefault="008E60B5" w:rsidP="00597025">
      <w:pPr>
        <w:rPr>
          <w:lang w:bidi="en-US"/>
        </w:rPr>
      </w:pPr>
      <w:r>
        <w:rPr>
          <w:lang w:bidi="en-US"/>
        </w:rPr>
        <w:t xml:space="preserve">An Ant target </w:t>
      </w:r>
      <w:r w:rsidR="00593B86">
        <w:rPr>
          <w:lang w:bidi="en-US"/>
        </w:rPr>
        <w:t>named</w:t>
      </w:r>
      <w:r>
        <w:rPr>
          <w:lang w:bidi="en-US"/>
        </w:rPr>
        <w:t xml:space="preserve"> “</w:t>
      </w:r>
      <w:r w:rsidR="0006117E" w:rsidRPr="0006117E">
        <w:rPr>
          <w:rFonts w:ascii="Courier" w:hAnsi="Courier"/>
          <w:lang w:bidi="en-US"/>
        </w:rPr>
        <w:t>run_keyword_search_indexer</w:t>
      </w:r>
      <w:r>
        <w:rPr>
          <w:lang w:bidi="en-US"/>
        </w:rPr>
        <w:t>”</w:t>
      </w:r>
      <w:r w:rsidR="00593B86">
        <w:rPr>
          <w:lang w:bidi="en-US"/>
        </w:rPr>
        <w:t xml:space="preserve"> is added</w:t>
      </w:r>
      <w:r>
        <w:rPr>
          <w:lang w:bidi="en-US"/>
        </w:rPr>
        <w:t xml:space="preserve"> that starts the indexing process for keyword search.</w:t>
      </w:r>
    </w:p>
    <w:p w:rsidR="00597025" w:rsidRDefault="00597025" w:rsidP="00597025">
      <w:pPr>
        <w:pStyle w:val="Heading2"/>
        <w:pBdr>
          <w:bottom w:val="single" w:sz="8" w:space="0" w:color="4F81BD"/>
        </w:pBdr>
        <w:tabs>
          <w:tab w:val="left" w:pos="360"/>
          <w:tab w:val="left" w:pos="450"/>
        </w:tabs>
        <w:ind w:hanging="936"/>
      </w:pPr>
      <w:r>
        <w:t xml:space="preserve"> </w:t>
      </w:r>
      <w:bookmarkStart w:id="99" w:name="_Toc269914396"/>
      <w:r>
        <w:t>Security considerations</w:t>
      </w:r>
      <w:bookmarkEnd w:id="99"/>
    </w:p>
    <w:p w:rsidR="002D2039" w:rsidRDefault="00597025">
      <w:pPr>
        <w:jc w:val="both"/>
        <w:rPr>
          <w:rFonts w:ascii="Courier" w:hAnsi="Courier"/>
        </w:rPr>
      </w:pPr>
      <w:r>
        <w:rPr>
          <w:lang w:bidi="en-US"/>
        </w:rPr>
        <w:t>This feature depends on caTissue’s underlying framework to handle security concerns.</w:t>
      </w:r>
      <w:r w:rsidR="00F75609">
        <w:rPr>
          <w:lang w:bidi="en-US"/>
        </w:rPr>
        <w:t xml:space="preserve"> As mentioned in the detailed design section, while showing the results on UI, keyword search is integrated with the caTissue’s legacy simple search module. This integration makes sure that all the authorization concerns and security checks are taken care of by the caTissue code itself.</w:t>
      </w:r>
    </w:p>
    <w:p w:rsidR="00A1474B" w:rsidRDefault="00A1474B" w:rsidP="00A1474B">
      <w:pPr>
        <w:pStyle w:val="Heading2"/>
        <w:numPr>
          <w:ilvl w:val="1"/>
          <w:numId w:val="1"/>
        </w:numPr>
        <w:ind w:left="540" w:hanging="540"/>
      </w:pPr>
      <w:bookmarkStart w:id="100" w:name="_Toc269658070"/>
      <w:bookmarkStart w:id="101" w:name="_Toc269914397"/>
      <w:r>
        <w:t>Database changes</w:t>
      </w:r>
      <w:bookmarkEnd w:id="100"/>
      <w:bookmarkEnd w:id="101"/>
    </w:p>
    <w:p w:rsidR="00A1474B" w:rsidRDefault="00A1474B" w:rsidP="00A1474B">
      <w:pPr>
        <w:jc w:val="both"/>
        <w:rPr>
          <w:lang w:bidi="en-US"/>
        </w:rPr>
      </w:pPr>
      <w:r>
        <w:rPr>
          <w:lang w:bidi="en-US"/>
        </w:rPr>
        <w:t>There are no database changes because of this feature.</w:t>
      </w:r>
    </w:p>
    <w:p w:rsidR="00FB31ED" w:rsidRDefault="00FB31ED">
      <w:pPr>
        <w:rPr>
          <w:lang w:bidi="en-US"/>
        </w:rPr>
      </w:pPr>
      <w:r>
        <w:rPr>
          <w:lang w:bidi="en-US"/>
        </w:rPr>
        <w:br w:type="page"/>
      </w:r>
    </w:p>
    <w:p w:rsidR="00FB31ED" w:rsidRDefault="00FB31ED" w:rsidP="00FB31ED">
      <w:pPr>
        <w:pStyle w:val="Heading1"/>
        <w:keepNext w:val="0"/>
        <w:keepLines w:val="0"/>
        <w:pageBreakBefore/>
        <w:pBdr>
          <w:bottom w:val="single" w:sz="12" w:space="1" w:color="365F91"/>
        </w:pBdr>
        <w:tabs>
          <w:tab w:val="num" w:pos="0"/>
        </w:tabs>
        <w:spacing w:before="600" w:after="80" w:line="240" w:lineRule="auto"/>
        <w:ind w:left="0" w:firstLine="0"/>
        <w:jc w:val="both"/>
        <w:rPr>
          <w:rFonts w:ascii="Cambria" w:eastAsia="Times New Roman" w:hAnsi="Cambria" w:cs="Times New Roman"/>
          <w:color w:val="365F91"/>
          <w:sz w:val="36"/>
          <w:szCs w:val="24"/>
          <w:lang w:bidi="en-US"/>
        </w:rPr>
      </w:pPr>
      <w:bookmarkStart w:id="102" w:name="_Toc269914398"/>
      <w:r>
        <w:rPr>
          <w:rFonts w:ascii="Cambria" w:eastAsia="Times New Roman" w:hAnsi="Cambria" w:cs="Times New Roman"/>
          <w:color w:val="365F91"/>
          <w:sz w:val="36"/>
          <w:szCs w:val="24"/>
          <w:lang w:bidi="en-US"/>
        </w:rPr>
        <w:lastRenderedPageBreak/>
        <w:t>Single sign on implementation</w:t>
      </w:r>
      <w:r w:rsidR="00F1466B">
        <w:rPr>
          <w:rFonts w:ascii="Cambria" w:eastAsia="Times New Roman" w:hAnsi="Cambria" w:cs="Times New Roman"/>
          <w:color w:val="365F91"/>
          <w:sz w:val="36"/>
          <w:szCs w:val="24"/>
          <w:lang w:bidi="en-US"/>
        </w:rPr>
        <w:t xml:space="preserve"> (SSO)</w:t>
      </w:r>
      <w:bookmarkEnd w:id="102"/>
    </w:p>
    <w:p w:rsidR="00FB31ED" w:rsidRDefault="00F1466B" w:rsidP="00FB31ED">
      <w:pPr>
        <w:jc w:val="both"/>
        <w:rPr>
          <w:lang w:bidi="en-US"/>
        </w:rPr>
      </w:pPr>
      <w:r>
        <w:rPr>
          <w:lang w:bidi="en-US"/>
        </w:rPr>
        <w:t>In caTissue v1.2 version, the application need</w:t>
      </w:r>
      <w:r w:rsidR="00AB399C">
        <w:rPr>
          <w:lang w:bidi="en-US"/>
        </w:rPr>
        <w:t>s</w:t>
      </w:r>
      <w:r>
        <w:rPr>
          <w:lang w:bidi="en-US"/>
        </w:rPr>
        <w:t xml:space="preserve"> to support deployment on single sign on environment. This will allow institutions to keep the authentication at a centralized server so that once the user is logged into the SSO </w:t>
      </w:r>
      <w:r w:rsidR="00FC78C6">
        <w:rPr>
          <w:lang w:bidi="en-US"/>
        </w:rPr>
        <w:t>server;</w:t>
      </w:r>
      <w:r>
        <w:rPr>
          <w:lang w:bidi="en-US"/>
        </w:rPr>
        <w:t xml:space="preserve"> individual applications will not need to authenticate the user again.</w:t>
      </w:r>
    </w:p>
    <w:p w:rsidR="00FC78C6" w:rsidRPr="00D463CA" w:rsidRDefault="00FC78C6" w:rsidP="00FB31ED">
      <w:pPr>
        <w:jc w:val="both"/>
        <w:rPr>
          <w:lang w:bidi="en-US"/>
        </w:rPr>
      </w:pPr>
      <w:r>
        <w:rPr>
          <w:lang w:bidi="en-US"/>
        </w:rPr>
        <w:t xml:space="preserve">This section explains how the SSO support is provided in caTissue application; how it is deployed with the SSO server. Also the integration between the IDP framework </w:t>
      </w:r>
      <w:r w:rsidR="00BD048D">
        <w:rPr>
          <w:lang w:bidi="en-US"/>
        </w:rPr>
        <w:t>and SSO</w:t>
      </w:r>
      <w:r>
        <w:rPr>
          <w:lang w:bidi="en-US"/>
        </w:rPr>
        <w:t xml:space="preserve"> server is explained in details.</w:t>
      </w:r>
    </w:p>
    <w:p w:rsidR="00FB31ED" w:rsidRPr="00AF3041" w:rsidRDefault="00FB31ED" w:rsidP="00FB31ED">
      <w:pPr>
        <w:pStyle w:val="Heading2"/>
        <w:numPr>
          <w:ilvl w:val="1"/>
          <w:numId w:val="1"/>
        </w:numPr>
        <w:tabs>
          <w:tab w:val="left" w:pos="360"/>
        </w:tabs>
        <w:ind w:hanging="936"/>
      </w:pPr>
      <w:bookmarkStart w:id="103" w:name="_Toc269914399"/>
      <w:r>
        <w:t>Design scope</w:t>
      </w:r>
      <w:bookmarkEnd w:id="103"/>
    </w:p>
    <w:p w:rsidR="00FB31ED" w:rsidRDefault="00FB31ED" w:rsidP="00FB31ED">
      <w:pPr>
        <w:jc w:val="both"/>
        <w:rPr>
          <w:lang w:bidi="en-US"/>
        </w:rPr>
      </w:pPr>
      <w:r>
        <w:rPr>
          <w:lang w:bidi="en-US"/>
        </w:rPr>
        <w:t>Following are the factors in scope for the design for this feature</w:t>
      </w:r>
    </w:p>
    <w:p w:rsidR="00FB31ED" w:rsidRDefault="00BD048D" w:rsidP="00FB31ED">
      <w:pPr>
        <w:pStyle w:val="ListParagraph"/>
        <w:numPr>
          <w:ilvl w:val="0"/>
          <w:numId w:val="20"/>
        </w:numPr>
        <w:jc w:val="both"/>
        <w:rPr>
          <w:lang w:bidi="en-US"/>
        </w:rPr>
      </w:pPr>
      <w:r>
        <w:rPr>
          <w:lang w:bidi="en-US"/>
        </w:rPr>
        <w:t>The caTissue application needs to recognize the presence of the SSO server once it is deployed</w:t>
      </w:r>
    </w:p>
    <w:p w:rsidR="00FB31ED" w:rsidRDefault="005B1068" w:rsidP="00FB31ED">
      <w:pPr>
        <w:pStyle w:val="ListParagraph"/>
        <w:numPr>
          <w:ilvl w:val="0"/>
          <w:numId w:val="20"/>
        </w:numPr>
        <w:jc w:val="both"/>
        <w:rPr>
          <w:lang w:bidi="en-US"/>
        </w:rPr>
      </w:pPr>
      <w:r>
        <w:rPr>
          <w:lang w:bidi="en-US"/>
        </w:rPr>
        <w:t>If the user is already logged in, caTissue application should not prompt the user for login again and it should work seamlessly.</w:t>
      </w:r>
    </w:p>
    <w:p w:rsidR="00FB31ED" w:rsidRDefault="005B1068" w:rsidP="00FB31ED">
      <w:pPr>
        <w:pStyle w:val="ListParagraph"/>
        <w:numPr>
          <w:ilvl w:val="0"/>
          <w:numId w:val="20"/>
        </w:numPr>
        <w:jc w:val="both"/>
        <w:rPr>
          <w:lang w:bidi="en-US"/>
        </w:rPr>
      </w:pPr>
      <w:r>
        <w:rPr>
          <w:lang w:bidi="en-US"/>
        </w:rPr>
        <w:t>The SSO server can be deployed on its own independent server or it can reside on the same caTissue server. Application should be able to work in either case.</w:t>
      </w:r>
    </w:p>
    <w:p w:rsidR="00FB31ED" w:rsidRDefault="003B51C4" w:rsidP="00FB31ED">
      <w:pPr>
        <w:pStyle w:val="ListParagraph"/>
        <w:numPr>
          <w:ilvl w:val="0"/>
          <w:numId w:val="20"/>
        </w:numPr>
        <w:jc w:val="both"/>
        <w:rPr>
          <w:lang w:bidi="en-US"/>
        </w:rPr>
      </w:pPr>
      <w:r>
        <w:rPr>
          <w:lang w:bidi="en-US"/>
        </w:rPr>
        <w:t>All the configured IDPs should work seamlessly even in the SSO environment.</w:t>
      </w:r>
    </w:p>
    <w:p w:rsidR="00FB31ED" w:rsidRDefault="00FB31ED" w:rsidP="00FB31ED">
      <w:pPr>
        <w:pStyle w:val="Heading2"/>
        <w:numPr>
          <w:ilvl w:val="1"/>
          <w:numId w:val="1"/>
        </w:numPr>
        <w:tabs>
          <w:tab w:val="left" w:pos="360"/>
        </w:tabs>
        <w:ind w:hanging="936"/>
      </w:pPr>
      <w:bookmarkStart w:id="104" w:name="_Toc269914400"/>
      <w:r>
        <w:t>Solution architecture</w:t>
      </w:r>
      <w:bookmarkEnd w:id="104"/>
    </w:p>
    <w:p w:rsidR="00FB31ED" w:rsidRDefault="00532959" w:rsidP="00FB31ED">
      <w:pPr>
        <w:jc w:val="both"/>
        <w:rPr>
          <w:lang w:bidi="en-US"/>
        </w:rPr>
      </w:pPr>
      <w:r>
        <w:rPr>
          <w:lang w:bidi="en-US"/>
        </w:rPr>
        <w:t xml:space="preserve">As mentioned above, all the authentication requests need to be routed through the SSO server and caTissue on its own should not handle user’s authentication. At the same time, user should be able to login using his IDP credentials in the SSO environment. </w:t>
      </w:r>
    </w:p>
    <w:p w:rsidR="00532959" w:rsidRDefault="00532959" w:rsidP="00FB31ED">
      <w:pPr>
        <w:jc w:val="both"/>
        <w:rPr>
          <w:lang w:bidi="en-US"/>
        </w:rPr>
      </w:pPr>
      <w:r>
        <w:rPr>
          <w:lang w:bidi="en-US"/>
        </w:rPr>
        <w:t>To achieve these requirements, use of CAS (Central authentication service)</w:t>
      </w:r>
      <w:r w:rsidR="0032588E">
        <w:rPr>
          <w:lang w:bidi="en-US"/>
        </w:rPr>
        <w:t xml:space="preserve"> SSO server</w:t>
      </w:r>
      <w:r w:rsidR="00BD194A">
        <w:rPr>
          <w:lang w:bidi="en-US"/>
        </w:rPr>
        <w:t xml:space="preserve"> is considered where CAS can be deployed in a separate web server or can reside on the same server which hosts caTissue.  CAS needs to be configured in such a way that the actual authentication is handled by the IDP framework itself. </w:t>
      </w:r>
      <w:r w:rsidR="007E684E">
        <w:rPr>
          <w:lang w:bidi="en-US"/>
        </w:rPr>
        <w:t xml:space="preserve"> Then the ticket </w:t>
      </w:r>
      <w:r w:rsidR="00233C6B">
        <w:rPr>
          <w:lang w:bidi="en-US"/>
        </w:rPr>
        <w:t xml:space="preserve">generated by CAS is stored in the user session and then for every subsequent request, a background request is submitted to CAS server to validate the ticket. The ticket generated by </w:t>
      </w:r>
      <w:r w:rsidR="002074C5">
        <w:rPr>
          <w:lang w:bidi="en-US"/>
        </w:rPr>
        <w:t>CAS is also stored in the browser cookie so that if user accesses any other application which is in the CAS SSO environment, user will not need to login again since the ticket will be obtained from the cookie and used for authentication.</w:t>
      </w:r>
    </w:p>
    <w:p w:rsidR="0006117E" w:rsidRDefault="00FB31ED" w:rsidP="0006117E">
      <w:pPr>
        <w:pStyle w:val="Heading2"/>
        <w:numPr>
          <w:ilvl w:val="2"/>
          <w:numId w:val="1"/>
        </w:numPr>
        <w:tabs>
          <w:tab w:val="left" w:pos="360"/>
        </w:tabs>
      </w:pPr>
      <w:bookmarkStart w:id="105" w:name="_Toc269914401"/>
      <w:r>
        <w:t>Detailed design</w:t>
      </w:r>
      <w:bookmarkEnd w:id="105"/>
    </w:p>
    <w:p w:rsidR="0006117E" w:rsidRDefault="007E684E" w:rsidP="006403E0">
      <w:pPr>
        <w:jc w:val="both"/>
        <w:rPr>
          <w:lang w:bidi="en-US"/>
        </w:rPr>
      </w:pPr>
      <w:r>
        <w:rPr>
          <w:lang w:bidi="en-US"/>
        </w:rPr>
        <w:t xml:space="preserve">When CAS is used as a SSO solution, all </w:t>
      </w:r>
      <w:r w:rsidR="00964F85">
        <w:rPr>
          <w:lang w:bidi="en-US"/>
        </w:rPr>
        <w:t xml:space="preserve">the login requests need to be redirected to CAS so that it can authenticate the user credentials and generate the ticket.  Following is the component / sequence diagram of caTissue configured with SSO </w:t>
      </w:r>
    </w:p>
    <w:p w:rsidR="0006117E" w:rsidRDefault="001F4A2B" w:rsidP="0006117E">
      <w:pPr>
        <w:keepNext/>
        <w:jc w:val="center"/>
      </w:pPr>
      <w:r>
        <w:rPr>
          <w:noProof/>
        </w:rPr>
        <w:lastRenderedPageBreak/>
        <w:drawing>
          <wp:inline distT="0" distB="0" distL="0" distR="0">
            <wp:extent cx="5210175" cy="2095500"/>
            <wp:effectExtent l="19050" t="19050" r="28575" b="19050"/>
            <wp:docPr id="18" name="Picture 17" descr="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gif"/>
                    <pic:cNvPicPr/>
                  </pic:nvPicPr>
                  <pic:blipFill>
                    <a:blip r:embed="rId30"/>
                    <a:stretch>
                      <a:fillRect/>
                    </a:stretch>
                  </pic:blipFill>
                  <pic:spPr>
                    <a:xfrm>
                      <a:off x="0" y="0"/>
                      <a:ext cx="5210175" cy="2095500"/>
                    </a:xfrm>
                    <a:prstGeom prst="rect">
                      <a:avLst/>
                    </a:prstGeom>
                    <a:ln>
                      <a:solidFill>
                        <a:schemeClr val="tx1"/>
                      </a:solidFill>
                    </a:ln>
                  </pic:spPr>
                </pic:pic>
              </a:graphicData>
            </a:graphic>
          </wp:inline>
        </w:drawing>
      </w:r>
    </w:p>
    <w:p w:rsidR="0006117E" w:rsidRDefault="00964F85" w:rsidP="0006117E">
      <w:pPr>
        <w:pStyle w:val="Caption"/>
        <w:jc w:val="center"/>
      </w:pPr>
      <w:bookmarkStart w:id="106" w:name="_Toc269748214"/>
      <w:r>
        <w:t xml:space="preserve">Figure </w:t>
      </w:r>
      <w:r w:rsidR="00352EA6">
        <w:fldChar w:fldCharType="begin"/>
      </w:r>
      <w:r>
        <w:instrText xml:space="preserve"> SEQ Figure \* ARABIC </w:instrText>
      </w:r>
      <w:r w:rsidR="00352EA6">
        <w:fldChar w:fldCharType="separate"/>
      </w:r>
      <w:r w:rsidR="008D5D51">
        <w:rPr>
          <w:noProof/>
        </w:rPr>
        <w:t>16</w:t>
      </w:r>
      <w:r w:rsidR="00352EA6">
        <w:fldChar w:fldCharType="end"/>
      </w:r>
      <w:r>
        <w:t>: SSO component / sequence diagram</w:t>
      </w:r>
      <w:bookmarkEnd w:id="106"/>
    </w:p>
    <w:p w:rsidR="0006117E" w:rsidRDefault="00964F85" w:rsidP="0006117E">
      <w:pPr>
        <w:jc w:val="both"/>
      </w:pPr>
      <w:r>
        <w:t>As shown in the diagram, “</w:t>
      </w:r>
      <w:r w:rsidR="0006117E" w:rsidRPr="0006117E">
        <w:rPr>
          <w:rFonts w:ascii="Courier" w:hAnsi="Courier"/>
        </w:rPr>
        <w:t>CAS</w:t>
      </w:r>
      <w:r>
        <w:t>” is the SSO server (which can be separate or the same application server which hosts caTissue application). “</w:t>
      </w:r>
      <w:r w:rsidR="0006117E" w:rsidRPr="0006117E">
        <w:rPr>
          <w:rFonts w:ascii="Courier" w:hAnsi="Courier"/>
        </w:rPr>
        <w:t>Portal application server</w:t>
      </w:r>
      <w:r>
        <w:t>” is the application server hosting the caTissue application. “</w:t>
      </w:r>
      <w:r w:rsidR="0006117E" w:rsidRPr="0006117E">
        <w:rPr>
          <w:rFonts w:ascii="Courier" w:hAnsi="Courier"/>
        </w:rPr>
        <w:t>Application/ Service</w:t>
      </w:r>
      <w:r>
        <w:t xml:space="preserve">” is the actual caTissue application representation. </w:t>
      </w:r>
    </w:p>
    <w:p w:rsidR="0006117E" w:rsidRDefault="00C37267" w:rsidP="0006117E">
      <w:pPr>
        <w:jc w:val="both"/>
      </w:pPr>
      <w:r>
        <w:t>The sequence of events that take place when user tries to access the caTissue application is as follows</w:t>
      </w:r>
    </w:p>
    <w:p w:rsidR="00C37267" w:rsidRPr="00C37267" w:rsidRDefault="00C37267" w:rsidP="00C37267">
      <w:pPr>
        <w:numPr>
          <w:ilvl w:val="0"/>
          <w:numId w:val="31"/>
        </w:numPr>
        <w:jc w:val="both"/>
      </w:pPr>
      <w:r w:rsidRPr="00C37267">
        <w:t>The user attempts to access an application using its URL. The user is redirected to the CAS login URL over an HTTPS connection, passing the name of the requested service as a parameter. The user is presented with a username/password dialog box.</w:t>
      </w:r>
    </w:p>
    <w:p w:rsidR="00C37267" w:rsidRPr="00C37267" w:rsidRDefault="00C37267" w:rsidP="00C37267">
      <w:pPr>
        <w:numPr>
          <w:ilvl w:val="0"/>
          <w:numId w:val="31"/>
        </w:numPr>
        <w:jc w:val="both"/>
      </w:pPr>
      <w:r w:rsidRPr="00C37267">
        <w:t>The user enters ID and password details and CAS attempts to authenticate the user. If authentication fails, the target application never hears about it -- the user remains at the CAS server.</w:t>
      </w:r>
    </w:p>
    <w:p w:rsidR="00C37267" w:rsidRPr="00C37267" w:rsidRDefault="00C37267" w:rsidP="00C37267">
      <w:pPr>
        <w:numPr>
          <w:ilvl w:val="0"/>
          <w:numId w:val="31"/>
        </w:numPr>
        <w:jc w:val="both"/>
      </w:pPr>
      <w:r w:rsidRPr="00C37267">
        <w:t xml:space="preserve">If authentication succeeds, then CAS redirects the user back to the target application, appending a parameter called a </w:t>
      </w:r>
      <w:r w:rsidRPr="00C37267">
        <w:rPr>
          <w:i/>
          <w:iCs/>
        </w:rPr>
        <w:t>ticket</w:t>
      </w:r>
      <w:r w:rsidRPr="00C37267">
        <w:t xml:space="preserve"> to the URL. CAS then attempts to create an in-memory cookie called a </w:t>
      </w:r>
      <w:r w:rsidRPr="00C37267">
        <w:rPr>
          <w:i/>
          <w:iCs/>
        </w:rPr>
        <w:t>ticket-granting cookie</w:t>
      </w:r>
      <w:r w:rsidRPr="00C37267">
        <w:t>. This is done to allow for automatic re-authentication later -- if present, then it indicates that the user has already successfully logged in and the user avoids having to re-enter his username and password.</w:t>
      </w:r>
    </w:p>
    <w:p w:rsidR="00C37267" w:rsidRDefault="00C37267" w:rsidP="00C37267">
      <w:pPr>
        <w:numPr>
          <w:ilvl w:val="0"/>
          <w:numId w:val="31"/>
        </w:numPr>
        <w:jc w:val="both"/>
      </w:pPr>
      <w:r w:rsidRPr="00C37267">
        <w:t>The application then validates that this is a correct ticket and represents a valid user by calling the CAS serviceValidate URL by opening an HTTPS connection and passing the ticket and service name as parameters. CAS checks that the supplied ticket is valid and is associated with the requested service. If validation is successful, CAS returns the username to the application.</w:t>
      </w:r>
    </w:p>
    <w:p w:rsidR="000813B0" w:rsidRDefault="000813B0" w:rsidP="00C37267">
      <w:pPr>
        <w:numPr>
          <w:ilvl w:val="0"/>
          <w:numId w:val="31"/>
        </w:numPr>
        <w:jc w:val="both"/>
      </w:pPr>
      <w:r>
        <w:t>Once the validation is successful at step # 4, control is passed to the home page of the application and user can then access the application.</w:t>
      </w:r>
    </w:p>
    <w:p w:rsidR="000813B0" w:rsidRDefault="000813B0" w:rsidP="00C37267">
      <w:pPr>
        <w:numPr>
          <w:ilvl w:val="0"/>
          <w:numId w:val="31"/>
        </w:numPr>
        <w:jc w:val="both"/>
      </w:pPr>
      <w:r>
        <w:t>One important thing to note here is that user does not even come to know about above mentioned steps since those take place internally in the CAS and caTissue application servers.</w:t>
      </w:r>
    </w:p>
    <w:p w:rsidR="0006117E" w:rsidRDefault="00AD5FD7" w:rsidP="0006117E">
      <w:pPr>
        <w:pStyle w:val="Heading2"/>
        <w:numPr>
          <w:ilvl w:val="2"/>
          <w:numId w:val="2"/>
        </w:numPr>
        <w:pBdr>
          <w:bottom w:val="single" w:sz="8" w:space="0" w:color="4F81BD"/>
        </w:pBdr>
        <w:tabs>
          <w:tab w:val="left" w:pos="360"/>
        </w:tabs>
      </w:pPr>
      <w:bookmarkStart w:id="107" w:name="_Toc269914402"/>
      <w:r w:rsidRPr="00AD5FD7">
        <w:lastRenderedPageBreak/>
        <w:t>Authentication using CAS</w:t>
      </w:r>
      <w:bookmarkEnd w:id="107"/>
    </w:p>
    <w:p w:rsidR="0006117E" w:rsidRDefault="000A3C51" w:rsidP="0006117E">
      <w:pPr>
        <w:jc w:val="both"/>
      </w:pPr>
      <w:r>
        <w:t xml:space="preserve">CAS provides a java interface which developers can use to integrate our own authentication mechanism in the CAS server. In caTissue, the actual authentication needs to </w:t>
      </w:r>
      <w:r w:rsidR="009450E6">
        <w:t xml:space="preserve">be </w:t>
      </w:r>
      <w:r>
        <w:t>carried out using one of the configured IDPs in the application itself so CAS server needs to be configured to provide a custom authentication handler which can work with caTissue’s framework of IDPs.</w:t>
      </w:r>
    </w:p>
    <w:p w:rsidR="0006117E" w:rsidRDefault="000A3C51" w:rsidP="0006117E">
      <w:pPr>
        <w:jc w:val="both"/>
      </w:pPr>
      <w:r>
        <w:t>Following class diagram represents the authentication handler that is configured in the CAS.</w:t>
      </w:r>
    </w:p>
    <w:p w:rsidR="0006117E" w:rsidRDefault="001F4A2B" w:rsidP="0006117E">
      <w:pPr>
        <w:keepNext/>
        <w:jc w:val="center"/>
      </w:pPr>
      <w:r>
        <w:rPr>
          <w:noProof/>
        </w:rPr>
        <w:drawing>
          <wp:inline distT="0" distB="0" distL="0" distR="0">
            <wp:extent cx="2247900" cy="1143000"/>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247900" cy="1143000"/>
                    </a:xfrm>
                    <a:prstGeom prst="rect">
                      <a:avLst/>
                    </a:prstGeom>
                    <a:noFill/>
                    <a:ln w="9525">
                      <a:noFill/>
                      <a:miter lim="800000"/>
                      <a:headEnd/>
                      <a:tailEnd/>
                    </a:ln>
                  </pic:spPr>
                </pic:pic>
              </a:graphicData>
            </a:graphic>
          </wp:inline>
        </w:drawing>
      </w:r>
    </w:p>
    <w:p w:rsidR="0006117E" w:rsidRDefault="008D5D51" w:rsidP="0006117E">
      <w:pPr>
        <w:pStyle w:val="Caption"/>
        <w:jc w:val="center"/>
      </w:pPr>
      <w:bookmarkStart w:id="108" w:name="_Toc269748215"/>
      <w:r>
        <w:t xml:space="preserve">Figure </w:t>
      </w:r>
      <w:r w:rsidR="00352EA6">
        <w:fldChar w:fldCharType="begin"/>
      </w:r>
      <w:r>
        <w:instrText xml:space="preserve"> SEQ Figure \* ARABIC </w:instrText>
      </w:r>
      <w:r w:rsidR="00352EA6">
        <w:fldChar w:fldCharType="separate"/>
      </w:r>
      <w:r>
        <w:rPr>
          <w:noProof/>
        </w:rPr>
        <w:t>17</w:t>
      </w:r>
      <w:r w:rsidR="00352EA6">
        <w:fldChar w:fldCharType="end"/>
      </w:r>
      <w:r>
        <w:t>: CAS Authentication handler class diagram</w:t>
      </w:r>
      <w:bookmarkEnd w:id="108"/>
    </w:p>
    <w:p w:rsidR="0006117E" w:rsidRDefault="0006117E" w:rsidP="0006117E">
      <w:pPr>
        <w:jc w:val="both"/>
        <w:rPr>
          <w:rFonts w:ascii="Courier" w:hAnsi="Courier"/>
          <w:b/>
          <w:lang w:bidi="en-US"/>
        </w:rPr>
      </w:pPr>
      <w:r w:rsidRPr="0006117E">
        <w:rPr>
          <w:rFonts w:ascii="Courier" w:hAnsi="Courier"/>
          <w:b/>
          <w:lang w:bidi="en-US"/>
        </w:rPr>
        <w:t>CaTissueAuthenticationHandler</w:t>
      </w:r>
    </w:p>
    <w:p w:rsidR="0006117E" w:rsidRDefault="003F27EF" w:rsidP="0006117E">
      <w:pPr>
        <w:jc w:val="both"/>
        <w:rPr>
          <w:lang w:bidi="en-US"/>
        </w:rPr>
      </w:pPr>
      <w:r>
        <w:rPr>
          <w:lang w:bidi="en-US"/>
        </w:rPr>
        <w:t>This is the class that is configured as the authentication handler in CAS. This class implements the CAS interface “</w:t>
      </w:r>
      <w:r w:rsidR="0006117E" w:rsidRPr="0006117E">
        <w:rPr>
          <w:rFonts w:ascii="Courier" w:hAnsi="Courier"/>
          <w:lang w:bidi="en-US"/>
        </w:rPr>
        <w:t>AuthenticationHandler</w:t>
      </w:r>
      <w:r>
        <w:rPr>
          <w:lang w:bidi="en-US"/>
        </w:rPr>
        <w:t xml:space="preserve">” </w:t>
      </w:r>
    </w:p>
    <w:p w:rsidR="0006117E" w:rsidRDefault="003F27EF" w:rsidP="0006117E">
      <w:pPr>
        <w:jc w:val="both"/>
        <w:rPr>
          <w:lang w:bidi="en-US"/>
        </w:rPr>
      </w:pPr>
      <w:r>
        <w:rPr>
          <w:lang w:bidi="en-US"/>
        </w:rPr>
        <w:t>Whenever a login request is submitted for caTissue, CAS invokes following method on this class to validate the credentials</w:t>
      </w:r>
    </w:p>
    <w:p w:rsidR="0006117E" w:rsidRDefault="0006117E" w:rsidP="0006117E">
      <w:pPr>
        <w:jc w:val="both"/>
        <w:rPr>
          <w:rFonts w:ascii="Courier" w:hAnsi="Courier"/>
          <w:lang w:bidi="en-US"/>
        </w:rPr>
      </w:pPr>
      <w:r w:rsidRPr="0006117E">
        <w:rPr>
          <w:rFonts w:ascii="Courier" w:hAnsi="Courier"/>
          <w:lang w:bidi="en-US"/>
        </w:rPr>
        <w:t>boolean authenticate(Credentials credentials) throws AuthenticationException;</w:t>
      </w:r>
    </w:p>
    <w:p w:rsidR="0006117E" w:rsidRDefault="00991D66" w:rsidP="0006117E">
      <w:pPr>
        <w:jc w:val="both"/>
        <w:rPr>
          <w:lang w:bidi="en-US"/>
        </w:rPr>
      </w:pPr>
      <w:r>
        <w:rPr>
          <w:lang w:bidi="en-US"/>
        </w:rPr>
        <w:t xml:space="preserve">The internal implementation of this class is such that it invokes appropriate IDP implementation class for the authentication </w:t>
      </w:r>
      <w:r w:rsidR="00F34068">
        <w:rPr>
          <w:lang w:bidi="en-US"/>
        </w:rPr>
        <w:t>based on the logged in user name</w:t>
      </w:r>
      <w:r w:rsidR="000B4259">
        <w:rPr>
          <w:lang w:bidi="en-US"/>
        </w:rPr>
        <w:t>. IDP implementation then checks for the credentials by querying underlying server</w:t>
      </w:r>
      <w:r w:rsidR="00F34068">
        <w:rPr>
          <w:lang w:bidi="en-US"/>
        </w:rPr>
        <w:t xml:space="preserve"> </w:t>
      </w:r>
      <w:r>
        <w:rPr>
          <w:lang w:bidi="en-US"/>
        </w:rPr>
        <w:t>and returns the status</w:t>
      </w:r>
      <w:r w:rsidR="000B4259">
        <w:rPr>
          <w:lang w:bidi="en-US"/>
        </w:rPr>
        <w:t xml:space="preserve"> to </w:t>
      </w:r>
      <w:r w:rsidR="0006117E" w:rsidRPr="0006117E">
        <w:rPr>
          <w:rFonts w:ascii="Courier" w:hAnsi="Courier"/>
          <w:lang w:bidi="en-US"/>
        </w:rPr>
        <w:t>CatissueAuthenticationHandle</w:t>
      </w:r>
      <w:r w:rsidR="000B4259">
        <w:rPr>
          <w:rFonts w:ascii="Courier" w:hAnsi="Courier"/>
          <w:lang w:bidi="en-US"/>
        </w:rPr>
        <w:t xml:space="preserve">r </w:t>
      </w:r>
      <w:r w:rsidR="000B4259">
        <w:rPr>
          <w:lang w:bidi="en-US"/>
        </w:rPr>
        <w:t xml:space="preserve">which then returns the same to CAS. </w:t>
      </w:r>
    </w:p>
    <w:p w:rsidR="0006117E" w:rsidRDefault="004A2CE5" w:rsidP="0006117E">
      <w:pPr>
        <w:jc w:val="both"/>
        <w:rPr>
          <w:lang w:bidi="en-US"/>
        </w:rPr>
      </w:pPr>
      <w:r>
        <w:rPr>
          <w:lang w:bidi="en-US"/>
        </w:rPr>
        <w:t>Once the user is validated, CAS generates ticket and as mentioned above, this ticket is then stored in the browser cookie as well as in the current user session so that user can directly access other associated applications without having to login.</w:t>
      </w:r>
    </w:p>
    <w:p w:rsidR="0006117E" w:rsidRDefault="00AD5FD7" w:rsidP="0006117E">
      <w:pPr>
        <w:pStyle w:val="Heading2"/>
        <w:numPr>
          <w:ilvl w:val="2"/>
          <w:numId w:val="2"/>
        </w:numPr>
        <w:pBdr>
          <w:bottom w:val="single" w:sz="8" w:space="0" w:color="4F81BD"/>
        </w:pBdr>
        <w:tabs>
          <w:tab w:val="left" w:pos="360"/>
        </w:tabs>
      </w:pPr>
      <w:bookmarkStart w:id="109" w:name="_Toc269914403"/>
      <w:r w:rsidRPr="00AD5FD7">
        <w:t>Integration with other applications for SSO</w:t>
      </w:r>
      <w:bookmarkEnd w:id="109"/>
    </w:p>
    <w:p w:rsidR="0006117E" w:rsidRDefault="00525B5E" w:rsidP="0006117E">
      <w:pPr>
        <w:jc w:val="both"/>
        <w:rPr>
          <w:lang w:bidi="en-US"/>
        </w:rPr>
      </w:pPr>
      <w:r>
        <w:rPr>
          <w:lang w:bidi="en-US"/>
        </w:rPr>
        <w:t>If other applications need to share the SSO with caTissue, then these applications have to have the same user base and support at least one IDP with caTissue application. Once this is ensured, then other applications will need to configure themselves with the same SSO server and they can start working on the same SSO server seamlessly.</w:t>
      </w:r>
    </w:p>
    <w:p w:rsidR="00FB31ED" w:rsidRDefault="00FB31ED" w:rsidP="00FB31ED">
      <w:pPr>
        <w:pStyle w:val="Heading2"/>
        <w:pBdr>
          <w:bottom w:val="single" w:sz="8" w:space="0" w:color="4F81BD"/>
        </w:pBdr>
        <w:tabs>
          <w:tab w:val="left" w:pos="360"/>
        </w:tabs>
        <w:ind w:hanging="936"/>
      </w:pPr>
      <w:bookmarkStart w:id="110" w:name="_Toc269914404"/>
      <w:r w:rsidRPr="00280860">
        <w:t>I/O considerations</w:t>
      </w:r>
      <w:bookmarkEnd w:id="110"/>
    </w:p>
    <w:p w:rsidR="00FB31ED" w:rsidRDefault="003876EE" w:rsidP="00FB31ED">
      <w:pPr>
        <w:jc w:val="both"/>
        <w:rPr>
          <w:lang w:bidi="en-US"/>
        </w:rPr>
      </w:pPr>
      <w:r>
        <w:rPr>
          <w:lang w:bidi="en-US"/>
        </w:rPr>
        <w:lastRenderedPageBreak/>
        <w:t>This feature depends on the actual IDP implementation to authenticate the user. Otherwise this feature does not introduce any I/O operations.</w:t>
      </w:r>
    </w:p>
    <w:p w:rsidR="00FB31ED" w:rsidRDefault="00FB31ED" w:rsidP="00FB31ED">
      <w:pPr>
        <w:pStyle w:val="Heading2"/>
        <w:pBdr>
          <w:bottom w:val="single" w:sz="8" w:space="0" w:color="4F81BD"/>
        </w:pBdr>
        <w:tabs>
          <w:tab w:val="left" w:pos="360"/>
        </w:tabs>
        <w:ind w:hanging="936"/>
      </w:pPr>
      <w:bookmarkStart w:id="111" w:name="_Toc269914405"/>
      <w:r>
        <w:t>Memory considerations</w:t>
      </w:r>
      <w:bookmarkEnd w:id="111"/>
    </w:p>
    <w:p w:rsidR="00FB31ED" w:rsidRDefault="00FB31ED" w:rsidP="00FB31ED">
      <w:pPr>
        <w:jc w:val="both"/>
        <w:rPr>
          <w:lang w:bidi="en-US"/>
        </w:rPr>
      </w:pPr>
      <w:r>
        <w:rPr>
          <w:lang w:bidi="en-US"/>
        </w:rPr>
        <w:t xml:space="preserve">This feature does not introduce any heavy </w:t>
      </w:r>
      <w:r w:rsidR="00BA2A1E">
        <w:rPr>
          <w:lang w:bidi="en-US"/>
        </w:rPr>
        <w:t xml:space="preserve">objects </w:t>
      </w:r>
      <w:r>
        <w:rPr>
          <w:lang w:bidi="en-US"/>
        </w:rPr>
        <w:t xml:space="preserve">in memory. </w:t>
      </w:r>
    </w:p>
    <w:p w:rsidR="00FB31ED" w:rsidRDefault="00FB31ED" w:rsidP="00FB31ED">
      <w:pPr>
        <w:pStyle w:val="Heading2"/>
        <w:pBdr>
          <w:bottom w:val="single" w:sz="8" w:space="0" w:color="4F81BD"/>
        </w:pBdr>
        <w:tabs>
          <w:tab w:val="left" w:pos="360"/>
        </w:tabs>
        <w:ind w:hanging="936"/>
      </w:pPr>
      <w:bookmarkStart w:id="112" w:name="_Toc269914406"/>
      <w:r>
        <w:t>Third party components</w:t>
      </w:r>
      <w:bookmarkEnd w:id="112"/>
    </w:p>
    <w:p w:rsidR="00FB31ED" w:rsidRDefault="00B054E1" w:rsidP="00FB31ED">
      <w:pPr>
        <w:jc w:val="both"/>
        <w:rPr>
          <w:lang w:bidi="en-US"/>
        </w:rPr>
      </w:pPr>
      <w:r>
        <w:rPr>
          <w:lang w:bidi="en-US"/>
        </w:rPr>
        <w:t xml:space="preserve">This feature makes extensive use of </w:t>
      </w:r>
      <w:hyperlink r:id="rId32" w:history="1">
        <w:r w:rsidRPr="007703FC">
          <w:rPr>
            <w:rStyle w:val="Hyperlink"/>
            <w:lang w:bidi="en-US"/>
          </w:rPr>
          <w:t>CAS</w:t>
        </w:r>
      </w:hyperlink>
      <w:r>
        <w:rPr>
          <w:lang w:bidi="en-US"/>
        </w:rPr>
        <w:t xml:space="preserve"> SSO server. CAS is an open source and free SSO implementation providing easy integration</w:t>
      </w:r>
      <w:r w:rsidR="00476D01">
        <w:rPr>
          <w:lang w:bidi="en-US"/>
        </w:rPr>
        <w:t xml:space="preserve"> with different applications and different authentication mechanisms.</w:t>
      </w:r>
    </w:p>
    <w:p w:rsidR="00FB31ED" w:rsidRDefault="00FB31ED" w:rsidP="00FB31ED">
      <w:pPr>
        <w:pStyle w:val="Heading2"/>
        <w:pBdr>
          <w:bottom w:val="single" w:sz="8" w:space="0" w:color="4F81BD"/>
        </w:pBdr>
        <w:tabs>
          <w:tab w:val="left" w:pos="360"/>
        </w:tabs>
        <w:ind w:hanging="936"/>
      </w:pPr>
      <w:bookmarkStart w:id="113" w:name="_Toc269914407"/>
      <w:r w:rsidRPr="006D4D72">
        <w:t>Crash recovery considerations</w:t>
      </w:r>
      <w:bookmarkEnd w:id="113"/>
    </w:p>
    <w:p w:rsidR="00FB31ED" w:rsidRDefault="00FB31ED" w:rsidP="00FB31ED">
      <w:pPr>
        <w:jc w:val="both"/>
        <w:rPr>
          <w:lang w:bidi="en-US"/>
        </w:rPr>
      </w:pPr>
      <w:r>
        <w:rPr>
          <w:lang w:bidi="en-US"/>
        </w:rPr>
        <w:t>This feature does not introduce any processes that can cause inconsistent application state in case of abrupt server shutdown.</w:t>
      </w:r>
    </w:p>
    <w:p w:rsidR="00FB31ED" w:rsidRDefault="00FB31ED" w:rsidP="00FB31ED">
      <w:pPr>
        <w:pStyle w:val="Heading2"/>
        <w:pBdr>
          <w:bottom w:val="single" w:sz="8" w:space="0" w:color="4F81BD"/>
        </w:pBdr>
        <w:tabs>
          <w:tab w:val="left" w:pos="360"/>
        </w:tabs>
        <w:ind w:hanging="936"/>
      </w:pPr>
      <w:bookmarkStart w:id="114" w:name="_Toc269914408"/>
      <w:r w:rsidRPr="003E6FE3">
        <w:t>Transaction management</w:t>
      </w:r>
      <w:bookmarkEnd w:id="114"/>
    </w:p>
    <w:p w:rsidR="00FB31ED" w:rsidRDefault="00FB31ED" w:rsidP="00FB31ED">
      <w:pPr>
        <w:jc w:val="both"/>
        <w:rPr>
          <w:lang w:bidi="en-US"/>
        </w:rPr>
      </w:pPr>
      <w:r>
        <w:rPr>
          <w:lang w:bidi="en-US"/>
        </w:rPr>
        <w:t xml:space="preserve">This feature </w:t>
      </w:r>
      <w:r w:rsidR="008B0A18">
        <w:rPr>
          <w:lang w:bidi="en-US"/>
        </w:rPr>
        <w:t>depends on underlying CAS server for any transaction management. Otherwise there are no additional transaction management risks.</w:t>
      </w:r>
    </w:p>
    <w:p w:rsidR="00FB31ED" w:rsidRDefault="00FB31ED" w:rsidP="00FB31ED">
      <w:pPr>
        <w:pStyle w:val="Heading2"/>
        <w:pBdr>
          <w:bottom w:val="single" w:sz="8" w:space="0" w:color="4F81BD"/>
        </w:pBdr>
        <w:tabs>
          <w:tab w:val="left" w:pos="360"/>
        </w:tabs>
        <w:ind w:hanging="936"/>
      </w:pPr>
      <w:bookmarkStart w:id="115" w:name="_Toc269914409"/>
      <w:r>
        <w:t>Multi threading considerations</w:t>
      </w:r>
      <w:bookmarkEnd w:id="115"/>
    </w:p>
    <w:p w:rsidR="00FB31ED" w:rsidRDefault="00FB31ED" w:rsidP="00FB31ED">
      <w:pPr>
        <w:rPr>
          <w:lang w:bidi="en-US"/>
        </w:rPr>
      </w:pPr>
      <w:r>
        <w:rPr>
          <w:lang w:bidi="en-US"/>
        </w:rPr>
        <w:t>This feature does not involve any multi threading operations.</w:t>
      </w:r>
    </w:p>
    <w:p w:rsidR="00FB31ED" w:rsidRDefault="00FB31ED" w:rsidP="00FB31ED">
      <w:pPr>
        <w:pStyle w:val="Heading2"/>
        <w:pBdr>
          <w:bottom w:val="single" w:sz="8" w:space="0" w:color="4F81BD"/>
        </w:pBdr>
        <w:tabs>
          <w:tab w:val="left" w:pos="360"/>
        </w:tabs>
        <w:ind w:hanging="936"/>
      </w:pPr>
      <w:bookmarkStart w:id="116" w:name="_Toc269914410"/>
      <w:r>
        <w:t>Configuration / script changes</w:t>
      </w:r>
      <w:bookmarkEnd w:id="116"/>
    </w:p>
    <w:p w:rsidR="0006117E" w:rsidRDefault="003E52A1" w:rsidP="0006117E">
      <w:r>
        <w:rPr>
          <w:lang w:bidi="en-US"/>
        </w:rPr>
        <w:t xml:space="preserve">There will be a </w:t>
      </w:r>
      <w:r w:rsidR="00A53AC4">
        <w:rPr>
          <w:lang w:bidi="en-US"/>
        </w:rPr>
        <w:t xml:space="preserve">property in the “caTissueInstall.properties” file where user will need to specify the URL of CAS server. </w:t>
      </w:r>
      <w:r>
        <w:rPr>
          <w:lang w:bidi="en-US"/>
        </w:rPr>
        <w:t xml:space="preserve"> Otherwise there are no additional script changes.</w:t>
      </w:r>
    </w:p>
    <w:p w:rsidR="00FB31ED" w:rsidRDefault="00FB31ED" w:rsidP="00FB31ED">
      <w:pPr>
        <w:pStyle w:val="Heading2"/>
        <w:pBdr>
          <w:bottom w:val="single" w:sz="8" w:space="0" w:color="4F81BD"/>
        </w:pBdr>
        <w:tabs>
          <w:tab w:val="left" w:pos="360"/>
          <w:tab w:val="left" w:pos="450"/>
        </w:tabs>
        <w:ind w:hanging="936"/>
      </w:pPr>
      <w:bookmarkStart w:id="117" w:name="_Toc269914411"/>
      <w:r>
        <w:t>Security considerations</w:t>
      </w:r>
      <w:bookmarkEnd w:id="117"/>
    </w:p>
    <w:p w:rsidR="00FB31ED" w:rsidRDefault="00FB31ED" w:rsidP="00FB31ED">
      <w:pPr>
        <w:jc w:val="both"/>
        <w:rPr>
          <w:rFonts w:ascii="Courier" w:hAnsi="Courier"/>
        </w:rPr>
      </w:pPr>
      <w:r>
        <w:rPr>
          <w:lang w:bidi="en-US"/>
        </w:rPr>
        <w:t xml:space="preserve">This feature depends on </w:t>
      </w:r>
      <w:r w:rsidR="00716211">
        <w:rPr>
          <w:lang w:bidi="en-US"/>
        </w:rPr>
        <w:t xml:space="preserve">CAS’ </w:t>
      </w:r>
      <w:r>
        <w:rPr>
          <w:lang w:bidi="en-US"/>
        </w:rPr>
        <w:t>underlying framework to handle security concerns.</w:t>
      </w:r>
    </w:p>
    <w:p w:rsidR="00FB31ED" w:rsidRDefault="00FB31ED" w:rsidP="00FB31ED">
      <w:pPr>
        <w:pStyle w:val="Heading2"/>
        <w:numPr>
          <w:ilvl w:val="1"/>
          <w:numId w:val="1"/>
        </w:numPr>
        <w:ind w:left="540" w:hanging="540"/>
      </w:pPr>
      <w:bookmarkStart w:id="118" w:name="_Toc269914412"/>
      <w:r>
        <w:t>Database changes</w:t>
      </w:r>
      <w:bookmarkEnd w:id="118"/>
    </w:p>
    <w:p w:rsidR="008B4514" w:rsidRDefault="00FB31ED" w:rsidP="00FB31ED">
      <w:pPr>
        <w:jc w:val="both"/>
        <w:rPr>
          <w:lang w:bidi="en-US"/>
        </w:rPr>
      </w:pPr>
      <w:r>
        <w:rPr>
          <w:lang w:bidi="en-US"/>
        </w:rPr>
        <w:t>There are no database changes because of this feature.</w:t>
      </w:r>
    </w:p>
    <w:p w:rsidR="002E3C6A" w:rsidRDefault="002E3C6A" w:rsidP="00FB31ED">
      <w:pPr>
        <w:jc w:val="both"/>
        <w:rPr>
          <w:lang w:bidi="en-US"/>
        </w:rPr>
      </w:pPr>
    </w:p>
    <w:p w:rsidR="002E3C6A" w:rsidRDefault="002E3C6A" w:rsidP="00FB31ED">
      <w:pPr>
        <w:jc w:val="both"/>
        <w:rPr>
          <w:lang w:bidi="en-US"/>
        </w:rPr>
      </w:pPr>
    </w:p>
    <w:p w:rsidR="002E3C6A" w:rsidRPr="004F231F" w:rsidRDefault="002E3C6A" w:rsidP="00FB31ED">
      <w:pPr>
        <w:jc w:val="both"/>
        <w:rPr>
          <w:lang w:bidi="en-US"/>
        </w:rPr>
      </w:pPr>
    </w:p>
    <w:sectPr w:rsidR="002E3C6A" w:rsidRPr="004F231F" w:rsidSect="00E76BFC">
      <w:headerReference w:type="default" r:id="rId33"/>
      <w:footerReference w:type="default" r:id="rId34"/>
      <w:headerReference w:type="first" r:id="rId3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656" w:rsidRDefault="00B22656" w:rsidP="00932B42">
      <w:pPr>
        <w:spacing w:after="0" w:line="240" w:lineRule="auto"/>
      </w:pPr>
      <w:r>
        <w:separator/>
      </w:r>
    </w:p>
  </w:endnote>
  <w:endnote w:type="continuationSeparator" w:id="1">
    <w:p w:rsidR="00B22656" w:rsidRDefault="00B22656" w:rsidP="00932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1BB" w:rsidRDefault="002471BB" w:rsidP="004E6C8C">
    <w:pPr>
      <w:pStyle w:val="Footer"/>
    </w:pPr>
    <w:r>
      <w:tab/>
    </w:r>
    <w:r>
      <w:tab/>
      <w:t>-</w:t>
    </w:r>
    <w:fldSimple w:instr=" PAGE   \* MERGEFORMAT ">
      <w:r w:rsidR="00195074">
        <w:rPr>
          <w:noProof/>
        </w:rPr>
        <w:t>4</w:t>
      </w:r>
    </w:fldSimple>
    <w:r>
      <w:t>-</w:t>
    </w:r>
  </w:p>
  <w:p w:rsidR="002471BB" w:rsidRDefault="002471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656" w:rsidRDefault="00B22656" w:rsidP="00932B42">
      <w:pPr>
        <w:spacing w:after="0" w:line="240" w:lineRule="auto"/>
      </w:pPr>
      <w:r>
        <w:separator/>
      </w:r>
    </w:p>
  </w:footnote>
  <w:footnote w:type="continuationSeparator" w:id="1">
    <w:p w:rsidR="00B22656" w:rsidRDefault="00B22656" w:rsidP="00932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1BB" w:rsidRDefault="002471BB" w:rsidP="00932B42">
    <w:pPr>
      <w:pStyle w:val="Header"/>
    </w:pPr>
    <w:r>
      <w:t>caTissue Suite v1.2 design document</w:t>
    </w:r>
    <w:r>
      <w:tab/>
      <w:t xml:space="preserve">    </w:t>
    </w:r>
    <w:r>
      <w:tab/>
    </w:r>
  </w:p>
  <w:p w:rsidR="002471BB" w:rsidRDefault="002471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1BB" w:rsidRDefault="002471BB" w:rsidP="00F8044A">
    <w:pPr>
      <w:pStyle w:val="Header"/>
      <w:tabs>
        <w:tab w:val="left" w:pos="7785"/>
      </w:tabs>
    </w:pPr>
    <w:r>
      <w:tab/>
    </w:r>
    <w:r>
      <w:tab/>
    </w:r>
    <w:r w:rsidRPr="00F8044A">
      <w:rPr>
        <w:noProof/>
      </w:rPr>
      <w:drawing>
        <wp:inline distT="0" distB="0" distL="0" distR="0">
          <wp:extent cx="685800" cy="617220"/>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685800" cy="617220"/>
                  </a:xfrm>
                  <a:prstGeom prst="rect">
                    <a:avLst/>
                  </a:prstGeom>
                  <a:noFill/>
                  <a:ln w="9525">
                    <a:noFill/>
                    <a:miter lim="800000"/>
                    <a:headEnd/>
                    <a:tailEnd/>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E6B38"/>
    <w:multiLevelType w:val="multilevel"/>
    <w:tmpl w:val="1018BC7A"/>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0E72498"/>
    <w:multiLevelType w:val="hybridMultilevel"/>
    <w:tmpl w:val="142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17199"/>
    <w:multiLevelType w:val="hybridMultilevel"/>
    <w:tmpl w:val="B560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56F8B"/>
    <w:multiLevelType w:val="hybridMultilevel"/>
    <w:tmpl w:val="FCE6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B134E"/>
    <w:multiLevelType w:val="hybridMultilevel"/>
    <w:tmpl w:val="A600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473CC"/>
    <w:multiLevelType w:val="hybridMultilevel"/>
    <w:tmpl w:val="5BFC5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80765"/>
    <w:multiLevelType w:val="hybridMultilevel"/>
    <w:tmpl w:val="B17A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64843"/>
    <w:multiLevelType w:val="hybridMultilevel"/>
    <w:tmpl w:val="D7F6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6E09EE"/>
    <w:multiLevelType w:val="multilevel"/>
    <w:tmpl w:val="3BB4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855572"/>
    <w:multiLevelType w:val="hybridMultilevel"/>
    <w:tmpl w:val="9E8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D17D20"/>
    <w:multiLevelType w:val="hybridMultilevel"/>
    <w:tmpl w:val="D9B8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B20F2B"/>
    <w:multiLevelType w:val="hybridMultilevel"/>
    <w:tmpl w:val="4348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C1225D"/>
    <w:multiLevelType w:val="hybridMultilevel"/>
    <w:tmpl w:val="EB08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75E88"/>
    <w:multiLevelType w:val="hybridMultilevel"/>
    <w:tmpl w:val="A9629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E43A6A"/>
    <w:multiLevelType w:val="multilevel"/>
    <w:tmpl w:val="BF7224E8"/>
    <w:lvl w:ilvl="0">
      <w:start w:val="1"/>
      <w:numFmt w:val="decimal"/>
      <w:pStyle w:val="Heading1"/>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93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0C0608D"/>
    <w:multiLevelType w:val="hybridMultilevel"/>
    <w:tmpl w:val="3550C796"/>
    <w:lvl w:ilvl="0" w:tplc="0409000F">
      <w:start w:val="1"/>
      <w:numFmt w:val="decimal"/>
      <w:lvlText w:val="%1."/>
      <w:lvlJc w:val="left"/>
      <w:pPr>
        <w:tabs>
          <w:tab w:val="num" w:pos="720"/>
        </w:tabs>
        <w:ind w:left="720" w:hanging="360"/>
      </w:pPr>
    </w:lvl>
    <w:lvl w:ilvl="1" w:tplc="E64EDB9C">
      <w:start w:val="3"/>
      <w:numFmt w:val="bullet"/>
      <w:lvlText w:val="-"/>
      <w:lvlJc w:val="left"/>
      <w:pPr>
        <w:tabs>
          <w:tab w:val="num" w:pos="1440"/>
        </w:tabs>
        <w:ind w:left="1440" w:hanging="360"/>
      </w:pPr>
      <w:rPr>
        <w:rFonts w:ascii="Arial" w:eastAsia="Times New Roman" w:hAnsi="Arial" w:cs="Aria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0D045FE"/>
    <w:multiLevelType w:val="hybridMultilevel"/>
    <w:tmpl w:val="D93A2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127647"/>
    <w:multiLevelType w:val="hybridMultilevel"/>
    <w:tmpl w:val="B644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15660B"/>
    <w:multiLevelType w:val="hybridMultilevel"/>
    <w:tmpl w:val="6CC8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122382"/>
    <w:multiLevelType w:val="hybridMultilevel"/>
    <w:tmpl w:val="E110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5C78C1"/>
    <w:multiLevelType w:val="hybridMultilevel"/>
    <w:tmpl w:val="C9F6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2"/>
  </w:num>
  <w:num w:numId="4">
    <w:abstractNumId w:val="10"/>
  </w:num>
  <w:num w:numId="5">
    <w:abstractNumId w:val="5"/>
  </w:num>
  <w:num w:numId="6">
    <w:abstractNumId w:val="13"/>
  </w:num>
  <w:num w:numId="7">
    <w:abstractNumId w:val="7"/>
  </w:num>
  <w:num w:numId="8">
    <w:abstractNumId w:val="2"/>
  </w:num>
  <w:num w:numId="9">
    <w:abstractNumId w:val="19"/>
  </w:num>
  <w:num w:numId="10">
    <w:abstractNumId w:val="20"/>
  </w:num>
  <w:num w:numId="11">
    <w:abstractNumId w:val="9"/>
  </w:num>
  <w:num w:numId="12">
    <w:abstractNumId w:val="14"/>
  </w:num>
  <w:num w:numId="13">
    <w:abstractNumId w:val="3"/>
  </w:num>
  <w:num w:numId="14">
    <w:abstractNumId w:val="18"/>
  </w:num>
  <w:num w:numId="15">
    <w:abstractNumId w:val="14"/>
  </w:num>
  <w:num w:numId="16">
    <w:abstractNumId w:val="14"/>
  </w:num>
  <w:num w:numId="17">
    <w:abstractNumId w:val="14"/>
  </w:num>
  <w:num w:numId="18">
    <w:abstractNumId w:val="6"/>
  </w:num>
  <w:num w:numId="19">
    <w:abstractNumId w:val="1"/>
  </w:num>
  <w:num w:numId="20">
    <w:abstractNumId w:val="17"/>
  </w:num>
  <w:num w:numId="21">
    <w:abstractNumId w:val="11"/>
  </w:num>
  <w:num w:numId="22">
    <w:abstractNumId w:val="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8"/>
  </w:num>
  <w:num w:numId="32">
    <w:abstractNumId w:val="14"/>
  </w:num>
  <w:num w:numId="33">
    <w:abstractNumId w:val="14"/>
  </w:num>
  <w:num w:numId="34">
    <w:abstractNumId w:val="14"/>
  </w:num>
  <w:num w:numId="35">
    <w:abstractNumId w:val="14"/>
  </w:num>
  <w:num w:numId="36">
    <w:abstractNumId w:val="15"/>
  </w:num>
  <w:num w:numId="37">
    <w:abstractNumId w:val="16"/>
  </w:num>
  <w:num w:numId="38">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272CD"/>
    <w:rsid w:val="00003773"/>
    <w:rsid w:val="00005B6C"/>
    <w:rsid w:val="00011498"/>
    <w:rsid w:val="00012758"/>
    <w:rsid w:val="000161A0"/>
    <w:rsid w:val="00020F56"/>
    <w:rsid w:val="00021701"/>
    <w:rsid w:val="00022133"/>
    <w:rsid w:val="00027218"/>
    <w:rsid w:val="00030B70"/>
    <w:rsid w:val="00031F4F"/>
    <w:rsid w:val="000335AE"/>
    <w:rsid w:val="00033F31"/>
    <w:rsid w:val="00042AF0"/>
    <w:rsid w:val="0004782E"/>
    <w:rsid w:val="0005604A"/>
    <w:rsid w:val="00056BC2"/>
    <w:rsid w:val="0006117E"/>
    <w:rsid w:val="00062347"/>
    <w:rsid w:val="00062EB3"/>
    <w:rsid w:val="00064EEF"/>
    <w:rsid w:val="000722B6"/>
    <w:rsid w:val="000813B0"/>
    <w:rsid w:val="000843BF"/>
    <w:rsid w:val="00085CC4"/>
    <w:rsid w:val="0009705C"/>
    <w:rsid w:val="000A140B"/>
    <w:rsid w:val="000A1CB3"/>
    <w:rsid w:val="000A3C51"/>
    <w:rsid w:val="000B4259"/>
    <w:rsid w:val="000B5FAB"/>
    <w:rsid w:val="000B6150"/>
    <w:rsid w:val="000C3142"/>
    <w:rsid w:val="000C55E6"/>
    <w:rsid w:val="000C770F"/>
    <w:rsid w:val="000C7CA5"/>
    <w:rsid w:val="000D2D4B"/>
    <w:rsid w:val="000D541B"/>
    <w:rsid w:val="000D7146"/>
    <w:rsid w:val="000E02A6"/>
    <w:rsid w:val="000E1044"/>
    <w:rsid w:val="000E21F6"/>
    <w:rsid w:val="000E3C0C"/>
    <w:rsid w:val="000E5049"/>
    <w:rsid w:val="000F2967"/>
    <w:rsid w:val="000F3DB0"/>
    <w:rsid w:val="000F769C"/>
    <w:rsid w:val="001015A1"/>
    <w:rsid w:val="0011029B"/>
    <w:rsid w:val="00111348"/>
    <w:rsid w:val="00115F78"/>
    <w:rsid w:val="00121088"/>
    <w:rsid w:val="0012283D"/>
    <w:rsid w:val="00131EE5"/>
    <w:rsid w:val="001339B5"/>
    <w:rsid w:val="00137974"/>
    <w:rsid w:val="00141A89"/>
    <w:rsid w:val="00152BBB"/>
    <w:rsid w:val="001537D3"/>
    <w:rsid w:val="00163DFA"/>
    <w:rsid w:val="001640BD"/>
    <w:rsid w:val="00170980"/>
    <w:rsid w:val="00172A85"/>
    <w:rsid w:val="001737D3"/>
    <w:rsid w:val="00175111"/>
    <w:rsid w:val="00175C81"/>
    <w:rsid w:val="00180F38"/>
    <w:rsid w:val="00181250"/>
    <w:rsid w:val="00182455"/>
    <w:rsid w:val="00187F3B"/>
    <w:rsid w:val="00190808"/>
    <w:rsid w:val="00195074"/>
    <w:rsid w:val="001B60DC"/>
    <w:rsid w:val="001B6BDA"/>
    <w:rsid w:val="001B6C1A"/>
    <w:rsid w:val="001C4044"/>
    <w:rsid w:val="001C4A85"/>
    <w:rsid w:val="001D02F2"/>
    <w:rsid w:val="001D20D9"/>
    <w:rsid w:val="001D398A"/>
    <w:rsid w:val="001D5C26"/>
    <w:rsid w:val="001D6180"/>
    <w:rsid w:val="001D7B0D"/>
    <w:rsid w:val="001E6FC9"/>
    <w:rsid w:val="001E709D"/>
    <w:rsid w:val="001F3D2C"/>
    <w:rsid w:val="001F4A2B"/>
    <w:rsid w:val="00201F48"/>
    <w:rsid w:val="00203F8D"/>
    <w:rsid w:val="00205F14"/>
    <w:rsid w:val="00206D18"/>
    <w:rsid w:val="002074C5"/>
    <w:rsid w:val="002104F1"/>
    <w:rsid w:val="002201AE"/>
    <w:rsid w:val="00225C1C"/>
    <w:rsid w:val="002304DE"/>
    <w:rsid w:val="002314E4"/>
    <w:rsid w:val="00233C6B"/>
    <w:rsid w:val="00236639"/>
    <w:rsid w:val="00236B96"/>
    <w:rsid w:val="00237495"/>
    <w:rsid w:val="00240299"/>
    <w:rsid w:val="002471BB"/>
    <w:rsid w:val="00250CF3"/>
    <w:rsid w:val="00255E07"/>
    <w:rsid w:val="002709DF"/>
    <w:rsid w:val="00271E02"/>
    <w:rsid w:val="00273DC9"/>
    <w:rsid w:val="00274A7E"/>
    <w:rsid w:val="002773E4"/>
    <w:rsid w:val="0028009D"/>
    <w:rsid w:val="00280860"/>
    <w:rsid w:val="00283FE6"/>
    <w:rsid w:val="00284C3D"/>
    <w:rsid w:val="00291C24"/>
    <w:rsid w:val="002A2A33"/>
    <w:rsid w:val="002A4335"/>
    <w:rsid w:val="002A4D29"/>
    <w:rsid w:val="002A6CAA"/>
    <w:rsid w:val="002B3B5A"/>
    <w:rsid w:val="002B6AC2"/>
    <w:rsid w:val="002C1192"/>
    <w:rsid w:val="002C2A06"/>
    <w:rsid w:val="002C4C6E"/>
    <w:rsid w:val="002C7632"/>
    <w:rsid w:val="002D0620"/>
    <w:rsid w:val="002D2039"/>
    <w:rsid w:val="002D271F"/>
    <w:rsid w:val="002D3A45"/>
    <w:rsid w:val="002D43C7"/>
    <w:rsid w:val="002D7F48"/>
    <w:rsid w:val="002E2FE7"/>
    <w:rsid w:val="002E3160"/>
    <w:rsid w:val="002E3C6A"/>
    <w:rsid w:val="002F3783"/>
    <w:rsid w:val="003042A0"/>
    <w:rsid w:val="00306DB3"/>
    <w:rsid w:val="003120BB"/>
    <w:rsid w:val="0031528C"/>
    <w:rsid w:val="0032154E"/>
    <w:rsid w:val="00322A03"/>
    <w:rsid w:val="0032448F"/>
    <w:rsid w:val="0032588E"/>
    <w:rsid w:val="00336909"/>
    <w:rsid w:val="00340E42"/>
    <w:rsid w:val="00341903"/>
    <w:rsid w:val="00341BF2"/>
    <w:rsid w:val="00344297"/>
    <w:rsid w:val="00346022"/>
    <w:rsid w:val="00352332"/>
    <w:rsid w:val="00352EA6"/>
    <w:rsid w:val="003558C3"/>
    <w:rsid w:val="00355A6C"/>
    <w:rsid w:val="0036138D"/>
    <w:rsid w:val="00361D41"/>
    <w:rsid w:val="00365B49"/>
    <w:rsid w:val="003677B5"/>
    <w:rsid w:val="00371A7A"/>
    <w:rsid w:val="00373D39"/>
    <w:rsid w:val="00374C0D"/>
    <w:rsid w:val="00375B4B"/>
    <w:rsid w:val="0038141B"/>
    <w:rsid w:val="00384692"/>
    <w:rsid w:val="00385CF4"/>
    <w:rsid w:val="0038653D"/>
    <w:rsid w:val="003876EE"/>
    <w:rsid w:val="003902E4"/>
    <w:rsid w:val="00394A96"/>
    <w:rsid w:val="00394AD5"/>
    <w:rsid w:val="003A0D26"/>
    <w:rsid w:val="003A10AC"/>
    <w:rsid w:val="003A5839"/>
    <w:rsid w:val="003A7032"/>
    <w:rsid w:val="003B2C7D"/>
    <w:rsid w:val="003B3CDF"/>
    <w:rsid w:val="003B51C4"/>
    <w:rsid w:val="003C2DA8"/>
    <w:rsid w:val="003C7177"/>
    <w:rsid w:val="003D50BC"/>
    <w:rsid w:val="003D617F"/>
    <w:rsid w:val="003E4342"/>
    <w:rsid w:val="003E52A1"/>
    <w:rsid w:val="003E68FD"/>
    <w:rsid w:val="003E690C"/>
    <w:rsid w:val="003E6F93"/>
    <w:rsid w:val="003E6FE3"/>
    <w:rsid w:val="003E7299"/>
    <w:rsid w:val="003F27EF"/>
    <w:rsid w:val="00400092"/>
    <w:rsid w:val="004014BD"/>
    <w:rsid w:val="00410077"/>
    <w:rsid w:val="004159E6"/>
    <w:rsid w:val="004174A6"/>
    <w:rsid w:val="00420D41"/>
    <w:rsid w:val="00426752"/>
    <w:rsid w:val="004349DA"/>
    <w:rsid w:val="00441DF7"/>
    <w:rsid w:val="004421A3"/>
    <w:rsid w:val="00456ABB"/>
    <w:rsid w:val="004604BF"/>
    <w:rsid w:val="004649CF"/>
    <w:rsid w:val="004664CD"/>
    <w:rsid w:val="00470972"/>
    <w:rsid w:val="00472E5C"/>
    <w:rsid w:val="004750F5"/>
    <w:rsid w:val="00475BBF"/>
    <w:rsid w:val="00476ACD"/>
    <w:rsid w:val="00476D01"/>
    <w:rsid w:val="004774B3"/>
    <w:rsid w:val="00477B4A"/>
    <w:rsid w:val="00480971"/>
    <w:rsid w:val="00484AD7"/>
    <w:rsid w:val="00495576"/>
    <w:rsid w:val="00496310"/>
    <w:rsid w:val="004A2CE5"/>
    <w:rsid w:val="004A63B4"/>
    <w:rsid w:val="004A6F46"/>
    <w:rsid w:val="004B1EAF"/>
    <w:rsid w:val="004C48D5"/>
    <w:rsid w:val="004D62F7"/>
    <w:rsid w:val="004D64B4"/>
    <w:rsid w:val="004E2542"/>
    <w:rsid w:val="004E28B7"/>
    <w:rsid w:val="004E4347"/>
    <w:rsid w:val="004E6C8C"/>
    <w:rsid w:val="004F231F"/>
    <w:rsid w:val="004F674B"/>
    <w:rsid w:val="00500BAE"/>
    <w:rsid w:val="00501672"/>
    <w:rsid w:val="00502428"/>
    <w:rsid w:val="00503358"/>
    <w:rsid w:val="00506225"/>
    <w:rsid w:val="00506FA7"/>
    <w:rsid w:val="005132CB"/>
    <w:rsid w:val="005163FB"/>
    <w:rsid w:val="005215B9"/>
    <w:rsid w:val="00525B5E"/>
    <w:rsid w:val="005265C0"/>
    <w:rsid w:val="00526715"/>
    <w:rsid w:val="00531305"/>
    <w:rsid w:val="00532959"/>
    <w:rsid w:val="00534EC9"/>
    <w:rsid w:val="005379BF"/>
    <w:rsid w:val="00540B5F"/>
    <w:rsid w:val="00540CDD"/>
    <w:rsid w:val="00543B60"/>
    <w:rsid w:val="00544CB0"/>
    <w:rsid w:val="00546FC2"/>
    <w:rsid w:val="00550854"/>
    <w:rsid w:val="00551248"/>
    <w:rsid w:val="00554412"/>
    <w:rsid w:val="005558D4"/>
    <w:rsid w:val="005646D6"/>
    <w:rsid w:val="005737F5"/>
    <w:rsid w:val="00575F3A"/>
    <w:rsid w:val="00576AD9"/>
    <w:rsid w:val="00581271"/>
    <w:rsid w:val="005830B1"/>
    <w:rsid w:val="005838A6"/>
    <w:rsid w:val="00586A27"/>
    <w:rsid w:val="005871A7"/>
    <w:rsid w:val="00593B86"/>
    <w:rsid w:val="00595864"/>
    <w:rsid w:val="0059693F"/>
    <w:rsid w:val="00597025"/>
    <w:rsid w:val="005A0806"/>
    <w:rsid w:val="005A5BBF"/>
    <w:rsid w:val="005A603A"/>
    <w:rsid w:val="005B1068"/>
    <w:rsid w:val="005B1EAB"/>
    <w:rsid w:val="005B23E1"/>
    <w:rsid w:val="005B2910"/>
    <w:rsid w:val="005B5027"/>
    <w:rsid w:val="005B5C2A"/>
    <w:rsid w:val="005C0430"/>
    <w:rsid w:val="005C3E48"/>
    <w:rsid w:val="005C4CA1"/>
    <w:rsid w:val="005C779F"/>
    <w:rsid w:val="005D3E18"/>
    <w:rsid w:val="005D5D1F"/>
    <w:rsid w:val="005E0CBC"/>
    <w:rsid w:val="005E708B"/>
    <w:rsid w:val="005E756D"/>
    <w:rsid w:val="005F352E"/>
    <w:rsid w:val="005F381F"/>
    <w:rsid w:val="00600201"/>
    <w:rsid w:val="00605AB1"/>
    <w:rsid w:val="0061143A"/>
    <w:rsid w:val="00617995"/>
    <w:rsid w:val="00624C88"/>
    <w:rsid w:val="00631909"/>
    <w:rsid w:val="00637EA5"/>
    <w:rsid w:val="0064014C"/>
    <w:rsid w:val="006403E0"/>
    <w:rsid w:val="00641FD7"/>
    <w:rsid w:val="0064544C"/>
    <w:rsid w:val="0064674D"/>
    <w:rsid w:val="00646858"/>
    <w:rsid w:val="00653AE5"/>
    <w:rsid w:val="0065642C"/>
    <w:rsid w:val="006603FD"/>
    <w:rsid w:val="00667DBC"/>
    <w:rsid w:val="006705A5"/>
    <w:rsid w:val="0067061C"/>
    <w:rsid w:val="00670B02"/>
    <w:rsid w:val="00680F93"/>
    <w:rsid w:val="00682B3B"/>
    <w:rsid w:val="0068577E"/>
    <w:rsid w:val="00690285"/>
    <w:rsid w:val="006913A5"/>
    <w:rsid w:val="00692686"/>
    <w:rsid w:val="00694BC3"/>
    <w:rsid w:val="00694D61"/>
    <w:rsid w:val="00696C1D"/>
    <w:rsid w:val="006A14C0"/>
    <w:rsid w:val="006A56DE"/>
    <w:rsid w:val="006B14F4"/>
    <w:rsid w:val="006B25FE"/>
    <w:rsid w:val="006B3570"/>
    <w:rsid w:val="006C159F"/>
    <w:rsid w:val="006C79BF"/>
    <w:rsid w:val="006D4D72"/>
    <w:rsid w:val="006D6B7A"/>
    <w:rsid w:val="006D6BD4"/>
    <w:rsid w:val="006D77AF"/>
    <w:rsid w:val="006E73AD"/>
    <w:rsid w:val="006E7FA4"/>
    <w:rsid w:val="006F15BD"/>
    <w:rsid w:val="006F4A48"/>
    <w:rsid w:val="007038AC"/>
    <w:rsid w:val="00707DF8"/>
    <w:rsid w:val="0071441C"/>
    <w:rsid w:val="00714929"/>
    <w:rsid w:val="00716211"/>
    <w:rsid w:val="00716D79"/>
    <w:rsid w:val="0072339C"/>
    <w:rsid w:val="0072668C"/>
    <w:rsid w:val="00726DE9"/>
    <w:rsid w:val="00727560"/>
    <w:rsid w:val="0073564C"/>
    <w:rsid w:val="007410C5"/>
    <w:rsid w:val="007412B4"/>
    <w:rsid w:val="007448F0"/>
    <w:rsid w:val="00750EA1"/>
    <w:rsid w:val="00757A55"/>
    <w:rsid w:val="007621AE"/>
    <w:rsid w:val="007703FC"/>
    <w:rsid w:val="0077490D"/>
    <w:rsid w:val="0077790E"/>
    <w:rsid w:val="00780FF5"/>
    <w:rsid w:val="00783DD7"/>
    <w:rsid w:val="00785DDC"/>
    <w:rsid w:val="00786C06"/>
    <w:rsid w:val="00790BDD"/>
    <w:rsid w:val="007932A8"/>
    <w:rsid w:val="00793B3F"/>
    <w:rsid w:val="007945F7"/>
    <w:rsid w:val="00794BE0"/>
    <w:rsid w:val="00795D63"/>
    <w:rsid w:val="007964E1"/>
    <w:rsid w:val="007A04DA"/>
    <w:rsid w:val="007A60D8"/>
    <w:rsid w:val="007A76BF"/>
    <w:rsid w:val="007B3092"/>
    <w:rsid w:val="007B5CF9"/>
    <w:rsid w:val="007C2A53"/>
    <w:rsid w:val="007E31C3"/>
    <w:rsid w:val="007E684E"/>
    <w:rsid w:val="00802B10"/>
    <w:rsid w:val="00804F2D"/>
    <w:rsid w:val="00810780"/>
    <w:rsid w:val="00815FF7"/>
    <w:rsid w:val="008171C8"/>
    <w:rsid w:val="00817B2B"/>
    <w:rsid w:val="0082042D"/>
    <w:rsid w:val="008246CC"/>
    <w:rsid w:val="008307CC"/>
    <w:rsid w:val="008308C1"/>
    <w:rsid w:val="0083797A"/>
    <w:rsid w:val="00837DDC"/>
    <w:rsid w:val="00844B5C"/>
    <w:rsid w:val="00845604"/>
    <w:rsid w:val="00846861"/>
    <w:rsid w:val="008475A2"/>
    <w:rsid w:val="00847D30"/>
    <w:rsid w:val="008542A3"/>
    <w:rsid w:val="008606A4"/>
    <w:rsid w:val="00862895"/>
    <w:rsid w:val="00864290"/>
    <w:rsid w:val="0087131E"/>
    <w:rsid w:val="00873122"/>
    <w:rsid w:val="00873588"/>
    <w:rsid w:val="008772AC"/>
    <w:rsid w:val="00881D6F"/>
    <w:rsid w:val="00886D58"/>
    <w:rsid w:val="00893C84"/>
    <w:rsid w:val="00894E5E"/>
    <w:rsid w:val="00895876"/>
    <w:rsid w:val="008966CC"/>
    <w:rsid w:val="008A18B9"/>
    <w:rsid w:val="008A20ED"/>
    <w:rsid w:val="008A482B"/>
    <w:rsid w:val="008A4A72"/>
    <w:rsid w:val="008A5932"/>
    <w:rsid w:val="008A6D5E"/>
    <w:rsid w:val="008B0A18"/>
    <w:rsid w:val="008B105F"/>
    <w:rsid w:val="008B28EC"/>
    <w:rsid w:val="008B4514"/>
    <w:rsid w:val="008B56AD"/>
    <w:rsid w:val="008B6BCB"/>
    <w:rsid w:val="008C12E3"/>
    <w:rsid w:val="008C3DFE"/>
    <w:rsid w:val="008D5D51"/>
    <w:rsid w:val="008E2256"/>
    <w:rsid w:val="008E33A1"/>
    <w:rsid w:val="008E60B5"/>
    <w:rsid w:val="008E6A34"/>
    <w:rsid w:val="008F0A6D"/>
    <w:rsid w:val="008F10EB"/>
    <w:rsid w:val="008F192C"/>
    <w:rsid w:val="008F56E4"/>
    <w:rsid w:val="008F64A0"/>
    <w:rsid w:val="008F6670"/>
    <w:rsid w:val="00900938"/>
    <w:rsid w:val="00900EB8"/>
    <w:rsid w:val="00901CB6"/>
    <w:rsid w:val="009029B6"/>
    <w:rsid w:val="00902CA6"/>
    <w:rsid w:val="00906820"/>
    <w:rsid w:val="0091217F"/>
    <w:rsid w:val="00912D8C"/>
    <w:rsid w:val="00926CB6"/>
    <w:rsid w:val="0092783E"/>
    <w:rsid w:val="00932B42"/>
    <w:rsid w:val="00935FDB"/>
    <w:rsid w:val="009450E6"/>
    <w:rsid w:val="00964F85"/>
    <w:rsid w:val="0097149D"/>
    <w:rsid w:val="0097251E"/>
    <w:rsid w:val="0098300C"/>
    <w:rsid w:val="00991D66"/>
    <w:rsid w:val="009A167C"/>
    <w:rsid w:val="009A2F01"/>
    <w:rsid w:val="009A6DF5"/>
    <w:rsid w:val="009B3AEA"/>
    <w:rsid w:val="009B3F86"/>
    <w:rsid w:val="009B465F"/>
    <w:rsid w:val="009C3A83"/>
    <w:rsid w:val="009C441F"/>
    <w:rsid w:val="009C520F"/>
    <w:rsid w:val="009E144F"/>
    <w:rsid w:val="009E370C"/>
    <w:rsid w:val="009E43A1"/>
    <w:rsid w:val="009E4A31"/>
    <w:rsid w:val="009F24B8"/>
    <w:rsid w:val="009F37A6"/>
    <w:rsid w:val="009F3A23"/>
    <w:rsid w:val="00A1474B"/>
    <w:rsid w:val="00A15F78"/>
    <w:rsid w:val="00A22193"/>
    <w:rsid w:val="00A22BD5"/>
    <w:rsid w:val="00A24EA7"/>
    <w:rsid w:val="00A27001"/>
    <w:rsid w:val="00A272CD"/>
    <w:rsid w:val="00A32D61"/>
    <w:rsid w:val="00A37746"/>
    <w:rsid w:val="00A41AA8"/>
    <w:rsid w:val="00A43101"/>
    <w:rsid w:val="00A475BD"/>
    <w:rsid w:val="00A50C7E"/>
    <w:rsid w:val="00A51EF1"/>
    <w:rsid w:val="00A524FE"/>
    <w:rsid w:val="00A52C1F"/>
    <w:rsid w:val="00A53AC4"/>
    <w:rsid w:val="00A53EA5"/>
    <w:rsid w:val="00A608F8"/>
    <w:rsid w:val="00A61235"/>
    <w:rsid w:val="00A64919"/>
    <w:rsid w:val="00A66D99"/>
    <w:rsid w:val="00A70629"/>
    <w:rsid w:val="00A74A48"/>
    <w:rsid w:val="00A75844"/>
    <w:rsid w:val="00A80579"/>
    <w:rsid w:val="00A84BB3"/>
    <w:rsid w:val="00A8642D"/>
    <w:rsid w:val="00A876BC"/>
    <w:rsid w:val="00AA4DCE"/>
    <w:rsid w:val="00AB399C"/>
    <w:rsid w:val="00AC072C"/>
    <w:rsid w:val="00AC69B7"/>
    <w:rsid w:val="00AD1D46"/>
    <w:rsid w:val="00AD4AE5"/>
    <w:rsid w:val="00AD4EA8"/>
    <w:rsid w:val="00AD5FD7"/>
    <w:rsid w:val="00AD6913"/>
    <w:rsid w:val="00AD7658"/>
    <w:rsid w:val="00AE2810"/>
    <w:rsid w:val="00AE741F"/>
    <w:rsid w:val="00AF3041"/>
    <w:rsid w:val="00AF6DEA"/>
    <w:rsid w:val="00B01FCD"/>
    <w:rsid w:val="00B054E1"/>
    <w:rsid w:val="00B068C6"/>
    <w:rsid w:val="00B21CE8"/>
    <w:rsid w:val="00B22656"/>
    <w:rsid w:val="00B23A7C"/>
    <w:rsid w:val="00B2797C"/>
    <w:rsid w:val="00B27D15"/>
    <w:rsid w:val="00B32F72"/>
    <w:rsid w:val="00B36DBE"/>
    <w:rsid w:val="00B63353"/>
    <w:rsid w:val="00B66BE0"/>
    <w:rsid w:val="00B7105E"/>
    <w:rsid w:val="00B77919"/>
    <w:rsid w:val="00B82605"/>
    <w:rsid w:val="00B84926"/>
    <w:rsid w:val="00B86E31"/>
    <w:rsid w:val="00B9252E"/>
    <w:rsid w:val="00B932EF"/>
    <w:rsid w:val="00B933B0"/>
    <w:rsid w:val="00B95AA2"/>
    <w:rsid w:val="00BA2A1E"/>
    <w:rsid w:val="00BA5BEB"/>
    <w:rsid w:val="00BB0D63"/>
    <w:rsid w:val="00BD0094"/>
    <w:rsid w:val="00BD03E9"/>
    <w:rsid w:val="00BD048D"/>
    <w:rsid w:val="00BD0F7D"/>
    <w:rsid w:val="00BD194A"/>
    <w:rsid w:val="00BD6E14"/>
    <w:rsid w:val="00BE56B6"/>
    <w:rsid w:val="00BF4AFC"/>
    <w:rsid w:val="00BF4B2F"/>
    <w:rsid w:val="00BF68E1"/>
    <w:rsid w:val="00C02980"/>
    <w:rsid w:val="00C04F60"/>
    <w:rsid w:val="00C115C8"/>
    <w:rsid w:val="00C11CF4"/>
    <w:rsid w:val="00C126AF"/>
    <w:rsid w:val="00C12D9D"/>
    <w:rsid w:val="00C1337D"/>
    <w:rsid w:val="00C151D6"/>
    <w:rsid w:val="00C15B99"/>
    <w:rsid w:val="00C20136"/>
    <w:rsid w:val="00C20380"/>
    <w:rsid w:val="00C228FA"/>
    <w:rsid w:val="00C24081"/>
    <w:rsid w:val="00C30241"/>
    <w:rsid w:val="00C32451"/>
    <w:rsid w:val="00C327BA"/>
    <w:rsid w:val="00C36CB0"/>
    <w:rsid w:val="00C37267"/>
    <w:rsid w:val="00C40A0F"/>
    <w:rsid w:val="00C41C63"/>
    <w:rsid w:val="00C429B6"/>
    <w:rsid w:val="00C4373C"/>
    <w:rsid w:val="00C55E04"/>
    <w:rsid w:val="00C57013"/>
    <w:rsid w:val="00C7025D"/>
    <w:rsid w:val="00C70C19"/>
    <w:rsid w:val="00C7262E"/>
    <w:rsid w:val="00C72799"/>
    <w:rsid w:val="00C73DA8"/>
    <w:rsid w:val="00C746A3"/>
    <w:rsid w:val="00C752F5"/>
    <w:rsid w:val="00C838FC"/>
    <w:rsid w:val="00C874AA"/>
    <w:rsid w:val="00C907A2"/>
    <w:rsid w:val="00C90CBE"/>
    <w:rsid w:val="00C90DC4"/>
    <w:rsid w:val="00C93BEA"/>
    <w:rsid w:val="00CA0644"/>
    <w:rsid w:val="00CA7112"/>
    <w:rsid w:val="00CC06D2"/>
    <w:rsid w:val="00CC0C7F"/>
    <w:rsid w:val="00CC47AA"/>
    <w:rsid w:val="00CD10C6"/>
    <w:rsid w:val="00CD278D"/>
    <w:rsid w:val="00CD4FDC"/>
    <w:rsid w:val="00CF01B4"/>
    <w:rsid w:val="00CF3485"/>
    <w:rsid w:val="00CF55CA"/>
    <w:rsid w:val="00CF70C6"/>
    <w:rsid w:val="00D04553"/>
    <w:rsid w:val="00D075CB"/>
    <w:rsid w:val="00D07674"/>
    <w:rsid w:val="00D14407"/>
    <w:rsid w:val="00D22168"/>
    <w:rsid w:val="00D23449"/>
    <w:rsid w:val="00D24B21"/>
    <w:rsid w:val="00D27877"/>
    <w:rsid w:val="00D278B2"/>
    <w:rsid w:val="00D315F8"/>
    <w:rsid w:val="00D3494A"/>
    <w:rsid w:val="00D35BB5"/>
    <w:rsid w:val="00D36EDA"/>
    <w:rsid w:val="00D36F68"/>
    <w:rsid w:val="00D407D0"/>
    <w:rsid w:val="00D44247"/>
    <w:rsid w:val="00D45099"/>
    <w:rsid w:val="00D463CA"/>
    <w:rsid w:val="00D555FF"/>
    <w:rsid w:val="00D60F81"/>
    <w:rsid w:val="00D6286D"/>
    <w:rsid w:val="00D639B8"/>
    <w:rsid w:val="00D63F43"/>
    <w:rsid w:val="00D66C1F"/>
    <w:rsid w:val="00D70601"/>
    <w:rsid w:val="00D75B62"/>
    <w:rsid w:val="00D7712B"/>
    <w:rsid w:val="00D84FF0"/>
    <w:rsid w:val="00D86B64"/>
    <w:rsid w:val="00D9146A"/>
    <w:rsid w:val="00D91952"/>
    <w:rsid w:val="00D91F6B"/>
    <w:rsid w:val="00D938BA"/>
    <w:rsid w:val="00D94B8D"/>
    <w:rsid w:val="00D979FF"/>
    <w:rsid w:val="00DA0926"/>
    <w:rsid w:val="00DA361D"/>
    <w:rsid w:val="00DA58FB"/>
    <w:rsid w:val="00DA5F8E"/>
    <w:rsid w:val="00DB18EF"/>
    <w:rsid w:val="00DB2966"/>
    <w:rsid w:val="00DB2A83"/>
    <w:rsid w:val="00DB48C4"/>
    <w:rsid w:val="00DB6D13"/>
    <w:rsid w:val="00DC22C4"/>
    <w:rsid w:val="00DC254A"/>
    <w:rsid w:val="00DD0C5C"/>
    <w:rsid w:val="00DD2E6B"/>
    <w:rsid w:val="00DD492D"/>
    <w:rsid w:val="00DE0FE3"/>
    <w:rsid w:val="00DE5459"/>
    <w:rsid w:val="00DF0DBD"/>
    <w:rsid w:val="00E00121"/>
    <w:rsid w:val="00E0428E"/>
    <w:rsid w:val="00E16492"/>
    <w:rsid w:val="00E16533"/>
    <w:rsid w:val="00E20EC1"/>
    <w:rsid w:val="00E31B4C"/>
    <w:rsid w:val="00E33957"/>
    <w:rsid w:val="00E47167"/>
    <w:rsid w:val="00E521C6"/>
    <w:rsid w:val="00E57CD1"/>
    <w:rsid w:val="00E742AE"/>
    <w:rsid w:val="00E76BFC"/>
    <w:rsid w:val="00E949AA"/>
    <w:rsid w:val="00E95752"/>
    <w:rsid w:val="00E95D0B"/>
    <w:rsid w:val="00E9630F"/>
    <w:rsid w:val="00E97779"/>
    <w:rsid w:val="00EA1552"/>
    <w:rsid w:val="00EB3382"/>
    <w:rsid w:val="00EB43A4"/>
    <w:rsid w:val="00EB7F3E"/>
    <w:rsid w:val="00EC0A78"/>
    <w:rsid w:val="00EC1A80"/>
    <w:rsid w:val="00EC2B5F"/>
    <w:rsid w:val="00EC3956"/>
    <w:rsid w:val="00EC5B4A"/>
    <w:rsid w:val="00EC5F96"/>
    <w:rsid w:val="00ED2FE0"/>
    <w:rsid w:val="00ED3D87"/>
    <w:rsid w:val="00EE75C4"/>
    <w:rsid w:val="00EE792E"/>
    <w:rsid w:val="00EF1DDF"/>
    <w:rsid w:val="00EF1E1E"/>
    <w:rsid w:val="00EF5462"/>
    <w:rsid w:val="00F07866"/>
    <w:rsid w:val="00F1059F"/>
    <w:rsid w:val="00F10630"/>
    <w:rsid w:val="00F10A6A"/>
    <w:rsid w:val="00F10E5E"/>
    <w:rsid w:val="00F11413"/>
    <w:rsid w:val="00F115C1"/>
    <w:rsid w:val="00F13F3A"/>
    <w:rsid w:val="00F1466B"/>
    <w:rsid w:val="00F169CF"/>
    <w:rsid w:val="00F21ED5"/>
    <w:rsid w:val="00F33BD6"/>
    <w:rsid w:val="00F34068"/>
    <w:rsid w:val="00F35A0E"/>
    <w:rsid w:val="00F36389"/>
    <w:rsid w:val="00F375FA"/>
    <w:rsid w:val="00F41527"/>
    <w:rsid w:val="00F4591E"/>
    <w:rsid w:val="00F54B5A"/>
    <w:rsid w:val="00F62559"/>
    <w:rsid w:val="00F66F0A"/>
    <w:rsid w:val="00F7262E"/>
    <w:rsid w:val="00F73BC1"/>
    <w:rsid w:val="00F75609"/>
    <w:rsid w:val="00F7679D"/>
    <w:rsid w:val="00F7727E"/>
    <w:rsid w:val="00F8044A"/>
    <w:rsid w:val="00F93611"/>
    <w:rsid w:val="00F963BF"/>
    <w:rsid w:val="00FA01D3"/>
    <w:rsid w:val="00FA23F7"/>
    <w:rsid w:val="00FA35A8"/>
    <w:rsid w:val="00FA39FF"/>
    <w:rsid w:val="00FA43DD"/>
    <w:rsid w:val="00FA6A2A"/>
    <w:rsid w:val="00FA7B9A"/>
    <w:rsid w:val="00FB1FEC"/>
    <w:rsid w:val="00FB31ED"/>
    <w:rsid w:val="00FB4CDD"/>
    <w:rsid w:val="00FC4B4F"/>
    <w:rsid w:val="00FC78C6"/>
    <w:rsid w:val="00FC798E"/>
    <w:rsid w:val="00FD121E"/>
    <w:rsid w:val="00FD36F9"/>
    <w:rsid w:val="00FD3B3B"/>
    <w:rsid w:val="00FD456E"/>
    <w:rsid w:val="00FD7763"/>
    <w:rsid w:val="00FE1BAA"/>
    <w:rsid w:val="00FE4D1E"/>
    <w:rsid w:val="00FE6580"/>
    <w:rsid w:val="00FF405B"/>
    <w:rsid w:val="00FF78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B8"/>
  </w:style>
  <w:style w:type="paragraph" w:styleId="Heading1">
    <w:name w:val="heading 1"/>
    <w:aliases w:val="Part"/>
    <w:basedOn w:val="Normal"/>
    <w:next w:val="Normal"/>
    <w:link w:val="Heading1Char"/>
    <w:qFormat/>
    <w:rsid w:val="00C90DC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Chapter Title"/>
    <w:basedOn w:val="Normal"/>
    <w:next w:val="Normal"/>
    <w:link w:val="Heading2Char"/>
    <w:qFormat/>
    <w:rsid w:val="007448F0"/>
    <w:pPr>
      <w:numPr>
        <w:ilvl w:val="1"/>
        <w:numId w:val="2"/>
      </w:numPr>
      <w:pBdr>
        <w:bottom w:val="single" w:sz="8" w:space="1" w:color="4F81BD"/>
      </w:pBdr>
      <w:spacing w:before="120" w:after="60" w:line="240" w:lineRule="auto"/>
      <w:jc w:val="both"/>
      <w:outlineLvl w:val="1"/>
    </w:pPr>
    <w:rPr>
      <w:rFonts w:ascii="Cambria" w:eastAsia="Times New Roman" w:hAnsi="Cambria" w:cs="Times New Roman"/>
      <w:color w:val="365F91"/>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5AE"/>
    <w:pPr>
      <w:ind w:left="720"/>
      <w:contextualSpacing/>
    </w:pPr>
  </w:style>
  <w:style w:type="character" w:styleId="CommentReference">
    <w:name w:val="annotation reference"/>
    <w:basedOn w:val="DefaultParagraphFont"/>
    <w:uiPriority w:val="99"/>
    <w:semiHidden/>
    <w:unhideWhenUsed/>
    <w:rsid w:val="00631909"/>
    <w:rPr>
      <w:sz w:val="16"/>
      <w:szCs w:val="16"/>
    </w:rPr>
  </w:style>
  <w:style w:type="paragraph" w:styleId="CommentText">
    <w:name w:val="annotation text"/>
    <w:basedOn w:val="Normal"/>
    <w:link w:val="CommentTextChar"/>
    <w:uiPriority w:val="99"/>
    <w:semiHidden/>
    <w:unhideWhenUsed/>
    <w:rsid w:val="00631909"/>
    <w:pPr>
      <w:spacing w:line="240" w:lineRule="auto"/>
    </w:pPr>
    <w:rPr>
      <w:sz w:val="20"/>
      <w:szCs w:val="20"/>
    </w:rPr>
  </w:style>
  <w:style w:type="character" w:customStyle="1" w:styleId="CommentTextChar">
    <w:name w:val="Comment Text Char"/>
    <w:basedOn w:val="DefaultParagraphFont"/>
    <w:link w:val="CommentText"/>
    <w:uiPriority w:val="99"/>
    <w:semiHidden/>
    <w:rsid w:val="00631909"/>
    <w:rPr>
      <w:sz w:val="20"/>
      <w:szCs w:val="20"/>
    </w:rPr>
  </w:style>
  <w:style w:type="paragraph" w:styleId="CommentSubject">
    <w:name w:val="annotation subject"/>
    <w:basedOn w:val="CommentText"/>
    <w:next w:val="CommentText"/>
    <w:link w:val="CommentSubjectChar"/>
    <w:uiPriority w:val="99"/>
    <w:semiHidden/>
    <w:unhideWhenUsed/>
    <w:rsid w:val="00631909"/>
    <w:rPr>
      <w:b/>
      <w:bCs/>
    </w:rPr>
  </w:style>
  <w:style w:type="character" w:customStyle="1" w:styleId="CommentSubjectChar">
    <w:name w:val="Comment Subject Char"/>
    <w:basedOn w:val="CommentTextChar"/>
    <w:link w:val="CommentSubject"/>
    <w:uiPriority w:val="99"/>
    <w:semiHidden/>
    <w:rsid w:val="00631909"/>
    <w:rPr>
      <w:b/>
      <w:bCs/>
      <w:sz w:val="20"/>
      <w:szCs w:val="20"/>
    </w:rPr>
  </w:style>
  <w:style w:type="paragraph" w:styleId="BalloonText">
    <w:name w:val="Balloon Text"/>
    <w:basedOn w:val="Normal"/>
    <w:link w:val="BalloonTextChar"/>
    <w:uiPriority w:val="99"/>
    <w:semiHidden/>
    <w:unhideWhenUsed/>
    <w:rsid w:val="00631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909"/>
    <w:rPr>
      <w:rFonts w:ascii="Tahoma" w:hAnsi="Tahoma" w:cs="Tahoma"/>
      <w:sz w:val="16"/>
      <w:szCs w:val="16"/>
    </w:rPr>
  </w:style>
  <w:style w:type="paragraph" w:styleId="NoSpacing">
    <w:name w:val="No Spacing"/>
    <w:link w:val="NoSpacingChar"/>
    <w:uiPriority w:val="1"/>
    <w:qFormat/>
    <w:rsid w:val="00E76BFC"/>
    <w:pPr>
      <w:spacing w:after="0" w:line="240" w:lineRule="auto"/>
    </w:pPr>
    <w:rPr>
      <w:rFonts w:eastAsiaTheme="minorEastAsia"/>
    </w:rPr>
  </w:style>
  <w:style w:type="character" w:customStyle="1" w:styleId="NoSpacingChar">
    <w:name w:val="No Spacing Char"/>
    <w:basedOn w:val="DefaultParagraphFont"/>
    <w:link w:val="NoSpacing"/>
    <w:uiPriority w:val="1"/>
    <w:rsid w:val="00E76BFC"/>
    <w:rPr>
      <w:rFonts w:eastAsiaTheme="minorEastAsia"/>
    </w:rPr>
  </w:style>
  <w:style w:type="paragraph" w:styleId="Header">
    <w:name w:val="header"/>
    <w:aliases w:val="1 (not to be included in TOC),Cover Page,ho,header odd,first"/>
    <w:basedOn w:val="Normal"/>
    <w:link w:val="HeaderChar"/>
    <w:uiPriority w:val="99"/>
    <w:unhideWhenUsed/>
    <w:rsid w:val="00932B42"/>
    <w:pPr>
      <w:tabs>
        <w:tab w:val="center" w:pos="4680"/>
        <w:tab w:val="right" w:pos="9360"/>
      </w:tabs>
      <w:spacing w:after="0" w:line="240" w:lineRule="auto"/>
    </w:pPr>
  </w:style>
  <w:style w:type="character" w:customStyle="1" w:styleId="HeaderChar">
    <w:name w:val="Header Char"/>
    <w:aliases w:val="1 (not to be included in TOC) Char,Cover Page Char,ho Char,header odd Char,first Char"/>
    <w:basedOn w:val="DefaultParagraphFont"/>
    <w:link w:val="Header"/>
    <w:uiPriority w:val="99"/>
    <w:rsid w:val="00932B42"/>
  </w:style>
  <w:style w:type="paragraph" w:styleId="Footer">
    <w:name w:val="footer"/>
    <w:basedOn w:val="Normal"/>
    <w:link w:val="FooterChar"/>
    <w:uiPriority w:val="99"/>
    <w:unhideWhenUsed/>
    <w:rsid w:val="00932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B42"/>
  </w:style>
  <w:style w:type="paragraph" w:styleId="Caption">
    <w:name w:val="caption"/>
    <w:basedOn w:val="Normal"/>
    <w:next w:val="Normal"/>
    <w:uiPriority w:val="35"/>
    <w:unhideWhenUsed/>
    <w:qFormat/>
    <w:rsid w:val="00344297"/>
    <w:pPr>
      <w:spacing w:line="240" w:lineRule="auto"/>
    </w:pPr>
    <w:rPr>
      <w:b/>
      <w:bCs/>
      <w:color w:val="4F81BD" w:themeColor="accent1"/>
      <w:sz w:val="18"/>
      <w:szCs w:val="18"/>
    </w:rPr>
  </w:style>
  <w:style w:type="table" w:styleId="TableGrid">
    <w:name w:val="Table Grid"/>
    <w:basedOn w:val="TableNormal"/>
    <w:uiPriority w:val="59"/>
    <w:rsid w:val="00C11C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Part Char"/>
    <w:basedOn w:val="DefaultParagraphFont"/>
    <w:link w:val="Heading1"/>
    <w:rsid w:val="00C90D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48F0"/>
    <w:pPr>
      <w:numPr>
        <w:numId w:val="0"/>
      </w:numPr>
      <w:outlineLvl w:val="9"/>
    </w:pPr>
  </w:style>
  <w:style w:type="paragraph" w:styleId="TOC1">
    <w:name w:val="toc 1"/>
    <w:basedOn w:val="Normal"/>
    <w:next w:val="Normal"/>
    <w:autoRedefine/>
    <w:uiPriority w:val="39"/>
    <w:unhideWhenUsed/>
    <w:rsid w:val="007448F0"/>
    <w:pPr>
      <w:spacing w:after="100"/>
    </w:pPr>
  </w:style>
  <w:style w:type="character" w:styleId="Hyperlink">
    <w:name w:val="Hyperlink"/>
    <w:basedOn w:val="DefaultParagraphFont"/>
    <w:uiPriority w:val="99"/>
    <w:unhideWhenUsed/>
    <w:rsid w:val="007448F0"/>
    <w:rPr>
      <w:color w:val="0000FF" w:themeColor="hyperlink"/>
      <w:u w:val="single"/>
    </w:rPr>
  </w:style>
  <w:style w:type="character" w:customStyle="1" w:styleId="Heading2Char">
    <w:name w:val="Heading 2 Char"/>
    <w:aliases w:val="Chapter Title Char"/>
    <w:basedOn w:val="DefaultParagraphFont"/>
    <w:link w:val="Heading2"/>
    <w:rsid w:val="007448F0"/>
    <w:rPr>
      <w:rFonts w:ascii="Cambria" w:eastAsia="Times New Roman" w:hAnsi="Cambria" w:cs="Times New Roman"/>
      <w:color w:val="365F91"/>
      <w:sz w:val="24"/>
      <w:szCs w:val="24"/>
      <w:lang w:bidi="en-US"/>
    </w:rPr>
  </w:style>
  <w:style w:type="paragraph" w:styleId="TOC2">
    <w:name w:val="toc 2"/>
    <w:basedOn w:val="Normal"/>
    <w:next w:val="Normal"/>
    <w:autoRedefine/>
    <w:uiPriority w:val="39"/>
    <w:unhideWhenUsed/>
    <w:rsid w:val="007C2A53"/>
    <w:pPr>
      <w:spacing w:after="100"/>
      <w:ind w:left="220"/>
    </w:pPr>
  </w:style>
  <w:style w:type="paragraph" w:styleId="TableofFigures">
    <w:name w:val="table of figures"/>
    <w:basedOn w:val="Normal"/>
    <w:next w:val="Normal"/>
    <w:uiPriority w:val="99"/>
    <w:unhideWhenUsed/>
    <w:rsid w:val="0031528C"/>
    <w:pPr>
      <w:spacing w:after="0"/>
    </w:pPr>
  </w:style>
  <w:style w:type="paragraph" w:styleId="TOC3">
    <w:name w:val="toc 3"/>
    <w:basedOn w:val="Normal"/>
    <w:next w:val="Normal"/>
    <w:autoRedefine/>
    <w:uiPriority w:val="39"/>
    <w:unhideWhenUsed/>
    <w:rsid w:val="0011029B"/>
    <w:pPr>
      <w:spacing w:after="100"/>
      <w:ind w:left="440"/>
    </w:pPr>
    <w:rPr>
      <w:rFonts w:eastAsiaTheme="minorEastAsia"/>
    </w:rPr>
  </w:style>
  <w:style w:type="paragraph" w:styleId="TOC4">
    <w:name w:val="toc 4"/>
    <w:basedOn w:val="Normal"/>
    <w:next w:val="Normal"/>
    <w:autoRedefine/>
    <w:uiPriority w:val="39"/>
    <w:unhideWhenUsed/>
    <w:rsid w:val="0011029B"/>
    <w:pPr>
      <w:spacing w:after="100"/>
      <w:ind w:left="660"/>
    </w:pPr>
    <w:rPr>
      <w:rFonts w:eastAsiaTheme="minorEastAsia"/>
    </w:rPr>
  </w:style>
  <w:style w:type="paragraph" w:styleId="TOC5">
    <w:name w:val="toc 5"/>
    <w:basedOn w:val="Normal"/>
    <w:next w:val="Normal"/>
    <w:autoRedefine/>
    <w:uiPriority w:val="39"/>
    <w:unhideWhenUsed/>
    <w:rsid w:val="0011029B"/>
    <w:pPr>
      <w:spacing w:after="100"/>
      <w:ind w:left="880"/>
    </w:pPr>
    <w:rPr>
      <w:rFonts w:eastAsiaTheme="minorEastAsia"/>
    </w:rPr>
  </w:style>
  <w:style w:type="paragraph" w:styleId="TOC6">
    <w:name w:val="toc 6"/>
    <w:basedOn w:val="Normal"/>
    <w:next w:val="Normal"/>
    <w:autoRedefine/>
    <w:uiPriority w:val="39"/>
    <w:unhideWhenUsed/>
    <w:rsid w:val="0011029B"/>
    <w:pPr>
      <w:spacing w:after="100"/>
      <w:ind w:left="1100"/>
    </w:pPr>
    <w:rPr>
      <w:rFonts w:eastAsiaTheme="minorEastAsia"/>
    </w:rPr>
  </w:style>
  <w:style w:type="paragraph" w:styleId="TOC7">
    <w:name w:val="toc 7"/>
    <w:basedOn w:val="Normal"/>
    <w:next w:val="Normal"/>
    <w:autoRedefine/>
    <w:uiPriority w:val="39"/>
    <w:unhideWhenUsed/>
    <w:rsid w:val="0011029B"/>
    <w:pPr>
      <w:spacing w:after="100"/>
      <w:ind w:left="1320"/>
    </w:pPr>
    <w:rPr>
      <w:rFonts w:eastAsiaTheme="minorEastAsia"/>
    </w:rPr>
  </w:style>
  <w:style w:type="paragraph" w:styleId="TOC8">
    <w:name w:val="toc 8"/>
    <w:basedOn w:val="Normal"/>
    <w:next w:val="Normal"/>
    <w:autoRedefine/>
    <w:uiPriority w:val="39"/>
    <w:unhideWhenUsed/>
    <w:rsid w:val="0011029B"/>
    <w:pPr>
      <w:spacing w:after="100"/>
      <w:ind w:left="1540"/>
    </w:pPr>
    <w:rPr>
      <w:rFonts w:eastAsiaTheme="minorEastAsia"/>
    </w:rPr>
  </w:style>
  <w:style w:type="paragraph" w:styleId="TOC9">
    <w:name w:val="toc 9"/>
    <w:basedOn w:val="Normal"/>
    <w:next w:val="Normal"/>
    <w:autoRedefine/>
    <w:uiPriority w:val="39"/>
    <w:unhideWhenUsed/>
    <w:rsid w:val="0011029B"/>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289013">
      <w:bodyDiv w:val="1"/>
      <w:marLeft w:val="0"/>
      <w:marRight w:val="0"/>
      <w:marTop w:val="0"/>
      <w:marBottom w:val="0"/>
      <w:divBdr>
        <w:top w:val="none" w:sz="0" w:space="0" w:color="auto"/>
        <w:left w:val="none" w:sz="0" w:space="0" w:color="auto"/>
        <w:bottom w:val="none" w:sz="0" w:space="0" w:color="auto"/>
        <w:right w:val="none" w:sz="0" w:space="0" w:color="auto"/>
      </w:divBdr>
    </w:div>
    <w:div w:id="237332073">
      <w:bodyDiv w:val="1"/>
      <w:marLeft w:val="0"/>
      <w:marRight w:val="0"/>
      <w:marTop w:val="0"/>
      <w:marBottom w:val="0"/>
      <w:divBdr>
        <w:top w:val="none" w:sz="0" w:space="0" w:color="auto"/>
        <w:left w:val="none" w:sz="0" w:space="0" w:color="auto"/>
        <w:bottom w:val="none" w:sz="0" w:space="0" w:color="auto"/>
        <w:right w:val="none" w:sz="0" w:space="0" w:color="auto"/>
      </w:divBdr>
    </w:div>
    <w:div w:id="447240570">
      <w:bodyDiv w:val="1"/>
      <w:marLeft w:val="0"/>
      <w:marRight w:val="0"/>
      <w:marTop w:val="0"/>
      <w:marBottom w:val="0"/>
      <w:divBdr>
        <w:top w:val="none" w:sz="0" w:space="0" w:color="auto"/>
        <w:left w:val="none" w:sz="0" w:space="0" w:color="auto"/>
        <w:bottom w:val="none" w:sz="0" w:space="0" w:color="auto"/>
        <w:right w:val="none" w:sz="0" w:space="0" w:color="auto"/>
      </w:divBdr>
      <w:divsChild>
        <w:div w:id="2094357575">
          <w:marLeft w:val="360"/>
          <w:marRight w:val="0"/>
          <w:marTop w:val="0"/>
          <w:marBottom w:val="0"/>
          <w:divBdr>
            <w:top w:val="none" w:sz="0" w:space="0" w:color="auto"/>
            <w:left w:val="none" w:sz="0" w:space="0" w:color="auto"/>
            <w:bottom w:val="none" w:sz="0" w:space="0" w:color="auto"/>
            <w:right w:val="none" w:sz="0" w:space="0" w:color="auto"/>
          </w:divBdr>
        </w:div>
        <w:div w:id="646279356">
          <w:marLeft w:val="360"/>
          <w:marRight w:val="0"/>
          <w:marTop w:val="0"/>
          <w:marBottom w:val="0"/>
          <w:divBdr>
            <w:top w:val="none" w:sz="0" w:space="0" w:color="auto"/>
            <w:left w:val="none" w:sz="0" w:space="0" w:color="auto"/>
            <w:bottom w:val="none" w:sz="0" w:space="0" w:color="auto"/>
            <w:right w:val="none" w:sz="0" w:space="0" w:color="auto"/>
          </w:divBdr>
        </w:div>
        <w:div w:id="2097746383">
          <w:marLeft w:val="360"/>
          <w:marRight w:val="0"/>
          <w:marTop w:val="0"/>
          <w:marBottom w:val="0"/>
          <w:divBdr>
            <w:top w:val="none" w:sz="0" w:space="0" w:color="auto"/>
            <w:left w:val="none" w:sz="0" w:space="0" w:color="auto"/>
            <w:bottom w:val="none" w:sz="0" w:space="0" w:color="auto"/>
            <w:right w:val="none" w:sz="0" w:space="0" w:color="auto"/>
          </w:divBdr>
        </w:div>
        <w:div w:id="616110046">
          <w:marLeft w:val="360"/>
          <w:marRight w:val="0"/>
          <w:marTop w:val="0"/>
          <w:marBottom w:val="0"/>
          <w:divBdr>
            <w:top w:val="none" w:sz="0" w:space="0" w:color="auto"/>
            <w:left w:val="none" w:sz="0" w:space="0" w:color="auto"/>
            <w:bottom w:val="none" w:sz="0" w:space="0" w:color="auto"/>
            <w:right w:val="none" w:sz="0" w:space="0" w:color="auto"/>
          </w:divBdr>
        </w:div>
        <w:div w:id="766465115">
          <w:marLeft w:val="360"/>
          <w:marRight w:val="0"/>
          <w:marTop w:val="0"/>
          <w:marBottom w:val="0"/>
          <w:divBdr>
            <w:top w:val="none" w:sz="0" w:space="0" w:color="auto"/>
            <w:left w:val="none" w:sz="0" w:space="0" w:color="auto"/>
            <w:bottom w:val="none" w:sz="0" w:space="0" w:color="auto"/>
            <w:right w:val="none" w:sz="0" w:space="0" w:color="auto"/>
          </w:divBdr>
        </w:div>
        <w:div w:id="1478643583">
          <w:marLeft w:val="360"/>
          <w:marRight w:val="0"/>
          <w:marTop w:val="0"/>
          <w:marBottom w:val="0"/>
          <w:divBdr>
            <w:top w:val="none" w:sz="0" w:space="0" w:color="auto"/>
            <w:left w:val="none" w:sz="0" w:space="0" w:color="auto"/>
            <w:bottom w:val="none" w:sz="0" w:space="0" w:color="auto"/>
            <w:right w:val="none" w:sz="0" w:space="0" w:color="auto"/>
          </w:divBdr>
        </w:div>
        <w:div w:id="620383045">
          <w:marLeft w:val="360"/>
          <w:marRight w:val="0"/>
          <w:marTop w:val="0"/>
          <w:marBottom w:val="0"/>
          <w:divBdr>
            <w:top w:val="none" w:sz="0" w:space="0" w:color="auto"/>
            <w:left w:val="none" w:sz="0" w:space="0" w:color="auto"/>
            <w:bottom w:val="none" w:sz="0" w:space="0" w:color="auto"/>
            <w:right w:val="none" w:sz="0" w:space="0" w:color="auto"/>
          </w:divBdr>
        </w:div>
        <w:div w:id="871460077">
          <w:marLeft w:val="360"/>
          <w:marRight w:val="0"/>
          <w:marTop w:val="0"/>
          <w:marBottom w:val="0"/>
          <w:divBdr>
            <w:top w:val="none" w:sz="0" w:space="0" w:color="auto"/>
            <w:left w:val="none" w:sz="0" w:space="0" w:color="auto"/>
            <w:bottom w:val="none" w:sz="0" w:space="0" w:color="auto"/>
            <w:right w:val="none" w:sz="0" w:space="0" w:color="auto"/>
          </w:divBdr>
        </w:div>
        <w:div w:id="1644390798">
          <w:marLeft w:val="360"/>
          <w:marRight w:val="0"/>
          <w:marTop w:val="0"/>
          <w:marBottom w:val="0"/>
          <w:divBdr>
            <w:top w:val="none" w:sz="0" w:space="0" w:color="auto"/>
            <w:left w:val="none" w:sz="0" w:space="0" w:color="auto"/>
            <w:bottom w:val="none" w:sz="0" w:space="0" w:color="auto"/>
            <w:right w:val="none" w:sz="0" w:space="0" w:color="auto"/>
          </w:divBdr>
        </w:div>
        <w:div w:id="522325487">
          <w:marLeft w:val="360"/>
          <w:marRight w:val="0"/>
          <w:marTop w:val="0"/>
          <w:marBottom w:val="0"/>
          <w:divBdr>
            <w:top w:val="none" w:sz="0" w:space="0" w:color="auto"/>
            <w:left w:val="none" w:sz="0" w:space="0" w:color="auto"/>
            <w:bottom w:val="none" w:sz="0" w:space="0" w:color="auto"/>
            <w:right w:val="none" w:sz="0" w:space="0" w:color="auto"/>
          </w:divBdr>
        </w:div>
        <w:div w:id="1860657693">
          <w:marLeft w:val="360"/>
          <w:marRight w:val="0"/>
          <w:marTop w:val="0"/>
          <w:marBottom w:val="0"/>
          <w:divBdr>
            <w:top w:val="none" w:sz="0" w:space="0" w:color="auto"/>
            <w:left w:val="none" w:sz="0" w:space="0" w:color="auto"/>
            <w:bottom w:val="none" w:sz="0" w:space="0" w:color="auto"/>
            <w:right w:val="none" w:sz="0" w:space="0" w:color="auto"/>
          </w:divBdr>
        </w:div>
      </w:divsChild>
    </w:div>
    <w:div w:id="506406330">
      <w:bodyDiv w:val="1"/>
      <w:marLeft w:val="0"/>
      <w:marRight w:val="0"/>
      <w:marTop w:val="0"/>
      <w:marBottom w:val="0"/>
      <w:divBdr>
        <w:top w:val="none" w:sz="0" w:space="0" w:color="auto"/>
        <w:left w:val="none" w:sz="0" w:space="0" w:color="auto"/>
        <w:bottom w:val="none" w:sz="0" w:space="0" w:color="auto"/>
        <w:right w:val="none" w:sz="0" w:space="0" w:color="auto"/>
      </w:divBdr>
      <w:divsChild>
        <w:div w:id="158035574">
          <w:marLeft w:val="360"/>
          <w:marRight w:val="0"/>
          <w:marTop w:val="0"/>
          <w:marBottom w:val="0"/>
          <w:divBdr>
            <w:top w:val="none" w:sz="0" w:space="0" w:color="auto"/>
            <w:left w:val="none" w:sz="0" w:space="0" w:color="auto"/>
            <w:bottom w:val="none" w:sz="0" w:space="0" w:color="auto"/>
            <w:right w:val="none" w:sz="0" w:space="0" w:color="auto"/>
          </w:divBdr>
        </w:div>
        <w:div w:id="1474370499">
          <w:marLeft w:val="360"/>
          <w:marRight w:val="0"/>
          <w:marTop w:val="0"/>
          <w:marBottom w:val="0"/>
          <w:divBdr>
            <w:top w:val="none" w:sz="0" w:space="0" w:color="auto"/>
            <w:left w:val="none" w:sz="0" w:space="0" w:color="auto"/>
            <w:bottom w:val="none" w:sz="0" w:space="0" w:color="auto"/>
            <w:right w:val="none" w:sz="0" w:space="0" w:color="auto"/>
          </w:divBdr>
        </w:div>
        <w:div w:id="289021021">
          <w:marLeft w:val="360"/>
          <w:marRight w:val="0"/>
          <w:marTop w:val="0"/>
          <w:marBottom w:val="0"/>
          <w:divBdr>
            <w:top w:val="none" w:sz="0" w:space="0" w:color="auto"/>
            <w:left w:val="none" w:sz="0" w:space="0" w:color="auto"/>
            <w:bottom w:val="none" w:sz="0" w:space="0" w:color="auto"/>
            <w:right w:val="none" w:sz="0" w:space="0" w:color="auto"/>
          </w:divBdr>
        </w:div>
        <w:div w:id="1088230348">
          <w:marLeft w:val="360"/>
          <w:marRight w:val="0"/>
          <w:marTop w:val="0"/>
          <w:marBottom w:val="0"/>
          <w:divBdr>
            <w:top w:val="none" w:sz="0" w:space="0" w:color="auto"/>
            <w:left w:val="none" w:sz="0" w:space="0" w:color="auto"/>
            <w:bottom w:val="none" w:sz="0" w:space="0" w:color="auto"/>
            <w:right w:val="none" w:sz="0" w:space="0" w:color="auto"/>
          </w:divBdr>
        </w:div>
        <w:div w:id="336885069">
          <w:marLeft w:val="360"/>
          <w:marRight w:val="0"/>
          <w:marTop w:val="0"/>
          <w:marBottom w:val="0"/>
          <w:divBdr>
            <w:top w:val="none" w:sz="0" w:space="0" w:color="auto"/>
            <w:left w:val="none" w:sz="0" w:space="0" w:color="auto"/>
            <w:bottom w:val="none" w:sz="0" w:space="0" w:color="auto"/>
            <w:right w:val="none" w:sz="0" w:space="0" w:color="auto"/>
          </w:divBdr>
        </w:div>
        <w:div w:id="1168595793">
          <w:marLeft w:val="360"/>
          <w:marRight w:val="0"/>
          <w:marTop w:val="0"/>
          <w:marBottom w:val="0"/>
          <w:divBdr>
            <w:top w:val="none" w:sz="0" w:space="0" w:color="auto"/>
            <w:left w:val="none" w:sz="0" w:space="0" w:color="auto"/>
            <w:bottom w:val="none" w:sz="0" w:space="0" w:color="auto"/>
            <w:right w:val="none" w:sz="0" w:space="0" w:color="auto"/>
          </w:divBdr>
        </w:div>
        <w:div w:id="162283452">
          <w:marLeft w:val="360"/>
          <w:marRight w:val="0"/>
          <w:marTop w:val="0"/>
          <w:marBottom w:val="0"/>
          <w:divBdr>
            <w:top w:val="none" w:sz="0" w:space="0" w:color="auto"/>
            <w:left w:val="none" w:sz="0" w:space="0" w:color="auto"/>
            <w:bottom w:val="none" w:sz="0" w:space="0" w:color="auto"/>
            <w:right w:val="none" w:sz="0" w:space="0" w:color="auto"/>
          </w:divBdr>
        </w:div>
        <w:div w:id="490756667">
          <w:marLeft w:val="360"/>
          <w:marRight w:val="0"/>
          <w:marTop w:val="0"/>
          <w:marBottom w:val="0"/>
          <w:divBdr>
            <w:top w:val="none" w:sz="0" w:space="0" w:color="auto"/>
            <w:left w:val="none" w:sz="0" w:space="0" w:color="auto"/>
            <w:bottom w:val="none" w:sz="0" w:space="0" w:color="auto"/>
            <w:right w:val="none" w:sz="0" w:space="0" w:color="auto"/>
          </w:divBdr>
        </w:div>
        <w:div w:id="681975787">
          <w:marLeft w:val="360"/>
          <w:marRight w:val="0"/>
          <w:marTop w:val="0"/>
          <w:marBottom w:val="0"/>
          <w:divBdr>
            <w:top w:val="none" w:sz="0" w:space="0" w:color="auto"/>
            <w:left w:val="none" w:sz="0" w:space="0" w:color="auto"/>
            <w:bottom w:val="none" w:sz="0" w:space="0" w:color="auto"/>
            <w:right w:val="none" w:sz="0" w:space="0" w:color="auto"/>
          </w:divBdr>
        </w:div>
        <w:div w:id="238247578">
          <w:marLeft w:val="360"/>
          <w:marRight w:val="0"/>
          <w:marTop w:val="0"/>
          <w:marBottom w:val="0"/>
          <w:divBdr>
            <w:top w:val="none" w:sz="0" w:space="0" w:color="auto"/>
            <w:left w:val="none" w:sz="0" w:space="0" w:color="auto"/>
            <w:bottom w:val="none" w:sz="0" w:space="0" w:color="auto"/>
            <w:right w:val="none" w:sz="0" w:space="0" w:color="auto"/>
          </w:divBdr>
        </w:div>
        <w:div w:id="2138987784">
          <w:marLeft w:val="360"/>
          <w:marRight w:val="0"/>
          <w:marTop w:val="0"/>
          <w:marBottom w:val="0"/>
          <w:divBdr>
            <w:top w:val="none" w:sz="0" w:space="0" w:color="auto"/>
            <w:left w:val="none" w:sz="0" w:space="0" w:color="auto"/>
            <w:bottom w:val="none" w:sz="0" w:space="0" w:color="auto"/>
            <w:right w:val="none" w:sz="0" w:space="0" w:color="auto"/>
          </w:divBdr>
        </w:div>
      </w:divsChild>
    </w:div>
    <w:div w:id="557787785">
      <w:bodyDiv w:val="1"/>
      <w:marLeft w:val="0"/>
      <w:marRight w:val="0"/>
      <w:marTop w:val="0"/>
      <w:marBottom w:val="0"/>
      <w:divBdr>
        <w:top w:val="none" w:sz="0" w:space="0" w:color="auto"/>
        <w:left w:val="none" w:sz="0" w:space="0" w:color="auto"/>
        <w:bottom w:val="none" w:sz="0" w:space="0" w:color="auto"/>
        <w:right w:val="none" w:sz="0" w:space="0" w:color="auto"/>
      </w:divBdr>
      <w:divsChild>
        <w:div w:id="2012635050">
          <w:marLeft w:val="360"/>
          <w:marRight w:val="0"/>
          <w:marTop w:val="0"/>
          <w:marBottom w:val="0"/>
          <w:divBdr>
            <w:top w:val="none" w:sz="0" w:space="0" w:color="auto"/>
            <w:left w:val="none" w:sz="0" w:space="0" w:color="auto"/>
            <w:bottom w:val="none" w:sz="0" w:space="0" w:color="auto"/>
            <w:right w:val="none" w:sz="0" w:space="0" w:color="auto"/>
          </w:divBdr>
        </w:div>
        <w:div w:id="484857841">
          <w:marLeft w:val="360"/>
          <w:marRight w:val="0"/>
          <w:marTop w:val="0"/>
          <w:marBottom w:val="0"/>
          <w:divBdr>
            <w:top w:val="none" w:sz="0" w:space="0" w:color="auto"/>
            <w:left w:val="none" w:sz="0" w:space="0" w:color="auto"/>
            <w:bottom w:val="none" w:sz="0" w:space="0" w:color="auto"/>
            <w:right w:val="none" w:sz="0" w:space="0" w:color="auto"/>
          </w:divBdr>
        </w:div>
        <w:div w:id="1403287890">
          <w:marLeft w:val="360"/>
          <w:marRight w:val="0"/>
          <w:marTop w:val="0"/>
          <w:marBottom w:val="0"/>
          <w:divBdr>
            <w:top w:val="none" w:sz="0" w:space="0" w:color="auto"/>
            <w:left w:val="none" w:sz="0" w:space="0" w:color="auto"/>
            <w:bottom w:val="none" w:sz="0" w:space="0" w:color="auto"/>
            <w:right w:val="none" w:sz="0" w:space="0" w:color="auto"/>
          </w:divBdr>
        </w:div>
        <w:div w:id="1054156342">
          <w:marLeft w:val="360"/>
          <w:marRight w:val="0"/>
          <w:marTop w:val="0"/>
          <w:marBottom w:val="0"/>
          <w:divBdr>
            <w:top w:val="none" w:sz="0" w:space="0" w:color="auto"/>
            <w:left w:val="none" w:sz="0" w:space="0" w:color="auto"/>
            <w:bottom w:val="none" w:sz="0" w:space="0" w:color="auto"/>
            <w:right w:val="none" w:sz="0" w:space="0" w:color="auto"/>
          </w:divBdr>
        </w:div>
        <w:div w:id="1770587290">
          <w:marLeft w:val="360"/>
          <w:marRight w:val="0"/>
          <w:marTop w:val="0"/>
          <w:marBottom w:val="0"/>
          <w:divBdr>
            <w:top w:val="none" w:sz="0" w:space="0" w:color="auto"/>
            <w:left w:val="none" w:sz="0" w:space="0" w:color="auto"/>
            <w:bottom w:val="none" w:sz="0" w:space="0" w:color="auto"/>
            <w:right w:val="none" w:sz="0" w:space="0" w:color="auto"/>
          </w:divBdr>
        </w:div>
        <w:div w:id="167255396">
          <w:marLeft w:val="360"/>
          <w:marRight w:val="0"/>
          <w:marTop w:val="0"/>
          <w:marBottom w:val="0"/>
          <w:divBdr>
            <w:top w:val="none" w:sz="0" w:space="0" w:color="auto"/>
            <w:left w:val="none" w:sz="0" w:space="0" w:color="auto"/>
            <w:bottom w:val="none" w:sz="0" w:space="0" w:color="auto"/>
            <w:right w:val="none" w:sz="0" w:space="0" w:color="auto"/>
          </w:divBdr>
        </w:div>
        <w:div w:id="590816117">
          <w:marLeft w:val="360"/>
          <w:marRight w:val="0"/>
          <w:marTop w:val="0"/>
          <w:marBottom w:val="0"/>
          <w:divBdr>
            <w:top w:val="none" w:sz="0" w:space="0" w:color="auto"/>
            <w:left w:val="none" w:sz="0" w:space="0" w:color="auto"/>
            <w:bottom w:val="none" w:sz="0" w:space="0" w:color="auto"/>
            <w:right w:val="none" w:sz="0" w:space="0" w:color="auto"/>
          </w:divBdr>
        </w:div>
        <w:div w:id="1063142058">
          <w:marLeft w:val="360"/>
          <w:marRight w:val="0"/>
          <w:marTop w:val="0"/>
          <w:marBottom w:val="0"/>
          <w:divBdr>
            <w:top w:val="none" w:sz="0" w:space="0" w:color="auto"/>
            <w:left w:val="none" w:sz="0" w:space="0" w:color="auto"/>
            <w:bottom w:val="none" w:sz="0" w:space="0" w:color="auto"/>
            <w:right w:val="none" w:sz="0" w:space="0" w:color="auto"/>
          </w:divBdr>
        </w:div>
        <w:div w:id="51849737">
          <w:marLeft w:val="360"/>
          <w:marRight w:val="0"/>
          <w:marTop w:val="0"/>
          <w:marBottom w:val="0"/>
          <w:divBdr>
            <w:top w:val="none" w:sz="0" w:space="0" w:color="auto"/>
            <w:left w:val="none" w:sz="0" w:space="0" w:color="auto"/>
            <w:bottom w:val="none" w:sz="0" w:space="0" w:color="auto"/>
            <w:right w:val="none" w:sz="0" w:space="0" w:color="auto"/>
          </w:divBdr>
        </w:div>
        <w:div w:id="778187502">
          <w:marLeft w:val="360"/>
          <w:marRight w:val="0"/>
          <w:marTop w:val="0"/>
          <w:marBottom w:val="0"/>
          <w:divBdr>
            <w:top w:val="none" w:sz="0" w:space="0" w:color="auto"/>
            <w:left w:val="none" w:sz="0" w:space="0" w:color="auto"/>
            <w:bottom w:val="none" w:sz="0" w:space="0" w:color="auto"/>
            <w:right w:val="none" w:sz="0" w:space="0" w:color="auto"/>
          </w:divBdr>
        </w:div>
        <w:div w:id="1734504906">
          <w:marLeft w:val="360"/>
          <w:marRight w:val="0"/>
          <w:marTop w:val="0"/>
          <w:marBottom w:val="0"/>
          <w:divBdr>
            <w:top w:val="none" w:sz="0" w:space="0" w:color="auto"/>
            <w:left w:val="none" w:sz="0" w:space="0" w:color="auto"/>
            <w:bottom w:val="none" w:sz="0" w:space="0" w:color="auto"/>
            <w:right w:val="none" w:sz="0" w:space="0" w:color="auto"/>
          </w:divBdr>
        </w:div>
        <w:div w:id="691997477">
          <w:marLeft w:val="360"/>
          <w:marRight w:val="0"/>
          <w:marTop w:val="0"/>
          <w:marBottom w:val="0"/>
          <w:divBdr>
            <w:top w:val="none" w:sz="0" w:space="0" w:color="auto"/>
            <w:left w:val="none" w:sz="0" w:space="0" w:color="auto"/>
            <w:bottom w:val="none" w:sz="0" w:space="0" w:color="auto"/>
            <w:right w:val="none" w:sz="0" w:space="0" w:color="auto"/>
          </w:divBdr>
        </w:div>
        <w:div w:id="1041318860">
          <w:marLeft w:val="360"/>
          <w:marRight w:val="0"/>
          <w:marTop w:val="0"/>
          <w:marBottom w:val="0"/>
          <w:divBdr>
            <w:top w:val="none" w:sz="0" w:space="0" w:color="auto"/>
            <w:left w:val="none" w:sz="0" w:space="0" w:color="auto"/>
            <w:bottom w:val="none" w:sz="0" w:space="0" w:color="auto"/>
            <w:right w:val="none" w:sz="0" w:space="0" w:color="auto"/>
          </w:divBdr>
        </w:div>
        <w:div w:id="2118989271">
          <w:marLeft w:val="360"/>
          <w:marRight w:val="0"/>
          <w:marTop w:val="0"/>
          <w:marBottom w:val="0"/>
          <w:divBdr>
            <w:top w:val="none" w:sz="0" w:space="0" w:color="auto"/>
            <w:left w:val="none" w:sz="0" w:space="0" w:color="auto"/>
            <w:bottom w:val="none" w:sz="0" w:space="0" w:color="auto"/>
            <w:right w:val="none" w:sz="0" w:space="0" w:color="auto"/>
          </w:divBdr>
        </w:div>
        <w:div w:id="492454101">
          <w:marLeft w:val="360"/>
          <w:marRight w:val="0"/>
          <w:marTop w:val="0"/>
          <w:marBottom w:val="0"/>
          <w:divBdr>
            <w:top w:val="none" w:sz="0" w:space="0" w:color="auto"/>
            <w:left w:val="none" w:sz="0" w:space="0" w:color="auto"/>
            <w:bottom w:val="none" w:sz="0" w:space="0" w:color="auto"/>
            <w:right w:val="none" w:sz="0" w:space="0" w:color="auto"/>
          </w:divBdr>
        </w:div>
        <w:div w:id="973292899">
          <w:marLeft w:val="360"/>
          <w:marRight w:val="0"/>
          <w:marTop w:val="0"/>
          <w:marBottom w:val="0"/>
          <w:divBdr>
            <w:top w:val="none" w:sz="0" w:space="0" w:color="auto"/>
            <w:left w:val="none" w:sz="0" w:space="0" w:color="auto"/>
            <w:bottom w:val="none" w:sz="0" w:space="0" w:color="auto"/>
            <w:right w:val="none" w:sz="0" w:space="0" w:color="auto"/>
          </w:divBdr>
        </w:div>
        <w:div w:id="1001661493">
          <w:marLeft w:val="360"/>
          <w:marRight w:val="0"/>
          <w:marTop w:val="0"/>
          <w:marBottom w:val="0"/>
          <w:divBdr>
            <w:top w:val="none" w:sz="0" w:space="0" w:color="auto"/>
            <w:left w:val="none" w:sz="0" w:space="0" w:color="auto"/>
            <w:bottom w:val="none" w:sz="0" w:space="0" w:color="auto"/>
            <w:right w:val="none" w:sz="0" w:space="0" w:color="auto"/>
          </w:divBdr>
        </w:div>
        <w:div w:id="84349726">
          <w:marLeft w:val="360"/>
          <w:marRight w:val="0"/>
          <w:marTop w:val="0"/>
          <w:marBottom w:val="0"/>
          <w:divBdr>
            <w:top w:val="none" w:sz="0" w:space="0" w:color="auto"/>
            <w:left w:val="none" w:sz="0" w:space="0" w:color="auto"/>
            <w:bottom w:val="none" w:sz="0" w:space="0" w:color="auto"/>
            <w:right w:val="none" w:sz="0" w:space="0" w:color="auto"/>
          </w:divBdr>
        </w:div>
        <w:div w:id="1629159952">
          <w:marLeft w:val="360"/>
          <w:marRight w:val="0"/>
          <w:marTop w:val="0"/>
          <w:marBottom w:val="0"/>
          <w:divBdr>
            <w:top w:val="none" w:sz="0" w:space="0" w:color="auto"/>
            <w:left w:val="none" w:sz="0" w:space="0" w:color="auto"/>
            <w:bottom w:val="none" w:sz="0" w:space="0" w:color="auto"/>
            <w:right w:val="none" w:sz="0" w:space="0" w:color="auto"/>
          </w:divBdr>
        </w:div>
        <w:div w:id="120463065">
          <w:marLeft w:val="360"/>
          <w:marRight w:val="0"/>
          <w:marTop w:val="0"/>
          <w:marBottom w:val="0"/>
          <w:divBdr>
            <w:top w:val="none" w:sz="0" w:space="0" w:color="auto"/>
            <w:left w:val="none" w:sz="0" w:space="0" w:color="auto"/>
            <w:bottom w:val="none" w:sz="0" w:space="0" w:color="auto"/>
            <w:right w:val="none" w:sz="0" w:space="0" w:color="auto"/>
          </w:divBdr>
        </w:div>
        <w:div w:id="93136780">
          <w:marLeft w:val="360"/>
          <w:marRight w:val="0"/>
          <w:marTop w:val="0"/>
          <w:marBottom w:val="0"/>
          <w:divBdr>
            <w:top w:val="none" w:sz="0" w:space="0" w:color="auto"/>
            <w:left w:val="none" w:sz="0" w:space="0" w:color="auto"/>
            <w:bottom w:val="none" w:sz="0" w:space="0" w:color="auto"/>
            <w:right w:val="none" w:sz="0" w:space="0" w:color="auto"/>
          </w:divBdr>
        </w:div>
        <w:div w:id="831797523">
          <w:marLeft w:val="360"/>
          <w:marRight w:val="0"/>
          <w:marTop w:val="0"/>
          <w:marBottom w:val="0"/>
          <w:divBdr>
            <w:top w:val="none" w:sz="0" w:space="0" w:color="auto"/>
            <w:left w:val="none" w:sz="0" w:space="0" w:color="auto"/>
            <w:bottom w:val="none" w:sz="0" w:space="0" w:color="auto"/>
            <w:right w:val="none" w:sz="0" w:space="0" w:color="auto"/>
          </w:divBdr>
        </w:div>
      </w:divsChild>
    </w:div>
    <w:div w:id="609822939">
      <w:bodyDiv w:val="1"/>
      <w:marLeft w:val="0"/>
      <w:marRight w:val="0"/>
      <w:marTop w:val="0"/>
      <w:marBottom w:val="0"/>
      <w:divBdr>
        <w:top w:val="none" w:sz="0" w:space="0" w:color="auto"/>
        <w:left w:val="none" w:sz="0" w:space="0" w:color="auto"/>
        <w:bottom w:val="none" w:sz="0" w:space="0" w:color="auto"/>
        <w:right w:val="none" w:sz="0" w:space="0" w:color="auto"/>
      </w:divBdr>
      <w:divsChild>
        <w:div w:id="740567224">
          <w:marLeft w:val="360"/>
          <w:marRight w:val="0"/>
          <w:marTop w:val="0"/>
          <w:marBottom w:val="0"/>
          <w:divBdr>
            <w:top w:val="none" w:sz="0" w:space="0" w:color="auto"/>
            <w:left w:val="none" w:sz="0" w:space="0" w:color="auto"/>
            <w:bottom w:val="none" w:sz="0" w:space="0" w:color="auto"/>
            <w:right w:val="none" w:sz="0" w:space="0" w:color="auto"/>
          </w:divBdr>
        </w:div>
        <w:div w:id="1025181336">
          <w:marLeft w:val="360"/>
          <w:marRight w:val="0"/>
          <w:marTop w:val="0"/>
          <w:marBottom w:val="0"/>
          <w:divBdr>
            <w:top w:val="none" w:sz="0" w:space="0" w:color="auto"/>
            <w:left w:val="none" w:sz="0" w:space="0" w:color="auto"/>
            <w:bottom w:val="none" w:sz="0" w:space="0" w:color="auto"/>
            <w:right w:val="none" w:sz="0" w:space="0" w:color="auto"/>
          </w:divBdr>
        </w:div>
        <w:div w:id="2074808636">
          <w:marLeft w:val="360"/>
          <w:marRight w:val="0"/>
          <w:marTop w:val="0"/>
          <w:marBottom w:val="0"/>
          <w:divBdr>
            <w:top w:val="none" w:sz="0" w:space="0" w:color="auto"/>
            <w:left w:val="none" w:sz="0" w:space="0" w:color="auto"/>
            <w:bottom w:val="none" w:sz="0" w:space="0" w:color="auto"/>
            <w:right w:val="none" w:sz="0" w:space="0" w:color="auto"/>
          </w:divBdr>
        </w:div>
        <w:div w:id="1265771635">
          <w:marLeft w:val="360"/>
          <w:marRight w:val="0"/>
          <w:marTop w:val="0"/>
          <w:marBottom w:val="0"/>
          <w:divBdr>
            <w:top w:val="none" w:sz="0" w:space="0" w:color="auto"/>
            <w:left w:val="none" w:sz="0" w:space="0" w:color="auto"/>
            <w:bottom w:val="none" w:sz="0" w:space="0" w:color="auto"/>
            <w:right w:val="none" w:sz="0" w:space="0" w:color="auto"/>
          </w:divBdr>
        </w:div>
        <w:div w:id="1830780688">
          <w:marLeft w:val="360"/>
          <w:marRight w:val="0"/>
          <w:marTop w:val="0"/>
          <w:marBottom w:val="0"/>
          <w:divBdr>
            <w:top w:val="none" w:sz="0" w:space="0" w:color="auto"/>
            <w:left w:val="none" w:sz="0" w:space="0" w:color="auto"/>
            <w:bottom w:val="none" w:sz="0" w:space="0" w:color="auto"/>
            <w:right w:val="none" w:sz="0" w:space="0" w:color="auto"/>
          </w:divBdr>
        </w:div>
        <w:div w:id="1087652665">
          <w:marLeft w:val="360"/>
          <w:marRight w:val="0"/>
          <w:marTop w:val="0"/>
          <w:marBottom w:val="0"/>
          <w:divBdr>
            <w:top w:val="none" w:sz="0" w:space="0" w:color="auto"/>
            <w:left w:val="none" w:sz="0" w:space="0" w:color="auto"/>
            <w:bottom w:val="none" w:sz="0" w:space="0" w:color="auto"/>
            <w:right w:val="none" w:sz="0" w:space="0" w:color="auto"/>
          </w:divBdr>
        </w:div>
        <w:div w:id="123349399">
          <w:marLeft w:val="360"/>
          <w:marRight w:val="0"/>
          <w:marTop w:val="0"/>
          <w:marBottom w:val="0"/>
          <w:divBdr>
            <w:top w:val="none" w:sz="0" w:space="0" w:color="auto"/>
            <w:left w:val="none" w:sz="0" w:space="0" w:color="auto"/>
            <w:bottom w:val="none" w:sz="0" w:space="0" w:color="auto"/>
            <w:right w:val="none" w:sz="0" w:space="0" w:color="auto"/>
          </w:divBdr>
        </w:div>
        <w:div w:id="1761562859">
          <w:marLeft w:val="360"/>
          <w:marRight w:val="0"/>
          <w:marTop w:val="0"/>
          <w:marBottom w:val="0"/>
          <w:divBdr>
            <w:top w:val="none" w:sz="0" w:space="0" w:color="auto"/>
            <w:left w:val="none" w:sz="0" w:space="0" w:color="auto"/>
            <w:bottom w:val="none" w:sz="0" w:space="0" w:color="auto"/>
            <w:right w:val="none" w:sz="0" w:space="0" w:color="auto"/>
          </w:divBdr>
        </w:div>
        <w:div w:id="1565142918">
          <w:marLeft w:val="360"/>
          <w:marRight w:val="0"/>
          <w:marTop w:val="0"/>
          <w:marBottom w:val="0"/>
          <w:divBdr>
            <w:top w:val="none" w:sz="0" w:space="0" w:color="auto"/>
            <w:left w:val="none" w:sz="0" w:space="0" w:color="auto"/>
            <w:bottom w:val="none" w:sz="0" w:space="0" w:color="auto"/>
            <w:right w:val="none" w:sz="0" w:space="0" w:color="auto"/>
          </w:divBdr>
        </w:div>
        <w:div w:id="929434647">
          <w:marLeft w:val="360"/>
          <w:marRight w:val="0"/>
          <w:marTop w:val="0"/>
          <w:marBottom w:val="0"/>
          <w:divBdr>
            <w:top w:val="none" w:sz="0" w:space="0" w:color="auto"/>
            <w:left w:val="none" w:sz="0" w:space="0" w:color="auto"/>
            <w:bottom w:val="none" w:sz="0" w:space="0" w:color="auto"/>
            <w:right w:val="none" w:sz="0" w:space="0" w:color="auto"/>
          </w:divBdr>
        </w:div>
        <w:div w:id="102655032">
          <w:marLeft w:val="360"/>
          <w:marRight w:val="0"/>
          <w:marTop w:val="0"/>
          <w:marBottom w:val="0"/>
          <w:divBdr>
            <w:top w:val="none" w:sz="0" w:space="0" w:color="auto"/>
            <w:left w:val="none" w:sz="0" w:space="0" w:color="auto"/>
            <w:bottom w:val="none" w:sz="0" w:space="0" w:color="auto"/>
            <w:right w:val="none" w:sz="0" w:space="0" w:color="auto"/>
          </w:divBdr>
        </w:div>
        <w:div w:id="1926382993">
          <w:marLeft w:val="360"/>
          <w:marRight w:val="0"/>
          <w:marTop w:val="0"/>
          <w:marBottom w:val="0"/>
          <w:divBdr>
            <w:top w:val="none" w:sz="0" w:space="0" w:color="auto"/>
            <w:left w:val="none" w:sz="0" w:space="0" w:color="auto"/>
            <w:bottom w:val="none" w:sz="0" w:space="0" w:color="auto"/>
            <w:right w:val="none" w:sz="0" w:space="0" w:color="auto"/>
          </w:divBdr>
        </w:div>
        <w:div w:id="1978299905">
          <w:marLeft w:val="360"/>
          <w:marRight w:val="0"/>
          <w:marTop w:val="0"/>
          <w:marBottom w:val="0"/>
          <w:divBdr>
            <w:top w:val="none" w:sz="0" w:space="0" w:color="auto"/>
            <w:left w:val="none" w:sz="0" w:space="0" w:color="auto"/>
            <w:bottom w:val="none" w:sz="0" w:space="0" w:color="auto"/>
            <w:right w:val="none" w:sz="0" w:space="0" w:color="auto"/>
          </w:divBdr>
        </w:div>
        <w:div w:id="630719031">
          <w:marLeft w:val="360"/>
          <w:marRight w:val="0"/>
          <w:marTop w:val="0"/>
          <w:marBottom w:val="0"/>
          <w:divBdr>
            <w:top w:val="none" w:sz="0" w:space="0" w:color="auto"/>
            <w:left w:val="none" w:sz="0" w:space="0" w:color="auto"/>
            <w:bottom w:val="none" w:sz="0" w:space="0" w:color="auto"/>
            <w:right w:val="none" w:sz="0" w:space="0" w:color="auto"/>
          </w:divBdr>
        </w:div>
        <w:div w:id="304159866">
          <w:marLeft w:val="360"/>
          <w:marRight w:val="0"/>
          <w:marTop w:val="0"/>
          <w:marBottom w:val="0"/>
          <w:divBdr>
            <w:top w:val="none" w:sz="0" w:space="0" w:color="auto"/>
            <w:left w:val="none" w:sz="0" w:space="0" w:color="auto"/>
            <w:bottom w:val="none" w:sz="0" w:space="0" w:color="auto"/>
            <w:right w:val="none" w:sz="0" w:space="0" w:color="auto"/>
          </w:divBdr>
        </w:div>
        <w:div w:id="669792066">
          <w:marLeft w:val="360"/>
          <w:marRight w:val="0"/>
          <w:marTop w:val="0"/>
          <w:marBottom w:val="0"/>
          <w:divBdr>
            <w:top w:val="none" w:sz="0" w:space="0" w:color="auto"/>
            <w:left w:val="none" w:sz="0" w:space="0" w:color="auto"/>
            <w:bottom w:val="none" w:sz="0" w:space="0" w:color="auto"/>
            <w:right w:val="none" w:sz="0" w:space="0" w:color="auto"/>
          </w:divBdr>
        </w:div>
        <w:div w:id="1869944880">
          <w:marLeft w:val="360"/>
          <w:marRight w:val="0"/>
          <w:marTop w:val="0"/>
          <w:marBottom w:val="0"/>
          <w:divBdr>
            <w:top w:val="none" w:sz="0" w:space="0" w:color="auto"/>
            <w:left w:val="none" w:sz="0" w:space="0" w:color="auto"/>
            <w:bottom w:val="none" w:sz="0" w:space="0" w:color="auto"/>
            <w:right w:val="none" w:sz="0" w:space="0" w:color="auto"/>
          </w:divBdr>
        </w:div>
        <w:div w:id="1993018495">
          <w:marLeft w:val="360"/>
          <w:marRight w:val="0"/>
          <w:marTop w:val="0"/>
          <w:marBottom w:val="0"/>
          <w:divBdr>
            <w:top w:val="none" w:sz="0" w:space="0" w:color="auto"/>
            <w:left w:val="none" w:sz="0" w:space="0" w:color="auto"/>
            <w:bottom w:val="none" w:sz="0" w:space="0" w:color="auto"/>
            <w:right w:val="none" w:sz="0" w:space="0" w:color="auto"/>
          </w:divBdr>
        </w:div>
        <w:div w:id="2048286950">
          <w:marLeft w:val="360"/>
          <w:marRight w:val="0"/>
          <w:marTop w:val="0"/>
          <w:marBottom w:val="0"/>
          <w:divBdr>
            <w:top w:val="none" w:sz="0" w:space="0" w:color="auto"/>
            <w:left w:val="none" w:sz="0" w:space="0" w:color="auto"/>
            <w:bottom w:val="none" w:sz="0" w:space="0" w:color="auto"/>
            <w:right w:val="none" w:sz="0" w:space="0" w:color="auto"/>
          </w:divBdr>
        </w:div>
        <w:div w:id="23217195">
          <w:marLeft w:val="360"/>
          <w:marRight w:val="0"/>
          <w:marTop w:val="0"/>
          <w:marBottom w:val="0"/>
          <w:divBdr>
            <w:top w:val="none" w:sz="0" w:space="0" w:color="auto"/>
            <w:left w:val="none" w:sz="0" w:space="0" w:color="auto"/>
            <w:bottom w:val="none" w:sz="0" w:space="0" w:color="auto"/>
            <w:right w:val="none" w:sz="0" w:space="0" w:color="auto"/>
          </w:divBdr>
        </w:div>
        <w:div w:id="1985428271">
          <w:marLeft w:val="360"/>
          <w:marRight w:val="0"/>
          <w:marTop w:val="0"/>
          <w:marBottom w:val="0"/>
          <w:divBdr>
            <w:top w:val="none" w:sz="0" w:space="0" w:color="auto"/>
            <w:left w:val="none" w:sz="0" w:space="0" w:color="auto"/>
            <w:bottom w:val="none" w:sz="0" w:space="0" w:color="auto"/>
            <w:right w:val="none" w:sz="0" w:space="0" w:color="auto"/>
          </w:divBdr>
        </w:div>
      </w:divsChild>
    </w:div>
    <w:div w:id="744300326">
      <w:bodyDiv w:val="1"/>
      <w:marLeft w:val="0"/>
      <w:marRight w:val="0"/>
      <w:marTop w:val="0"/>
      <w:marBottom w:val="0"/>
      <w:divBdr>
        <w:top w:val="none" w:sz="0" w:space="0" w:color="auto"/>
        <w:left w:val="none" w:sz="0" w:space="0" w:color="auto"/>
        <w:bottom w:val="none" w:sz="0" w:space="0" w:color="auto"/>
        <w:right w:val="none" w:sz="0" w:space="0" w:color="auto"/>
      </w:divBdr>
      <w:divsChild>
        <w:div w:id="58526172">
          <w:marLeft w:val="360"/>
          <w:marRight w:val="0"/>
          <w:marTop w:val="0"/>
          <w:marBottom w:val="0"/>
          <w:divBdr>
            <w:top w:val="none" w:sz="0" w:space="0" w:color="auto"/>
            <w:left w:val="none" w:sz="0" w:space="0" w:color="auto"/>
            <w:bottom w:val="none" w:sz="0" w:space="0" w:color="auto"/>
            <w:right w:val="none" w:sz="0" w:space="0" w:color="auto"/>
          </w:divBdr>
        </w:div>
        <w:div w:id="1016076176">
          <w:marLeft w:val="360"/>
          <w:marRight w:val="0"/>
          <w:marTop w:val="0"/>
          <w:marBottom w:val="0"/>
          <w:divBdr>
            <w:top w:val="none" w:sz="0" w:space="0" w:color="auto"/>
            <w:left w:val="none" w:sz="0" w:space="0" w:color="auto"/>
            <w:bottom w:val="none" w:sz="0" w:space="0" w:color="auto"/>
            <w:right w:val="none" w:sz="0" w:space="0" w:color="auto"/>
          </w:divBdr>
        </w:div>
        <w:div w:id="2098137976">
          <w:marLeft w:val="360"/>
          <w:marRight w:val="0"/>
          <w:marTop w:val="0"/>
          <w:marBottom w:val="0"/>
          <w:divBdr>
            <w:top w:val="none" w:sz="0" w:space="0" w:color="auto"/>
            <w:left w:val="none" w:sz="0" w:space="0" w:color="auto"/>
            <w:bottom w:val="none" w:sz="0" w:space="0" w:color="auto"/>
            <w:right w:val="none" w:sz="0" w:space="0" w:color="auto"/>
          </w:divBdr>
        </w:div>
        <w:div w:id="1791390474">
          <w:marLeft w:val="360"/>
          <w:marRight w:val="0"/>
          <w:marTop w:val="0"/>
          <w:marBottom w:val="0"/>
          <w:divBdr>
            <w:top w:val="none" w:sz="0" w:space="0" w:color="auto"/>
            <w:left w:val="none" w:sz="0" w:space="0" w:color="auto"/>
            <w:bottom w:val="none" w:sz="0" w:space="0" w:color="auto"/>
            <w:right w:val="none" w:sz="0" w:space="0" w:color="auto"/>
          </w:divBdr>
        </w:div>
        <w:div w:id="1703743412">
          <w:marLeft w:val="360"/>
          <w:marRight w:val="0"/>
          <w:marTop w:val="0"/>
          <w:marBottom w:val="0"/>
          <w:divBdr>
            <w:top w:val="none" w:sz="0" w:space="0" w:color="auto"/>
            <w:left w:val="none" w:sz="0" w:space="0" w:color="auto"/>
            <w:bottom w:val="none" w:sz="0" w:space="0" w:color="auto"/>
            <w:right w:val="none" w:sz="0" w:space="0" w:color="auto"/>
          </w:divBdr>
        </w:div>
        <w:div w:id="175508165">
          <w:marLeft w:val="360"/>
          <w:marRight w:val="0"/>
          <w:marTop w:val="0"/>
          <w:marBottom w:val="0"/>
          <w:divBdr>
            <w:top w:val="none" w:sz="0" w:space="0" w:color="auto"/>
            <w:left w:val="none" w:sz="0" w:space="0" w:color="auto"/>
            <w:bottom w:val="none" w:sz="0" w:space="0" w:color="auto"/>
            <w:right w:val="none" w:sz="0" w:space="0" w:color="auto"/>
          </w:divBdr>
        </w:div>
        <w:div w:id="1056779301">
          <w:marLeft w:val="360"/>
          <w:marRight w:val="0"/>
          <w:marTop w:val="0"/>
          <w:marBottom w:val="0"/>
          <w:divBdr>
            <w:top w:val="none" w:sz="0" w:space="0" w:color="auto"/>
            <w:left w:val="none" w:sz="0" w:space="0" w:color="auto"/>
            <w:bottom w:val="none" w:sz="0" w:space="0" w:color="auto"/>
            <w:right w:val="none" w:sz="0" w:space="0" w:color="auto"/>
          </w:divBdr>
        </w:div>
        <w:div w:id="811215202">
          <w:marLeft w:val="360"/>
          <w:marRight w:val="0"/>
          <w:marTop w:val="0"/>
          <w:marBottom w:val="0"/>
          <w:divBdr>
            <w:top w:val="none" w:sz="0" w:space="0" w:color="auto"/>
            <w:left w:val="none" w:sz="0" w:space="0" w:color="auto"/>
            <w:bottom w:val="none" w:sz="0" w:space="0" w:color="auto"/>
            <w:right w:val="none" w:sz="0" w:space="0" w:color="auto"/>
          </w:divBdr>
        </w:div>
        <w:div w:id="487290452">
          <w:marLeft w:val="360"/>
          <w:marRight w:val="0"/>
          <w:marTop w:val="0"/>
          <w:marBottom w:val="0"/>
          <w:divBdr>
            <w:top w:val="none" w:sz="0" w:space="0" w:color="auto"/>
            <w:left w:val="none" w:sz="0" w:space="0" w:color="auto"/>
            <w:bottom w:val="none" w:sz="0" w:space="0" w:color="auto"/>
            <w:right w:val="none" w:sz="0" w:space="0" w:color="auto"/>
          </w:divBdr>
        </w:div>
        <w:div w:id="349527384">
          <w:marLeft w:val="360"/>
          <w:marRight w:val="0"/>
          <w:marTop w:val="0"/>
          <w:marBottom w:val="0"/>
          <w:divBdr>
            <w:top w:val="none" w:sz="0" w:space="0" w:color="auto"/>
            <w:left w:val="none" w:sz="0" w:space="0" w:color="auto"/>
            <w:bottom w:val="none" w:sz="0" w:space="0" w:color="auto"/>
            <w:right w:val="none" w:sz="0" w:space="0" w:color="auto"/>
          </w:divBdr>
        </w:div>
        <w:div w:id="1057629462">
          <w:marLeft w:val="360"/>
          <w:marRight w:val="0"/>
          <w:marTop w:val="0"/>
          <w:marBottom w:val="0"/>
          <w:divBdr>
            <w:top w:val="none" w:sz="0" w:space="0" w:color="auto"/>
            <w:left w:val="none" w:sz="0" w:space="0" w:color="auto"/>
            <w:bottom w:val="none" w:sz="0" w:space="0" w:color="auto"/>
            <w:right w:val="none" w:sz="0" w:space="0" w:color="auto"/>
          </w:divBdr>
        </w:div>
        <w:div w:id="434372790">
          <w:marLeft w:val="360"/>
          <w:marRight w:val="0"/>
          <w:marTop w:val="0"/>
          <w:marBottom w:val="0"/>
          <w:divBdr>
            <w:top w:val="none" w:sz="0" w:space="0" w:color="auto"/>
            <w:left w:val="none" w:sz="0" w:space="0" w:color="auto"/>
            <w:bottom w:val="none" w:sz="0" w:space="0" w:color="auto"/>
            <w:right w:val="none" w:sz="0" w:space="0" w:color="auto"/>
          </w:divBdr>
        </w:div>
        <w:div w:id="1341811482">
          <w:marLeft w:val="360"/>
          <w:marRight w:val="0"/>
          <w:marTop w:val="0"/>
          <w:marBottom w:val="0"/>
          <w:divBdr>
            <w:top w:val="none" w:sz="0" w:space="0" w:color="auto"/>
            <w:left w:val="none" w:sz="0" w:space="0" w:color="auto"/>
            <w:bottom w:val="none" w:sz="0" w:space="0" w:color="auto"/>
            <w:right w:val="none" w:sz="0" w:space="0" w:color="auto"/>
          </w:divBdr>
        </w:div>
        <w:div w:id="1600985304">
          <w:marLeft w:val="360"/>
          <w:marRight w:val="0"/>
          <w:marTop w:val="0"/>
          <w:marBottom w:val="0"/>
          <w:divBdr>
            <w:top w:val="none" w:sz="0" w:space="0" w:color="auto"/>
            <w:left w:val="none" w:sz="0" w:space="0" w:color="auto"/>
            <w:bottom w:val="none" w:sz="0" w:space="0" w:color="auto"/>
            <w:right w:val="none" w:sz="0" w:space="0" w:color="auto"/>
          </w:divBdr>
        </w:div>
        <w:div w:id="594557480">
          <w:marLeft w:val="360"/>
          <w:marRight w:val="0"/>
          <w:marTop w:val="0"/>
          <w:marBottom w:val="0"/>
          <w:divBdr>
            <w:top w:val="none" w:sz="0" w:space="0" w:color="auto"/>
            <w:left w:val="none" w:sz="0" w:space="0" w:color="auto"/>
            <w:bottom w:val="none" w:sz="0" w:space="0" w:color="auto"/>
            <w:right w:val="none" w:sz="0" w:space="0" w:color="auto"/>
          </w:divBdr>
        </w:div>
        <w:div w:id="304821265">
          <w:marLeft w:val="360"/>
          <w:marRight w:val="0"/>
          <w:marTop w:val="0"/>
          <w:marBottom w:val="0"/>
          <w:divBdr>
            <w:top w:val="none" w:sz="0" w:space="0" w:color="auto"/>
            <w:left w:val="none" w:sz="0" w:space="0" w:color="auto"/>
            <w:bottom w:val="none" w:sz="0" w:space="0" w:color="auto"/>
            <w:right w:val="none" w:sz="0" w:space="0" w:color="auto"/>
          </w:divBdr>
        </w:div>
        <w:div w:id="255596554">
          <w:marLeft w:val="360"/>
          <w:marRight w:val="0"/>
          <w:marTop w:val="0"/>
          <w:marBottom w:val="0"/>
          <w:divBdr>
            <w:top w:val="none" w:sz="0" w:space="0" w:color="auto"/>
            <w:left w:val="none" w:sz="0" w:space="0" w:color="auto"/>
            <w:bottom w:val="none" w:sz="0" w:space="0" w:color="auto"/>
            <w:right w:val="none" w:sz="0" w:space="0" w:color="auto"/>
          </w:divBdr>
        </w:div>
        <w:div w:id="1270159931">
          <w:marLeft w:val="360"/>
          <w:marRight w:val="0"/>
          <w:marTop w:val="0"/>
          <w:marBottom w:val="0"/>
          <w:divBdr>
            <w:top w:val="none" w:sz="0" w:space="0" w:color="auto"/>
            <w:left w:val="none" w:sz="0" w:space="0" w:color="auto"/>
            <w:bottom w:val="none" w:sz="0" w:space="0" w:color="auto"/>
            <w:right w:val="none" w:sz="0" w:space="0" w:color="auto"/>
          </w:divBdr>
        </w:div>
        <w:div w:id="204029802">
          <w:marLeft w:val="360"/>
          <w:marRight w:val="0"/>
          <w:marTop w:val="0"/>
          <w:marBottom w:val="0"/>
          <w:divBdr>
            <w:top w:val="none" w:sz="0" w:space="0" w:color="auto"/>
            <w:left w:val="none" w:sz="0" w:space="0" w:color="auto"/>
            <w:bottom w:val="none" w:sz="0" w:space="0" w:color="auto"/>
            <w:right w:val="none" w:sz="0" w:space="0" w:color="auto"/>
          </w:divBdr>
        </w:div>
        <w:div w:id="1382829143">
          <w:marLeft w:val="360"/>
          <w:marRight w:val="0"/>
          <w:marTop w:val="0"/>
          <w:marBottom w:val="0"/>
          <w:divBdr>
            <w:top w:val="none" w:sz="0" w:space="0" w:color="auto"/>
            <w:left w:val="none" w:sz="0" w:space="0" w:color="auto"/>
            <w:bottom w:val="none" w:sz="0" w:space="0" w:color="auto"/>
            <w:right w:val="none" w:sz="0" w:space="0" w:color="auto"/>
          </w:divBdr>
        </w:div>
        <w:div w:id="1532375802">
          <w:marLeft w:val="360"/>
          <w:marRight w:val="0"/>
          <w:marTop w:val="0"/>
          <w:marBottom w:val="0"/>
          <w:divBdr>
            <w:top w:val="none" w:sz="0" w:space="0" w:color="auto"/>
            <w:left w:val="none" w:sz="0" w:space="0" w:color="auto"/>
            <w:bottom w:val="none" w:sz="0" w:space="0" w:color="auto"/>
            <w:right w:val="none" w:sz="0" w:space="0" w:color="auto"/>
          </w:divBdr>
        </w:div>
      </w:divsChild>
    </w:div>
    <w:div w:id="807362488">
      <w:bodyDiv w:val="1"/>
      <w:marLeft w:val="0"/>
      <w:marRight w:val="0"/>
      <w:marTop w:val="0"/>
      <w:marBottom w:val="0"/>
      <w:divBdr>
        <w:top w:val="none" w:sz="0" w:space="0" w:color="auto"/>
        <w:left w:val="none" w:sz="0" w:space="0" w:color="auto"/>
        <w:bottom w:val="none" w:sz="0" w:space="0" w:color="auto"/>
        <w:right w:val="none" w:sz="0" w:space="0" w:color="auto"/>
      </w:divBdr>
      <w:divsChild>
        <w:div w:id="862669968">
          <w:marLeft w:val="360"/>
          <w:marRight w:val="0"/>
          <w:marTop w:val="0"/>
          <w:marBottom w:val="0"/>
          <w:divBdr>
            <w:top w:val="none" w:sz="0" w:space="0" w:color="auto"/>
            <w:left w:val="none" w:sz="0" w:space="0" w:color="auto"/>
            <w:bottom w:val="none" w:sz="0" w:space="0" w:color="auto"/>
            <w:right w:val="none" w:sz="0" w:space="0" w:color="auto"/>
          </w:divBdr>
        </w:div>
        <w:div w:id="1188329000">
          <w:marLeft w:val="360"/>
          <w:marRight w:val="0"/>
          <w:marTop w:val="0"/>
          <w:marBottom w:val="0"/>
          <w:divBdr>
            <w:top w:val="none" w:sz="0" w:space="0" w:color="auto"/>
            <w:left w:val="none" w:sz="0" w:space="0" w:color="auto"/>
            <w:bottom w:val="none" w:sz="0" w:space="0" w:color="auto"/>
            <w:right w:val="none" w:sz="0" w:space="0" w:color="auto"/>
          </w:divBdr>
        </w:div>
        <w:div w:id="383064622">
          <w:marLeft w:val="360"/>
          <w:marRight w:val="0"/>
          <w:marTop w:val="0"/>
          <w:marBottom w:val="0"/>
          <w:divBdr>
            <w:top w:val="none" w:sz="0" w:space="0" w:color="auto"/>
            <w:left w:val="none" w:sz="0" w:space="0" w:color="auto"/>
            <w:bottom w:val="none" w:sz="0" w:space="0" w:color="auto"/>
            <w:right w:val="none" w:sz="0" w:space="0" w:color="auto"/>
          </w:divBdr>
        </w:div>
        <w:div w:id="388577602">
          <w:marLeft w:val="360"/>
          <w:marRight w:val="0"/>
          <w:marTop w:val="0"/>
          <w:marBottom w:val="0"/>
          <w:divBdr>
            <w:top w:val="none" w:sz="0" w:space="0" w:color="auto"/>
            <w:left w:val="none" w:sz="0" w:space="0" w:color="auto"/>
            <w:bottom w:val="none" w:sz="0" w:space="0" w:color="auto"/>
            <w:right w:val="none" w:sz="0" w:space="0" w:color="auto"/>
          </w:divBdr>
        </w:div>
        <w:div w:id="645821928">
          <w:marLeft w:val="360"/>
          <w:marRight w:val="0"/>
          <w:marTop w:val="0"/>
          <w:marBottom w:val="0"/>
          <w:divBdr>
            <w:top w:val="none" w:sz="0" w:space="0" w:color="auto"/>
            <w:left w:val="none" w:sz="0" w:space="0" w:color="auto"/>
            <w:bottom w:val="none" w:sz="0" w:space="0" w:color="auto"/>
            <w:right w:val="none" w:sz="0" w:space="0" w:color="auto"/>
          </w:divBdr>
        </w:div>
        <w:div w:id="1615090092">
          <w:marLeft w:val="360"/>
          <w:marRight w:val="0"/>
          <w:marTop w:val="0"/>
          <w:marBottom w:val="0"/>
          <w:divBdr>
            <w:top w:val="none" w:sz="0" w:space="0" w:color="auto"/>
            <w:left w:val="none" w:sz="0" w:space="0" w:color="auto"/>
            <w:bottom w:val="none" w:sz="0" w:space="0" w:color="auto"/>
            <w:right w:val="none" w:sz="0" w:space="0" w:color="auto"/>
          </w:divBdr>
        </w:div>
        <w:div w:id="1156143294">
          <w:marLeft w:val="360"/>
          <w:marRight w:val="0"/>
          <w:marTop w:val="0"/>
          <w:marBottom w:val="0"/>
          <w:divBdr>
            <w:top w:val="none" w:sz="0" w:space="0" w:color="auto"/>
            <w:left w:val="none" w:sz="0" w:space="0" w:color="auto"/>
            <w:bottom w:val="none" w:sz="0" w:space="0" w:color="auto"/>
            <w:right w:val="none" w:sz="0" w:space="0" w:color="auto"/>
          </w:divBdr>
        </w:div>
        <w:div w:id="2007979988">
          <w:marLeft w:val="360"/>
          <w:marRight w:val="0"/>
          <w:marTop w:val="0"/>
          <w:marBottom w:val="0"/>
          <w:divBdr>
            <w:top w:val="none" w:sz="0" w:space="0" w:color="auto"/>
            <w:left w:val="none" w:sz="0" w:space="0" w:color="auto"/>
            <w:bottom w:val="none" w:sz="0" w:space="0" w:color="auto"/>
            <w:right w:val="none" w:sz="0" w:space="0" w:color="auto"/>
          </w:divBdr>
        </w:div>
        <w:div w:id="1963614756">
          <w:marLeft w:val="360"/>
          <w:marRight w:val="0"/>
          <w:marTop w:val="0"/>
          <w:marBottom w:val="0"/>
          <w:divBdr>
            <w:top w:val="none" w:sz="0" w:space="0" w:color="auto"/>
            <w:left w:val="none" w:sz="0" w:space="0" w:color="auto"/>
            <w:bottom w:val="none" w:sz="0" w:space="0" w:color="auto"/>
            <w:right w:val="none" w:sz="0" w:space="0" w:color="auto"/>
          </w:divBdr>
        </w:div>
        <w:div w:id="698161867">
          <w:marLeft w:val="360"/>
          <w:marRight w:val="0"/>
          <w:marTop w:val="0"/>
          <w:marBottom w:val="0"/>
          <w:divBdr>
            <w:top w:val="none" w:sz="0" w:space="0" w:color="auto"/>
            <w:left w:val="none" w:sz="0" w:space="0" w:color="auto"/>
            <w:bottom w:val="none" w:sz="0" w:space="0" w:color="auto"/>
            <w:right w:val="none" w:sz="0" w:space="0" w:color="auto"/>
          </w:divBdr>
        </w:div>
        <w:div w:id="1082799927">
          <w:marLeft w:val="360"/>
          <w:marRight w:val="0"/>
          <w:marTop w:val="0"/>
          <w:marBottom w:val="0"/>
          <w:divBdr>
            <w:top w:val="none" w:sz="0" w:space="0" w:color="auto"/>
            <w:left w:val="none" w:sz="0" w:space="0" w:color="auto"/>
            <w:bottom w:val="none" w:sz="0" w:space="0" w:color="auto"/>
            <w:right w:val="none" w:sz="0" w:space="0" w:color="auto"/>
          </w:divBdr>
        </w:div>
        <w:div w:id="251285805">
          <w:marLeft w:val="360"/>
          <w:marRight w:val="0"/>
          <w:marTop w:val="0"/>
          <w:marBottom w:val="0"/>
          <w:divBdr>
            <w:top w:val="none" w:sz="0" w:space="0" w:color="auto"/>
            <w:left w:val="none" w:sz="0" w:space="0" w:color="auto"/>
            <w:bottom w:val="none" w:sz="0" w:space="0" w:color="auto"/>
            <w:right w:val="none" w:sz="0" w:space="0" w:color="auto"/>
          </w:divBdr>
        </w:div>
        <w:div w:id="1409811657">
          <w:marLeft w:val="360"/>
          <w:marRight w:val="0"/>
          <w:marTop w:val="0"/>
          <w:marBottom w:val="0"/>
          <w:divBdr>
            <w:top w:val="none" w:sz="0" w:space="0" w:color="auto"/>
            <w:left w:val="none" w:sz="0" w:space="0" w:color="auto"/>
            <w:bottom w:val="none" w:sz="0" w:space="0" w:color="auto"/>
            <w:right w:val="none" w:sz="0" w:space="0" w:color="auto"/>
          </w:divBdr>
        </w:div>
        <w:div w:id="275723639">
          <w:marLeft w:val="360"/>
          <w:marRight w:val="0"/>
          <w:marTop w:val="0"/>
          <w:marBottom w:val="0"/>
          <w:divBdr>
            <w:top w:val="none" w:sz="0" w:space="0" w:color="auto"/>
            <w:left w:val="none" w:sz="0" w:space="0" w:color="auto"/>
            <w:bottom w:val="none" w:sz="0" w:space="0" w:color="auto"/>
            <w:right w:val="none" w:sz="0" w:space="0" w:color="auto"/>
          </w:divBdr>
        </w:div>
        <w:div w:id="1026710672">
          <w:marLeft w:val="360"/>
          <w:marRight w:val="0"/>
          <w:marTop w:val="0"/>
          <w:marBottom w:val="0"/>
          <w:divBdr>
            <w:top w:val="none" w:sz="0" w:space="0" w:color="auto"/>
            <w:left w:val="none" w:sz="0" w:space="0" w:color="auto"/>
            <w:bottom w:val="none" w:sz="0" w:space="0" w:color="auto"/>
            <w:right w:val="none" w:sz="0" w:space="0" w:color="auto"/>
          </w:divBdr>
        </w:div>
        <w:div w:id="2037150036">
          <w:marLeft w:val="360"/>
          <w:marRight w:val="0"/>
          <w:marTop w:val="0"/>
          <w:marBottom w:val="0"/>
          <w:divBdr>
            <w:top w:val="none" w:sz="0" w:space="0" w:color="auto"/>
            <w:left w:val="none" w:sz="0" w:space="0" w:color="auto"/>
            <w:bottom w:val="none" w:sz="0" w:space="0" w:color="auto"/>
            <w:right w:val="none" w:sz="0" w:space="0" w:color="auto"/>
          </w:divBdr>
        </w:div>
        <w:div w:id="1230068875">
          <w:marLeft w:val="360"/>
          <w:marRight w:val="0"/>
          <w:marTop w:val="0"/>
          <w:marBottom w:val="0"/>
          <w:divBdr>
            <w:top w:val="none" w:sz="0" w:space="0" w:color="auto"/>
            <w:left w:val="none" w:sz="0" w:space="0" w:color="auto"/>
            <w:bottom w:val="none" w:sz="0" w:space="0" w:color="auto"/>
            <w:right w:val="none" w:sz="0" w:space="0" w:color="auto"/>
          </w:divBdr>
        </w:div>
        <w:div w:id="1726491708">
          <w:marLeft w:val="360"/>
          <w:marRight w:val="0"/>
          <w:marTop w:val="0"/>
          <w:marBottom w:val="0"/>
          <w:divBdr>
            <w:top w:val="none" w:sz="0" w:space="0" w:color="auto"/>
            <w:left w:val="none" w:sz="0" w:space="0" w:color="auto"/>
            <w:bottom w:val="none" w:sz="0" w:space="0" w:color="auto"/>
            <w:right w:val="none" w:sz="0" w:space="0" w:color="auto"/>
          </w:divBdr>
        </w:div>
        <w:div w:id="313417637">
          <w:marLeft w:val="360"/>
          <w:marRight w:val="0"/>
          <w:marTop w:val="0"/>
          <w:marBottom w:val="0"/>
          <w:divBdr>
            <w:top w:val="none" w:sz="0" w:space="0" w:color="auto"/>
            <w:left w:val="none" w:sz="0" w:space="0" w:color="auto"/>
            <w:bottom w:val="none" w:sz="0" w:space="0" w:color="auto"/>
            <w:right w:val="none" w:sz="0" w:space="0" w:color="auto"/>
          </w:divBdr>
        </w:div>
        <w:div w:id="1940943412">
          <w:marLeft w:val="360"/>
          <w:marRight w:val="0"/>
          <w:marTop w:val="0"/>
          <w:marBottom w:val="0"/>
          <w:divBdr>
            <w:top w:val="none" w:sz="0" w:space="0" w:color="auto"/>
            <w:left w:val="none" w:sz="0" w:space="0" w:color="auto"/>
            <w:bottom w:val="none" w:sz="0" w:space="0" w:color="auto"/>
            <w:right w:val="none" w:sz="0" w:space="0" w:color="auto"/>
          </w:divBdr>
        </w:div>
        <w:div w:id="2143883710">
          <w:marLeft w:val="360"/>
          <w:marRight w:val="0"/>
          <w:marTop w:val="0"/>
          <w:marBottom w:val="0"/>
          <w:divBdr>
            <w:top w:val="none" w:sz="0" w:space="0" w:color="auto"/>
            <w:left w:val="none" w:sz="0" w:space="0" w:color="auto"/>
            <w:bottom w:val="none" w:sz="0" w:space="0" w:color="auto"/>
            <w:right w:val="none" w:sz="0" w:space="0" w:color="auto"/>
          </w:divBdr>
        </w:div>
      </w:divsChild>
    </w:div>
    <w:div w:id="920600272">
      <w:bodyDiv w:val="1"/>
      <w:marLeft w:val="0"/>
      <w:marRight w:val="0"/>
      <w:marTop w:val="0"/>
      <w:marBottom w:val="0"/>
      <w:divBdr>
        <w:top w:val="none" w:sz="0" w:space="0" w:color="auto"/>
        <w:left w:val="none" w:sz="0" w:space="0" w:color="auto"/>
        <w:bottom w:val="none" w:sz="0" w:space="0" w:color="auto"/>
        <w:right w:val="none" w:sz="0" w:space="0" w:color="auto"/>
      </w:divBdr>
    </w:div>
    <w:div w:id="962881337">
      <w:bodyDiv w:val="1"/>
      <w:marLeft w:val="0"/>
      <w:marRight w:val="0"/>
      <w:marTop w:val="0"/>
      <w:marBottom w:val="0"/>
      <w:divBdr>
        <w:top w:val="none" w:sz="0" w:space="0" w:color="auto"/>
        <w:left w:val="none" w:sz="0" w:space="0" w:color="auto"/>
        <w:bottom w:val="none" w:sz="0" w:space="0" w:color="auto"/>
        <w:right w:val="none" w:sz="0" w:space="0" w:color="auto"/>
      </w:divBdr>
      <w:divsChild>
        <w:div w:id="170025548">
          <w:marLeft w:val="360"/>
          <w:marRight w:val="0"/>
          <w:marTop w:val="0"/>
          <w:marBottom w:val="0"/>
          <w:divBdr>
            <w:top w:val="none" w:sz="0" w:space="0" w:color="auto"/>
            <w:left w:val="none" w:sz="0" w:space="0" w:color="auto"/>
            <w:bottom w:val="none" w:sz="0" w:space="0" w:color="auto"/>
            <w:right w:val="none" w:sz="0" w:space="0" w:color="auto"/>
          </w:divBdr>
        </w:div>
        <w:div w:id="664625756">
          <w:marLeft w:val="360"/>
          <w:marRight w:val="0"/>
          <w:marTop w:val="0"/>
          <w:marBottom w:val="0"/>
          <w:divBdr>
            <w:top w:val="none" w:sz="0" w:space="0" w:color="auto"/>
            <w:left w:val="none" w:sz="0" w:space="0" w:color="auto"/>
            <w:bottom w:val="none" w:sz="0" w:space="0" w:color="auto"/>
            <w:right w:val="none" w:sz="0" w:space="0" w:color="auto"/>
          </w:divBdr>
        </w:div>
        <w:div w:id="1990355187">
          <w:marLeft w:val="360"/>
          <w:marRight w:val="0"/>
          <w:marTop w:val="0"/>
          <w:marBottom w:val="0"/>
          <w:divBdr>
            <w:top w:val="none" w:sz="0" w:space="0" w:color="auto"/>
            <w:left w:val="none" w:sz="0" w:space="0" w:color="auto"/>
            <w:bottom w:val="none" w:sz="0" w:space="0" w:color="auto"/>
            <w:right w:val="none" w:sz="0" w:space="0" w:color="auto"/>
          </w:divBdr>
        </w:div>
        <w:div w:id="1228029927">
          <w:marLeft w:val="360"/>
          <w:marRight w:val="0"/>
          <w:marTop w:val="0"/>
          <w:marBottom w:val="0"/>
          <w:divBdr>
            <w:top w:val="none" w:sz="0" w:space="0" w:color="auto"/>
            <w:left w:val="none" w:sz="0" w:space="0" w:color="auto"/>
            <w:bottom w:val="none" w:sz="0" w:space="0" w:color="auto"/>
            <w:right w:val="none" w:sz="0" w:space="0" w:color="auto"/>
          </w:divBdr>
        </w:div>
        <w:div w:id="256212989">
          <w:marLeft w:val="360"/>
          <w:marRight w:val="0"/>
          <w:marTop w:val="0"/>
          <w:marBottom w:val="0"/>
          <w:divBdr>
            <w:top w:val="none" w:sz="0" w:space="0" w:color="auto"/>
            <w:left w:val="none" w:sz="0" w:space="0" w:color="auto"/>
            <w:bottom w:val="none" w:sz="0" w:space="0" w:color="auto"/>
            <w:right w:val="none" w:sz="0" w:space="0" w:color="auto"/>
          </w:divBdr>
        </w:div>
        <w:div w:id="1146363329">
          <w:marLeft w:val="360"/>
          <w:marRight w:val="0"/>
          <w:marTop w:val="0"/>
          <w:marBottom w:val="0"/>
          <w:divBdr>
            <w:top w:val="none" w:sz="0" w:space="0" w:color="auto"/>
            <w:left w:val="none" w:sz="0" w:space="0" w:color="auto"/>
            <w:bottom w:val="none" w:sz="0" w:space="0" w:color="auto"/>
            <w:right w:val="none" w:sz="0" w:space="0" w:color="auto"/>
          </w:divBdr>
        </w:div>
        <w:div w:id="130902266">
          <w:marLeft w:val="360"/>
          <w:marRight w:val="0"/>
          <w:marTop w:val="0"/>
          <w:marBottom w:val="0"/>
          <w:divBdr>
            <w:top w:val="none" w:sz="0" w:space="0" w:color="auto"/>
            <w:left w:val="none" w:sz="0" w:space="0" w:color="auto"/>
            <w:bottom w:val="none" w:sz="0" w:space="0" w:color="auto"/>
            <w:right w:val="none" w:sz="0" w:space="0" w:color="auto"/>
          </w:divBdr>
        </w:div>
        <w:div w:id="1474523304">
          <w:marLeft w:val="360"/>
          <w:marRight w:val="0"/>
          <w:marTop w:val="0"/>
          <w:marBottom w:val="0"/>
          <w:divBdr>
            <w:top w:val="none" w:sz="0" w:space="0" w:color="auto"/>
            <w:left w:val="none" w:sz="0" w:space="0" w:color="auto"/>
            <w:bottom w:val="none" w:sz="0" w:space="0" w:color="auto"/>
            <w:right w:val="none" w:sz="0" w:space="0" w:color="auto"/>
          </w:divBdr>
        </w:div>
        <w:div w:id="93139499">
          <w:marLeft w:val="360"/>
          <w:marRight w:val="0"/>
          <w:marTop w:val="0"/>
          <w:marBottom w:val="0"/>
          <w:divBdr>
            <w:top w:val="none" w:sz="0" w:space="0" w:color="auto"/>
            <w:left w:val="none" w:sz="0" w:space="0" w:color="auto"/>
            <w:bottom w:val="none" w:sz="0" w:space="0" w:color="auto"/>
            <w:right w:val="none" w:sz="0" w:space="0" w:color="auto"/>
          </w:divBdr>
        </w:div>
        <w:div w:id="657274281">
          <w:marLeft w:val="360"/>
          <w:marRight w:val="0"/>
          <w:marTop w:val="0"/>
          <w:marBottom w:val="0"/>
          <w:divBdr>
            <w:top w:val="none" w:sz="0" w:space="0" w:color="auto"/>
            <w:left w:val="none" w:sz="0" w:space="0" w:color="auto"/>
            <w:bottom w:val="none" w:sz="0" w:space="0" w:color="auto"/>
            <w:right w:val="none" w:sz="0" w:space="0" w:color="auto"/>
          </w:divBdr>
        </w:div>
        <w:div w:id="11495451">
          <w:marLeft w:val="360"/>
          <w:marRight w:val="0"/>
          <w:marTop w:val="0"/>
          <w:marBottom w:val="0"/>
          <w:divBdr>
            <w:top w:val="none" w:sz="0" w:space="0" w:color="auto"/>
            <w:left w:val="none" w:sz="0" w:space="0" w:color="auto"/>
            <w:bottom w:val="none" w:sz="0" w:space="0" w:color="auto"/>
            <w:right w:val="none" w:sz="0" w:space="0" w:color="auto"/>
          </w:divBdr>
        </w:div>
        <w:div w:id="2118324641">
          <w:marLeft w:val="360"/>
          <w:marRight w:val="0"/>
          <w:marTop w:val="0"/>
          <w:marBottom w:val="0"/>
          <w:divBdr>
            <w:top w:val="none" w:sz="0" w:space="0" w:color="auto"/>
            <w:left w:val="none" w:sz="0" w:space="0" w:color="auto"/>
            <w:bottom w:val="none" w:sz="0" w:space="0" w:color="auto"/>
            <w:right w:val="none" w:sz="0" w:space="0" w:color="auto"/>
          </w:divBdr>
        </w:div>
        <w:div w:id="1365010928">
          <w:marLeft w:val="360"/>
          <w:marRight w:val="0"/>
          <w:marTop w:val="0"/>
          <w:marBottom w:val="0"/>
          <w:divBdr>
            <w:top w:val="none" w:sz="0" w:space="0" w:color="auto"/>
            <w:left w:val="none" w:sz="0" w:space="0" w:color="auto"/>
            <w:bottom w:val="none" w:sz="0" w:space="0" w:color="auto"/>
            <w:right w:val="none" w:sz="0" w:space="0" w:color="auto"/>
          </w:divBdr>
        </w:div>
        <w:div w:id="1453359089">
          <w:marLeft w:val="360"/>
          <w:marRight w:val="0"/>
          <w:marTop w:val="0"/>
          <w:marBottom w:val="0"/>
          <w:divBdr>
            <w:top w:val="none" w:sz="0" w:space="0" w:color="auto"/>
            <w:left w:val="none" w:sz="0" w:space="0" w:color="auto"/>
            <w:bottom w:val="none" w:sz="0" w:space="0" w:color="auto"/>
            <w:right w:val="none" w:sz="0" w:space="0" w:color="auto"/>
          </w:divBdr>
        </w:div>
        <w:div w:id="1682506665">
          <w:marLeft w:val="360"/>
          <w:marRight w:val="0"/>
          <w:marTop w:val="0"/>
          <w:marBottom w:val="0"/>
          <w:divBdr>
            <w:top w:val="none" w:sz="0" w:space="0" w:color="auto"/>
            <w:left w:val="none" w:sz="0" w:space="0" w:color="auto"/>
            <w:bottom w:val="none" w:sz="0" w:space="0" w:color="auto"/>
            <w:right w:val="none" w:sz="0" w:space="0" w:color="auto"/>
          </w:divBdr>
        </w:div>
        <w:div w:id="1355615027">
          <w:marLeft w:val="360"/>
          <w:marRight w:val="0"/>
          <w:marTop w:val="0"/>
          <w:marBottom w:val="0"/>
          <w:divBdr>
            <w:top w:val="none" w:sz="0" w:space="0" w:color="auto"/>
            <w:left w:val="none" w:sz="0" w:space="0" w:color="auto"/>
            <w:bottom w:val="none" w:sz="0" w:space="0" w:color="auto"/>
            <w:right w:val="none" w:sz="0" w:space="0" w:color="auto"/>
          </w:divBdr>
        </w:div>
        <w:div w:id="742025687">
          <w:marLeft w:val="360"/>
          <w:marRight w:val="0"/>
          <w:marTop w:val="0"/>
          <w:marBottom w:val="0"/>
          <w:divBdr>
            <w:top w:val="none" w:sz="0" w:space="0" w:color="auto"/>
            <w:left w:val="none" w:sz="0" w:space="0" w:color="auto"/>
            <w:bottom w:val="none" w:sz="0" w:space="0" w:color="auto"/>
            <w:right w:val="none" w:sz="0" w:space="0" w:color="auto"/>
          </w:divBdr>
        </w:div>
        <w:div w:id="75517068">
          <w:marLeft w:val="360"/>
          <w:marRight w:val="0"/>
          <w:marTop w:val="0"/>
          <w:marBottom w:val="0"/>
          <w:divBdr>
            <w:top w:val="none" w:sz="0" w:space="0" w:color="auto"/>
            <w:left w:val="none" w:sz="0" w:space="0" w:color="auto"/>
            <w:bottom w:val="none" w:sz="0" w:space="0" w:color="auto"/>
            <w:right w:val="none" w:sz="0" w:space="0" w:color="auto"/>
          </w:divBdr>
        </w:div>
        <w:div w:id="1927032021">
          <w:marLeft w:val="360"/>
          <w:marRight w:val="0"/>
          <w:marTop w:val="0"/>
          <w:marBottom w:val="0"/>
          <w:divBdr>
            <w:top w:val="none" w:sz="0" w:space="0" w:color="auto"/>
            <w:left w:val="none" w:sz="0" w:space="0" w:color="auto"/>
            <w:bottom w:val="none" w:sz="0" w:space="0" w:color="auto"/>
            <w:right w:val="none" w:sz="0" w:space="0" w:color="auto"/>
          </w:divBdr>
        </w:div>
        <w:div w:id="2026206008">
          <w:marLeft w:val="360"/>
          <w:marRight w:val="0"/>
          <w:marTop w:val="0"/>
          <w:marBottom w:val="0"/>
          <w:divBdr>
            <w:top w:val="none" w:sz="0" w:space="0" w:color="auto"/>
            <w:left w:val="none" w:sz="0" w:space="0" w:color="auto"/>
            <w:bottom w:val="none" w:sz="0" w:space="0" w:color="auto"/>
            <w:right w:val="none" w:sz="0" w:space="0" w:color="auto"/>
          </w:divBdr>
        </w:div>
        <w:div w:id="567880475">
          <w:marLeft w:val="360"/>
          <w:marRight w:val="0"/>
          <w:marTop w:val="0"/>
          <w:marBottom w:val="0"/>
          <w:divBdr>
            <w:top w:val="none" w:sz="0" w:space="0" w:color="auto"/>
            <w:left w:val="none" w:sz="0" w:space="0" w:color="auto"/>
            <w:bottom w:val="none" w:sz="0" w:space="0" w:color="auto"/>
            <w:right w:val="none" w:sz="0" w:space="0" w:color="auto"/>
          </w:divBdr>
        </w:div>
      </w:divsChild>
    </w:div>
    <w:div w:id="980426633">
      <w:bodyDiv w:val="1"/>
      <w:marLeft w:val="0"/>
      <w:marRight w:val="0"/>
      <w:marTop w:val="0"/>
      <w:marBottom w:val="0"/>
      <w:divBdr>
        <w:top w:val="none" w:sz="0" w:space="0" w:color="auto"/>
        <w:left w:val="none" w:sz="0" w:space="0" w:color="auto"/>
        <w:bottom w:val="none" w:sz="0" w:space="0" w:color="auto"/>
        <w:right w:val="none" w:sz="0" w:space="0" w:color="auto"/>
      </w:divBdr>
      <w:divsChild>
        <w:div w:id="387460064">
          <w:marLeft w:val="360"/>
          <w:marRight w:val="0"/>
          <w:marTop w:val="0"/>
          <w:marBottom w:val="0"/>
          <w:divBdr>
            <w:top w:val="none" w:sz="0" w:space="0" w:color="auto"/>
            <w:left w:val="none" w:sz="0" w:space="0" w:color="auto"/>
            <w:bottom w:val="none" w:sz="0" w:space="0" w:color="auto"/>
            <w:right w:val="none" w:sz="0" w:space="0" w:color="auto"/>
          </w:divBdr>
        </w:div>
        <w:div w:id="1303921515">
          <w:marLeft w:val="360"/>
          <w:marRight w:val="0"/>
          <w:marTop w:val="0"/>
          <w:marBottom w:val="0"/>
          <w:divBdr>
            <w:top w:val="none" w:sz="0" w:space="0" w:color="auto"/>
            <w:left w:val="none" w:sz="0" w:space="0" w:color="auto"/>
            <w:bottom w:val="none" w:sz="0" w:space="0" w:color="auto"/>
            <w:right w:val="none" w:sz="0" w:space="0" w:color="auto"/>
          </w:divBdr>
        </w:div>
        <w:div w:id="2010912551">
          <w:marLeft w:val="360"/>
          <w:marRight w:val="0"/>
          <w:marTop w:val="0"/>
          <w:marBottom w:val="0"/>
          <w:divBdr>
            <w:top w:val="none" w:sz="0" w:space="0" w:color="auto"/>
            <w:left w:val="none" w:sz="0" w:space="0" w:color="auto"/>
            <w:bottom w:val="none" w:sz="0" w:space="0" w:color="auto"/>
            <w:right w:val="none" w:sz="0" w:space="0" w:color="auto"/>
          </w:divBdr>
        </w:div>
        <w:div w:id="2045009769">
          <w:marLeft w:val="360"/>
          <w:marRight w:val="0"/>
          <w:marTop w:val="0"/>
          <w:marBottom w:val="0"/>
          <w:divBdr>
            <w:top w:val="none" w:sz="0" w:space="0" w:color="auto"/>
            <w:left w:val="none" w:sz="0" w:space="0" w:color="auto"/>
            <w:bottom w:val="none" w:sz="0" w:space="0" w:color="auto"/>
            <w:right w:val="none" w:sz="0" w:space="0" w:color="auto"/>
          </w:divBdr>
        </w:div>
        <w:div w:id="1885826681">
          <w:marLeft w:val="360"/>
          <w:marRight w:val="0"/>
          <w:marTop w:val="0"/>
          <w:marBottom w:val="0"/>
          <w:divBdr>
            <w:top w:val="none" w:sz="0" w:space="0" w:color="auto"/>
            <w:left w:val="none" w:sz="0" w:space="0" w:color="auto"/>
            <w:bottom w:val="none" w:sz="0" w:space="0" w:color="auto"/>
            <w:right w:val="none" w:sz="0" w:space="0" w:color="auto"/>
          </w:divBdr>
        </w:div>
        <w:div w:id="1331761715">
          <w:marLeft w:val="360"/>
          <w:marRight w:val="0"/>
          <w:marTop w:val="0"/>
          <w:marBottom w:val="0"/>
          <w:divBdr>
            <w:top w:val="none" w:sz="0" w:space="0" w:color="auto"/>
            <w:left w:val="none" w:sz="0" w:space="0" w:color="auto"/>
            <w:bottom w:val="none" w:sz="0" w:space="0" w:color="auto"/>
            <w:right w:val="none" w:sz="0" w:space="0" w:color="auto"/>
          </w:divBdr>
        </w:div>
        <w:div w:id="950473275">
          <w:marLeft w:val="360"/>
          <w:marRight w:val="0"/>
          <w:marTop w:val="0"/>
          <w:marBottom w:val="0"/>
          <w:divBdr>
            <w:top w:val="none" w:sz="0" w:space="0" w:color="auto"/>
            <w:left w:val="none" w:sz="0" w:space="0" w:color="auto"/>
            <w:bottom w:val="none" w:sz="0" w:space="0" w:color="auto"/>
            <w:right w:val="none" w:sz="0" w:space="0" w:color="auto"/>
          </w:divBdr>
        </w:div>
        <w:div w:id="1240404396">
          <w:marLeft w:val="360"/>
          <w:marRight w:val="0"/>
          <w:marTop w:val="0"/>
          <w:marBottom w:val="0"/>
          <w:divBdr>
            <w:top w:val="none" w:sz="0" w:space="0" w:color="auto"/>
            <w:left w:val="none" w:sz="0" w:space="0" w:color="auto"/>
            <w:bottom w:val="none" w:sz="0" w:space="0" w:color="auto"/>
            <w:right w:val="none" w:sz="0" w:space="0" w:color="auto"/>
          </w:divBdr>
        </w:div>
        <w:div w:id="2009089105">
          <w:marLeft w:val="360"/>
          <w:marRight w:val="0"/>
          <w:marTop w:val="0"/>
          <w:marBottom w:val="0"/>
          <w:divBdr>
            <w:top w:val="none" w:sz="0" w:space="0" w:color="auto"/>
            <w:left w:val="none" w:sz="0" w:space="0" w:color="auto"/>
            <w:bottom w:val="none" w:sz="0" w:space="0" w:color="auto"/>
            <w:right w:val="none" w:sz="0" w:space="0" w:color="auto"/>
          </w:divBdr>
        </w:div>
        <w:div w:id="108204280">
          <w:marLeft w:val="360"/>
          <w:marRight w:val="0"/>
          <w:marTop w:val="0"/>
          <w:marBottom w:val="0"/>
          <w:divBdr>
            <w:top w:val="none" w:sz="0" w:space="0" w:color="auto"/>
            <w:left w:val="none" w:sz="0" w:space="0" w:color="auto"/>
            <w:bottom w:val="none" w:sz="0" w:space="0" w:color="auto"/>
            <w:right w:val="none" w:sz="0" w:space="0" w:color="auto"/>
          </w:divBdr>
        </w:div>
        <w:div w:id="1446656849">
          <w:marLeft w:val="360"/>
          <w:marRight w:val="0"/>
          <w:marTop w:val="0"/>
          <w:marBottom w:val="0"/>
          <w:divBdr>
            <w:top w:val="none" w:sz="0" w:space="0" w:color="auto"/>
            <w:left w:val="none" w:sz="0" w:space="0" w:color="auto"/>
            <w:bottom w:val="none" w:sz="0" w:space="0" w:color="auto"/>
            <w:right w:val="none" w:sz="0" w:space="0" w:color="auto"/>
          </w:divBdr>
        </w:div>
        <w:div w:id="2093969262">
          <w:marLeft w:val="360"/>
          <w:marRight w:val="0"/>
          <w:marTop w:val="0"/>
          <w:marBottom w:val="0"/>
          <w:divBdr>
            <w:top w:val="none" w:sz="0" w:space="0" w:color="auto"/>
            <w:left w:val="none" w:sz="0" w:space="0" w:color="auto"/>
            <w:bottom w:val="none" w:sz="0" w:space="0" w:color="auto"/>
            <w:right w:val="none" w:sz="0" w:space="0" w:color="auto"/>
          </w:divBdr>
        </w:div>
        <w:div w:id="2068187009">
          <w:marLeft w:val="360"/>
          <w:marRight w:val="0"/>
          <w:marTop w:val="0"/>
          <w:marBottom w:val="0"/>
          <w:divBdr>
            <w:top w:val="none" w:sz="0" w:space="0" w:color="auto"/>
            <w:left w:val="none" w:sz="0" w:space="0" w:color="auto"/>
            <w:bottom w:val="none" w:sz="0" w:space="0" w:color="auto"/>
            <w:right w:val="none" w:sz="0" w:space="0" w:color="auto"/>
          </w:divBdr>
        </w:div>
        <w:div w:id="1778528058">
          <w:marLeft w:val="360"/>
          <w:marRight w:val="0"/>
          <w:marTop w:val="0"/>
          <w:marBottom w:val="0"/>
          <w:divBdr>
            <w:top w:val="none" w:sz="0" w:space="0" w:color="auto"/>
            <w:left w:val="none" w:sz="0" w:space="0" w:color="auto"/>
            <w:bottom w:val="none" w:sz="0" w:space="0" w:color="auto"/>
            <w:right w:val="none" w:sz="0" w:space="0" w:color="auto"/>
          </w:divBdr>
        </w:div>
        <w:div w:id="1335843324">
          <w:marLeft w:val="360"/>
          <w:marRight w:val="0"/>
          <w:marTop w:val="0"/>
          <w:marBottom w:val="0"/>
          <w:divBdr>
            <w:top w:val="none" w:sz="0" w:space="0" w:color="auto"/>
            <w:left w:val="none" w:sz="0" w:space="0" w:color="auto"/>
            <w:bottom w:val="none" w:sz="0" w:space="0" w:color="auto"/>
            <w:right w:val="none" w:sz="0" w:space="0" w:color="auto"/>
          </w:divBdr>
        </w:div>
        <w:div w:id="183634435">
          <w:marLeft w:val="360"/>
          <w:marRight w:val="0"/>
          <w:marTop w:val="0"/>
          <w:marBottom w:val="0"/>
          <w:divBdr>
            <w:top w:val="none" w:sz="0" w:space="0" w:color="auto"/>
            <w:left w:val="none" w:sz="0" w:space="0" w:color="auto"/>
            <w:bottom w:val="none" w:sz="0" w:space="0" w:color="auto"/>
            <w:right w:val="none" w:sz="0" w:space="0" w:color="auto"/>
          </w:divBdr>
        </w:div>
        <w:div w:id="830098946">
          <w:marLeft w:val="360"/>
          <w:marRight w:val="0"/>
          <w:marTop w:val="0"/>
          <w:marBottom w:val="0"/>
          <w:divBdr>
            <w:top w:val="none" w:sz="0" w:space="0" w:color="auto"/>
            <w:left w:val="none" w:sz="0" w:space="0" w:color="auto"/>
            <w:bottom w:val="none" w:sz="0" w:space="0" w:color="auto"/>
            <w:right w:val="none" w:sz="0" w:space="0" w:color="auto"/>
          </w:divBdr>
        </w:div>
        <w:div w:id="868496275">
          <w:marLeft w:val="360"/>
          <w:marRight w:val="0"/>
          <w:marTop w:val="0"/>
          <w:marBottom w:val="0"/>
          <w:divBdr>
            <w:top w:val="none" w:sz="0" w:space="0" w:color="auto"/>
            <w:left w:val="none" w:sz="0" w:space="0" w:color="auto"/>
            <w:bottom w:val="none" w:sz="0" w:space="0" w:color="auto"/>
            <w:right w:val="none" w:sz="0" w:space="0" w:color="auto"/>
          </w:divBdr>
        </w:div>
        <w:div w:id="1772705363">
          <w:marLeft w:val="360"/>
          <w:marRight w:val="0"/>
          <w:marTop w:val="0"/>
          <w:marBottom w:val="0"/>
          <w:divBdr>
            <w:top w:val="none" w:sz="0" w:space="0" w:color="auto"/>
            <w:left w:val="none" w:sz="0" w:space="0" w:color="auto"/>
            <w:bottom w:val="none" w:sz="0" w:space="0" w:color="auto"/>
            <w:right w:val="none" w:sz="0" w:space="0" w:color="auto"/>
          </w:divBdr>
        </w:div>
        <w:div w:id="1131094170">
          <w:marLeft w:val="360"/>
          <w:marRight w:val="0"/>
          <w:marTop w:val="0"/>
          <w:marBottom w:val="0"/>
          <w:divBdr>
            <w:top w:val="none" w:sz="0" w:space="0" w:color="auto"/>
            <w:left w:val="none" w:sz="0" w:space="0" w:color="auto"/>
            <w:bottom w:val="none" w:sz="0" w:space="0" w:color="auto"/>
            <w:right w:val="none" w:sz="0" w:space="0" w:color="auto"/>
          </w:divBdr>
        </w:div>
        <w:div w:id="1408916892">
          <w:marLeft w:val="360"/>
          <w:marRight w:val="0"/>
          <w:marTop w:val="0"/>
          <w:marBottom w:val="0"/>
          <w:divBdr>
            <w:top w:val="none" w:sz="0" w:space="0" w:color="auto"/>
            <w:left w:val="none" w:sz="0" w:space="0" w:color="auto"/>
            <w:bottom w:val="none" w:sz="0" w:space="0" w:color="auto"/>
            <w:right w:val="none" w:sz="0" w:space="0" w:color="auto"/>
          </w:divBdr>
        </w:div>
      </w:divsChild>
    </w:div>
    <w:div w:id="1371497573">
      <w:bodyDiv w:val="1"/>
      <w:marLeft w:val="0"/>
      <w:marRight w:val="0"/>
      <w:marTop w:val="0"/>
      <w:marBottom w:val="0"/>
      <w:divBdr>
        <w:top w:val="none" w:sz="0" w:space="0" w:color="auto"/>
        <w:left w:val="none" w:sz="0" w:space="0" w:color="auto"/>
        <w:bottom w:val="none" w:sz="0" w:space="0" w:color="auto"/>
        <w:right w:val="none" w:sz="0" w:space="0" w:color="auto"/>
      </w:divBdr>
    </w:div>
    <w:div w:id="1749620735">
      <w:bodyDiv w:val="1"/>
      <w:marLeft w:val="0"/>
      <w:marRight w:val="0"/>
      <w:marTop w:val="0"/>
      <w:marBottom w:val="0"/>
      <w:divBdr>
        <w:top w:val="none" w:sz="0" w:space="0" w:color="auto"/>
        <w:left w:val="none" w:sz="0" w:space="0" w:color="auto"/>
        <w:bottom w:val="none" w:sz="0" w:space="0" w:color="auto"/>
        <w:right w:val="none" w:sz="0" w:space="0" w:color="auto"/>
      </w:divBdr>
      <w:divsChild>
        <w:div w:id="645209475">
          <w:marLeft w:val="360"/>
          <w:marRight w:val="0"/>
          <w:marTop w:val="0"/>
          <w:marBottom w:val="0"/>
          <w:divBdr>
            <w:top w:val="none" w:sz="0" w:space="0" w:color="auto"/>
            <w:left w:val="none" w:sz="0" w:space="0" w:color="auto"/>
            <w:bottom w:val="none" w:sz="0" w:space="0" w:color="auto"/>
            <w:right w:val="none" w:sz="0" w:space="0" w:color="auto"/>
          </w:divBdr>
        </w:div>
        <w:div w:id="1148935175">
          <w:marLeft w:val="360"/>
          <w:marRight w:val="0"/>
          <w:marTop w:val="0"/>
          <w:marBottom w:val="0"/>
          <w:divBdr>
            <w:top w:val="none" w:sz="0" w:space="0" w:color="auto"/>
            <w:left w:val="none" w:sz="0" w:space="0" w:color="auto"/>
            <w:bottom w:val="none" w:sz="0" w:space="0" w:color="auto"/>
            <w:right w:val="none" w:sz="0" w:space="0" w:color="auto"/>
          </w:divBdr>
        </w:div>
        <w:div w:id="486747643">
          <w:marLeft w:val="360"/>
          <w:marRight w:val="0"/>
          <w:marTop w:val="0"/>
          <w:marBottom w:val="0"/>
          <w:divBdr>
            <w:top w:val="none" w:sz="0" w:space="0" w:color="auto"/>
            <w:left w:val="none" w:sz="0" w:space="0" w:color="auto"/>
            <w:bottom w:val="none" w:sz="0" w:space="0" w:color="auto"/>
            <w:right w:val="none" w:sz="0" w:space="0" w:color="auto"/>
          </w:divBdr>
        </w:div>
        <w:div w:id="901405726">
          <w:marLeft w:val="360"/>
          <w:marRight w:val="0"/>
          <w:marTop w:val="0"/>
          <w:marBottom w:val="0"/>
          <w:divBdr>
            <w:top w:val="none" w:sz="0" w:space="0" w:color="auto"/>
            <w:left w:val="none" w:sz="0" w:space="0" w:color="auto"/>
            <w:bottom w:val="none" w:sz="0" w:space="0" w:color="auto"/>
            <w:right w:val="none" w:sz="0" w:space="0" w:color="auto"/>
          </w:divBdr>
        </w:div>
        <w:div w:id="82341715">
          <w:marLeft w:val="360"/>
          <w:marRight w:val="0"/>
          <w:marTop w:val="0"/>
          <w:marBottom w:val="0"/>
          <w:divBdr>
            <w:top w:val="none" w:sz="0" w:space="0" w:color="auto"/>
            <w:left w:val="none" w:sz="0" w:space="0" w:color="auto"/>
            <w:bottom w:val="none" w:sz="0" w:space="0" w:color="auto"/>
            <w:right w:val="none" w:sz="0" w:space="0" w:color="auto"/>
          </w:divBdr>
        </w:div>
        <w:div w:id="1544487922">
          <w:marLeft w:val="360"/>
          <w:marRight w:val="0"/>
          <w:marTop w:val="0"/>
          <w:marBottom w:val="0"/>
          <w:divBdr>
            <w:top w:val="none" w:sz="0" w:space="0" w:color="auto"/>
            <w:left w:val="none" w:sz="0" w:space="0" w:color="auto"/>
            <w:bottom w:val="none" w:sz="0" w:space="0" w:color="auto"/>
            <w:right w:val="none" w:sz="0" w:space="0" w:color="auto"/>
          </w:divBdr>
        </w:div>
        <w:div w:id="1927617792">
          <w:marLeft w:val="360"/>
          <w:marRight w:val="0"/>
          <w:marTop w:val="0"/>
          <w:marBottom w:val="0"/>
          <w:divBdr>
            <w:top w:val="none" w:sz="0" w:space="0" w:color="auto"/>
            <w:left w:val="none" w:sz="0" w:space="0" w:color="auto"/>
            <w:bottom w:val="none" w:sz="0" w:space="0" w:color="auto"/>
            <w:right w:val="none" w:sz="0" w:space="0" w:color="auto"/>
          </w:divBdr>
        </w:div>
        <w:div w:id="403256560">
          <w:marLeft w:val="360"/>
          <w:marRight w:val="0"/>
          <w:marTop w:val="0"/>
          <w:marBottom w:val="0"/>
          <w:divBdr>
            <w:top w:val="none" w:sz="0" w:space="0" w:color="auto"/>
            <w:left w:val="none" w:sz="0" w:space="0" w:color="auto"/>
            <w:bottom w:val="none" w:sz="0" w:space="0" w:color="auto"/>
            <w:right w:val="none" w:sz="0" w:space="0" w:color="auto"/>
          </w:divBdr>
        </w:div>
        <w:div w:id="1377074863">
          <w:marLeft w:val="360"/>
          <w:marRight w:val="0"/>
          <w:marTop w:val="0"/>
          <w:marBottom w:val="0"/>
          <w:divBdr>
            <w:top w:val="none" w:sz="0" w:space="0" w:color="auto"/>
            <w:left w:val="none" w:sz="0" w:space="0" w:color="auto"/>
            <w:bottom w:val="none" w:sz="0" w:space="0" w:color="auto"/>
            <w:right w:val="none" w:sz="0" w:space="0" w:color="auto"/>
          </w:divBdr>
        </w:div>
        <w:div w:id="558790436">
          <w:marLeft w:val="360"/>
          <w:marRight w:val="0"/>
          <w:marTop w:val="0"/>
          <w:marBottom w:val="0"/>
          <w:divBdr>
            <w:top w:val="none" w:sz="0" w:space="0" w:color="auto"/>
            <w:left w:val="none" w:sz="0" w:space="0" w:color="auto"/>
            <w:bottom w:val="none" w:sz="0" w:space="0" w:color="auto"/>
            <w:right w:val="none" w:sz="0" w:space="0" w:color="auto"/>
          </w:divBdr>
        </w:div>
        <w:div w:id="1350836614">
          <w:marLeft w:val="360"/>
          <w:marRight w:val="0"/>
          <w:marTop w:val="0"/>
          <w:marBottom w:val="0"/>
          <w:divBdr>
            <w:top w:val="none" w:sz="0" w:space="0" w:color="auto"/>
            <w:left w:val="none" w:sz="0" w:space="0" w:color="auto"/>
            <w:bottom w:val="none" w:sz="0" w:space="0" w:color="auto"/>
            <w:right w:val="none" w:sz="0" w:space="0" w:color="auto"/>
          </w:divBdr>
        </w:div>
        <w:div w:id="475950189">
          <w:marLeft w:val="360"/>
          <w:marRight w:val="0"/>
          <w:marTop w:val="0"/>
          <w:marBottom w:val="0"/>
          <w:divBdr>
            <w:top w:val="none" w:sz="0" w:space="0" w:color="auto"/>
            <w:left w:val="none" w:sz="0" w:space="0" w:color="auto"/>
            <w:bottom w:val="none" w:sz="0" w:space="0" w:color="auto"/>
            <w:right w:val="none" w:sz="0" w:space="0" w:color="auto"/>
          </w:divBdr>
        </w:div>
        <w:div w:id="1906332497">
          <w:marLeft w:val="360"/>
          <w:marRight w:val="0"/>
          <w:marTop w:val="0"/>
          <w:marBottom w:val="0"/>
          <w:divBdr>
            <w:top w:val="none" w:sz="0" w:space="0" w:color="auto"/>
            <w:left w:val="none" w:sz="0" w:space="0" w:color="auto"/>
            <w:bottom w:val="none" w:sz="0" w:space="0" w:color="auto"/>
            <w:right w:val="none" w:sz="0" w:space="0" w:color="auto"/>
          </w:divBdr>
        </w:div>
        <w:div w:id="2109735767">
          <w:marLeft w:val="360"/>
          <w:marRight w:val="0"/>
          <w:marTop w:val="0"/>
          <w:marBottom w:val="0"/>
          <w:divBdr>
            <w:top w:val="none" w:sz="0" w:space="0" w:color="auto"/>
            <w:left w:val="none" w:sz="0" w:space="0" w:color="auto"/>
            <w:bottom w:val="none" w:sz="0" w:space="0" w:color="auto"/>
            <w:right w:val="none" w:sz="0" w:space="0" w:color="auto"/>
          </w:divBdr>
        </w:div>
        <w:div w:id="479149489">
          <w:marLeft w:val="360"/>
          <w:marRight w:val="0"/>
          <w:marTop w:val="0"/>
          <w:marBottom w:val="0"/>
          <w:divBdr>
            <w:top w:val="none" w:sz="0" w:space="0" w:color="auto"/>
            <w:left w:val="none" w:sz="0" w:space="0" w:color="auto"/>
            <w:bottom w:val="none" w:sz="0" w:space="0" w:color="auto"/>
            <w:right w:val="none" w:sz="0" w:space="0" w:color="auto"/>
          </w:divBdr>
        </w:div>
        <w:div w:id="1164052143">
          <w:marLeft w:val="360"/>
          <w:marRight w:val="0"/>
          <w:marTop w:val="0"/>
          <w:marBottom w:val="0"/>
          <w:divBdr>
            <w:top w:val="none" w:sz="0" w:space="0" w:color="auto"/>
            <w:left w:val="none" w:sz="0" w:space="0" w:color="auto"/>
            <w:bottom w:val="none" w:sz="0" w:space="0" w:color="auto"/>
            <w:right w:val="none" w:sz="0" w:space="0" w:color="auto"/>
          </w:divBdr>
        </w:div>
        <w:div w:id="634486136">
          <w:marLeft w:val="360"/>
          <w:marRight w:val="0"/>
          <w:marTop w:val="0"/>
          <w:marBottom w:val="0"/>
          <w:divBdr>
            <w:top w:val="none" w:sz="0" w:space="0" w:color="auto"/>
            <w:left w:val="none" w:sz="0" w:space="0" w:color="auto"/>
            <w:bottom w:val="none" w:sz="0" w:space="0" w:color="auto"/>
            <w:right w:val="none" w:sz="0" w:space="0" w:color="auto"/>
          </w:divBdr>
        </w:div>
        <w:div w:id="2142913628">
          <w:marLeft w:val="360"/>
          <w:marRight w:val="0"/>
          <w:marTop w:val="0"/>
          <w:marBottom w:val="0"/>
          <w:divBdr>
            <w:top w:val="none" w:sz="0" w:space="0" w:color="auto"/>
            <w:left w:val="none" w:sz="0" w:space="0" w:color="auto"/>
            <w:bottom w:val="none" w:sz="0" w:space="0" w:color="auto"/>
            <w:right w:val="none" w:sz="0" w:space="0" w:color="auto"/>
          </w:divBdr>
        </w:div>
        <w:div w:id="490604939">
          <w:marLeft w:val="360"/>
          <w:marRight w:val="0"/>
          <w:marTop w:val="0"/>
          <w:marBottom w:val="0"/>
          <w:divBdr>
            <w:top w:val="none" w:sz="0" w:space="0" w:color="auto"/>
            <w:left w:val="none" w:sz="0" w:space="0" w:color="auto"/>
            <w:bottom w:val="none" w:sz="0" w:space="0" w:color="auto"/>
            <w:right w:val="none" w:sz="0" w:space="0" w:color="auto"/>
          </w:divBdr>
        </w:div>
        <w:div w:id="1833715851">
          <w:marLeft w:val="360"/>
          <w:marRight w:val="0"/>
          <w:marTop w:val="0"/>
          <w:marBottom w:val="0"/>
          <w:divBdr>
            <w:top w:val="none" w:sz="0" w:space="0" w:color="auto"/>
            <w:left w:val="none" w:sz="0" w:space="0" w:color="auto"/>
            <w:bottom w:val="none" w:sz="0" w:space="0" w:color="auto"/>
            <w:right w:val="none" w:sz="0" w:space="0" w:color="auto"/>
          </w:divBdr>
        </w:div>
        <w:div w:id="450975570">
          <w:marLeft w:val="360"/>
          <w:marRight w:val="0"/>
          <w:marTop w:val="0"/>
          <w:marBottom w:val="0"/>
          <w:divBdr>
            <w:top w:val="none" w:sz="0" w:space="0" w:color="auto"/>
            <w:left w:val="none" w:sz="0" w:space="0" w:color="auto"/>
            <w:bottom w:val="none" w:sz="0" w:space="0" w:color="auto"/>
            <w:right w:val="none" w:sz="0" w:space="0" w:color="auto"/>
          </w:divBdr>
        </w:div>
        <w:div w:id="167672510">
          <w:marLeft w:val="360"/>
          <w:marRight w:val="0"/>
          <w:marTop w:val="0"/>
          <w:marBottom w:val="0"/>
          <w:divBdr>
            <w:top w:val="none" w:sz="0" w:space="0" w:color="auto"/>
            <w:left w:val="none" w:sz="0" w:space="0" w:color="auto"/>
            <w:bottom w:val="none" w:sz="0" w:space="0" w:color="auto"/>
            <w:right w:val="none" w:sz="0" w:space="0" w:color="auto"/>
          </w:divBdr>
        </w:div>
      </w:divsChild>
    </w:div>
    <w:div w:id="1750073474">
      <w:bodyDiv w:val="1"/>
      <w:marLeft w:val="0"/>
      <w:marRight w:val="0"/>
      <w:marTop w:val="0"/>
      <w:marBottom w:val="0"/>
      <w:divBdr>
        <w:top w:val="none" w:sz="0" w:space="0" w:color="auto"/>
        <w:left w:val="none" w:sz="0" w:space="0" w:color="auto"/>
        <w:bottom w:val="none" w:sz="0" w:space="0" w:color="auto"/>
        <w:right w:val="none" w:sz="0" w:space="0" w:color="auto"/>
      </w:divBdr>
      <w:divsChild>
        <w:div w:id="225995719">
          <w:marLeft w:val="360"/>
          <w:marRight w:val="0"/>
          <w:marTop w:val="0"/>
          <w:marBottom w:val="0"/>
          <w:divBdr>
            <w:top w:val="none" w:sz="0" w:space="0" w:color="auto"/>
            <w:left w:val="none" w:sz="0" w:space="0" w:color="auto"/>
            <w:bottom w:val="none" w:sz="0" w:space="0" w:color="auto"/>
            <w:right w:val="none" w:sz="0" w:space="0" w:color="auto"/>
          </w:divBdr>
        </w:div>
        <w:div w:id="1775247881">
          <w:marLeft w:val="360"/>
          <w:marRight w:val="0"/>
          <w:marTop w:val="0"/>
          <w:marBottom w:val="0"/>
          <w:divBdr>
            <w:top w:val="none" w:sz="0" w:space="0" w:color="auto"/>
            <w:left w:val="none" w:sz="0" w:space="0" w:color="auto"/>
            <w:bottom w:val="none" w:sz="0" w:space="0" w:color="auto"/>
            <w:right w:val="none" w:sz="0" w:space="0" w:color="auto"/>
          </w:divBdr>
        </w:div>
        <w:div w:id="1076322462">
          <w:marLeft w:val="360"/>
          <w:marRight w:val="0"/>
          <w:marTop w:val="0"/>
          <w:marBottom w:val="0"/>
          <w:divBdr>
            <w:top w:val="none" w:sz="0" w:space="0" w:color="auto"/>
            <w:left w:val="none" w:sz="0" w:space="0" w:color="auto"/>
            <w:bottom w:val="none" w:sz="0" w:space="0" w:color="auto"/>
            <w:right w:val="none" w:sz="0" w:space="0" w:color="auto"/>
          </w:divBdr>
        </w:div>
        <w:div w:id="1508246805">
          <w:marLeft w:val="360"/>
          <w:marRight w:val="0"/>
          <w:marTop w:val="0"/>
          <w:marBottom w:val="0"/>
          <w:divBdr>
            <w:top w:val="none" w:sz="0" w:space="0" w:color="auto"/>
            <w:left w:val="none" w:sz="0" w:space="0" w:color="auto"/>
            <w:bottom w:val="none" w:sz="0" w:space="0" w:color="auto"/>
            <w:right w:val="none" w:sz="0" w:space="0" w:color="auto"/>
          </w:divBdr>
        </w:div>
        <w:div w:id="67072512">
          <w:marLeft w:val="360"/>
          <w:marRight w:val="0"/>
          <w:marTop w:val="0"/>
          <w:marBottom w:val="0"/>
          <w:divBdr>
            <w:top w:val="none" w:sz="0" w:space="0" w:color="auto"/>
            <w:left w:val="none" w:sz="0" w:space="0" w:color="auto"/>
            <w:bottom w:val="none" w:sz="0" w:space="0" w:color="auto"/>
            <w:right w:val="none" w:sz="0" w:space="0" w:color="auto"/>
          </w:divBdr>
        </w:div>
        <w:div w:id="635256086">
          <w:marLeft w:val="360"/>
          <w:marRight w:val="0"/>
          <w:marTop w:val="0"/>
          <w:marBottom w:val="0"/>
          <w:divBdr>
            <w:top w:val="none" w:sz="0" w:space="0" w:color="auto"/>
            <w:left w:val="none" w:sz="0" w:space="0" w:color="auto"/>
            <w:bottom w:val="none" w:sz="0" w:space="0" w:color="auto"/>
            <w:right w:val="none" w:sz="0" w:space="0" w:color="auto"/>
          </w:divBdr>
        </w:div>
        <w:div w:id="49690903">
          <w:marLeft w:val="360"/>
          <w:marRight w:val="0"/>
          <w:marTop w:val="0"/>
          <w:marBottom w:val="0"/>
          <w:divBdr>
            <w:top w:val="none" w:sz="0" w:space="0" w:color="auto"/>
            <w:left w:val="none" w:sz="0" w:space="0" w:color="auto"/>
            <w:bottom w:val="none" w:sz="0" w:space="0" w:color="auto"/>
            <w:right w:val="none" w:sz="0" w:space="0" w:color="auto"/>
          </w:divBdr>
        </w:div>
        <w:div w:id="1494638317">
          <w:marLeft w:val="360"/>
          <w:marRight w:val="0"/>
          <w:marTop w:val="0"/>
          <w:marBottom w:val="0"/>
          <w:divBdr>
            <w:top w:val="none" w:sz="0" w:space="0" w:color="auto"/>
            <w:left w:val="none" w:sz="0" w:space="0" w:color="auto"/>
            <w:bottom w:val="none" w:sz="0" w:space="0" w:color="auto"/>
            <w:right w:val="none" w:sz="0" w:space="0" w:color="auto"/>
          </w:divBdr>
        </w:div>
        <w:div w:id="1378123635">
          <w:marLeft w:val="360"/>
          <w:marRight w:val="0"/>
          <w:marTop w:val="0"/>
          <w:marBottom w:val="0"/>
          <w:divBdr>
            <w:top w:val="none" w:sz="0" w:space="0" w:color="auto"/>
            <w:left w:val="none" w:sz="0" w:space="0" w:color="auto"/>
            <w:bottom w:val="none" w:sz="0" w:space="0" w:color="auto"/>
            <w:right w:val="none" w:sz="0" w:space="0" w:color="auto"/>
          </w:divBdr>
        </w:div>
        <w:div w:id="333073940">
          <w:marLeft w:val="360"/>
          <w:marRight w:val="0"/>
          <w:marTop w:val="0"/>
          <w:marBottom w:val="0"/>
          <w:divBdr>
            <w:top w:val="none" w:sz="0" w:space="0" w:color="auto"/>
            <w:left w:val="none" w:sz="0" w:space="0" w:color="auto"/>
            <w:bottom w:val="none" w:sz="0" w:space="0" w:color="auto"/>
            <w:right w:val="none" w:sz="0" w:space="0" w:color="auto"/>
          </w:divBdr>
        </w:div>
        <w:div w:id="363211463">
          <w:marLeft w:val="360"/>
          <w:marRight w:val="0"/>
          <w:marTop w:val="0"/>
          <w:marBottom w:val="0"/>
          <w:divBdr>
            <w:top w:val="none" w:sz="0" w:space="0" w:color="auto"/>
            <w:left w:val="none" w:sz="0" w:space="0" w:color="auto"/>
            <w:bottom w:val="none" w:sz="0" w:space="0" w:color="auto"/>
            <w:right w:val="none" w:sz="0" w:space="0" w:color="auto"/>
          </w:divBdr>
        </w:div>
        <w:div w:id="1144008655">
          <w:marLeft w:val="360"/>
          <w:marRight w:val="0"/>
          <w:marTop w:val="0"/>
          <w:marBottom w:val="0"/>
          <w:divBdr>
            <w:top w:val="none" w:sz="0" w:space="0" w:color="auto"/>
            <w:left w:val="none" w:sz="0" w:space="0" w:color="auto"/>
            <w:bottom w:val="none" w:sz="0" w:space="0" w:color="auto"/>
            <w:right w:val="none" w:sz="0" w:space="0" w:color="auto"/>
          </w:divBdr>
        </w:div>
        <w:div w:id="782925580">
          <w:marLeft w:val="360"/>
          <w:marRight w:val="0"/>
          <w:marTop w:val="0"/>
          <w:marBottom w:val="0"/>
          <w:divBdr>
            <w:top w:val="none" w:sz="0" w:space="0" w:color="auto"/>
            <w:left w:val="none" w:sz="0" w:space="0" w:color="auto"/>
            <w:bottom w:val="none" w:sz="0" w:space="0" w:color="auto"/>
            <w:right w:val="none" w:sz="0" w:space="0" w:color="auto"/>
          </w:divBdr>
        </w:div>
        <w:div w:id="468136396">
          <w:marLeft w:val="360"/>
          <w:marRight w:val="0"/>
          <w:marTop w:val="0"/>
          <w:marBottom w:val="0"/>
          <w:divBdr>
            <w:top w:val="none" w:sz="0" w:space="0" w:color="auto"/>
            <w:left w:val="none" w:sz="0" w:space="0" w:color="auto"/>
            <w:bottom w:val="none" w:sz="0" w:space="0" w:color="auto"/>
            <w:right w:val="none" w:sz="0" w:space="0" w:color="auto"/>
          </w:divBdr>
        </w:div>
        <w:div w:id="126973413">
          <w:marLeft w:val="360"/>
          <w:marRight w:val="0"/>
          <w:marTop w:val="0"/>
          <w:marBottom w:val="0"/>
          <w:divBdr>
            <w:top w:val="none" w:sz="0" w:space="0" w:color="auto"/>
            <w:left w:val="none" w:sz="0" w:space="0" w:color="auto"/>
            <w:bottom w:val="none" w:sz="0" w:space="0" w:color="auto"/>
            <w:right w:val="none" w:sz="0" w:space="0" w:color="auto"/>
          </w:divBdr>
        </w:div>
        <w:div w:id="1070930610">
          <w:marLeft w:val="360"/>
          <w:marRight w:val="0"/>
          <w:marTop w:val="0"/>
          <w:marBottom w:val="0"/>
          <w:divBdr>
            <w:top w:val="none" w:sz="0" w:space="0" w:color="auto"/>
            <w:left w:val="none" w:sz="0" w:space="0" w:color="auto"/>
            <w:bottom w:val="none" w:sz="0" w:space="0" w:color="auto"/>
            <w:right w:val="none" w:sz="0" w:space="0" w:color="auto"/>
          </w:divBdr>
        </w:div>
        <w:div w:id="1050543038">
          <w:marLeft w:val="360"/>
          <w:marRight w:val="0"/>
          <w:marTop w:val="0"/>
          <w:marBottom w:val="0"/>
          <w:divBdr>
            <w:top w:val="none" w:sz="0" w:space="0" w:color="auto"/>
            <w:left w:val="none" w:sz="0" w:space="0" w:color="auto"/>
            <w:bottom w:val="none" w:sz="0" w:space="0" w:color="auto"/>
            <w:right w:val="none" w:sz="0" w:space="0" w:color="auto"/>
          </w:divBdr>
        </w:div>
        <w:div w:id="700786895">
          <w:marLeft w:val="360"/>
          <w:marRight w:val="0"/>
          <w:marTop w:val="0"/>
          <w:marBottom w:val="0"/>
          <w:divBdr>
            <w:top w:val="none" w:sz="0" w:space="0" w:color="auto"/>
            <w:left w:val="none" w:sz="0" w:space="0" w:color="auto"/>
            <w:bottom w:val="none" w:sz="0" w:space="0" w:color="auto"/>
            <w:right w:val="none" w:sz="0" w:space="0" w:color="auto"/>
          </w:divBdr>
        </w:div>
        <w:div w:id="2143187394">
          <w:marLeft w:val="360"/>
          <w:marRight w:val="0"/>
          <w:marTop w:val="0"/>
          <w:marBottom w:val="0"/>
          <w:divBdr>
            <w:top w:val="none" w:sz="0" w:space="0" w:color="auto"/>
            <w:left w:val="none" w:sz="0" w:space="0" w:color="auto"/>
            <w:bottom w:val="none" w:sz="0" w:space="0" w:color="auto"/>
            <w:right w:val="none" w:sz="0" w:space="0" w:color="auto"/>
          </w:divBdr>
        </w:div>
        <w:div w:id="1347092614">
          <w:marLeft w:val="360"/>
          <w:marRight w:val="0"/>
          <w:marTop w:val="0"/>
          <w:marBottom w:val="0"/>
          <w:divBdr>
            <w:top w:val="none" w:sz="0" w:space="0" w:color="auto"/>
            <w:left w:val="none" w:sz="0" w:space="0" w:color="auto"/>
            <w:bottom w:val="none" w:sz="0" w:space="0" w:color="auto"/>
            <w:right w:val="none" w:sz="0" w:space="0" w:color="auto"/>
          </w:divBdr>
        </w:div>
        <w:div w:id="1164324580">
          <w:marLeft w:val="360"/>
          <w:marRight w:val="0"/>
          <w:marTop w:val="0"/>
          <w:marBottom w:val="0"/>
          <w:divBdr>
            <w:top w:val="none" w:sz="0" w:space="0" w:color="auto"/>
            <w:left w:val="none" w:sz="0" w:space="0" w:color="auto"/>
            <w:bottom w:val="none" w:sz="0" w:space="0" w:color="auto"/>
            <w:right w:val="none" w:sz="0" w:space="0" w:color="auto"/>
          </w:divBdr>
        </w:div>
      </w:divsChild>
    </w:div>
    <w:div w:id="1761484813">
      <w:bodyDiv w:val="1"/>
      <w:marLeft w:val="0"/>
      <w:marRight w:val="0"/>
      <w:marTop w:val="0"/>
      <w:marBottom w:val="0"/>
      <w:divBdr>
        <w:top w:val="none" w:sz="0" w:space="0" w:color="auto"/>
        <w:left w:val="none" w:sz="0" w:space="0" w:color="auto"/>
        <w:bottom w:val="none" w:sz="0" w:space="0" w:color="auto"/>
        <w:right w:val="none" w:sz="0" w:space="0" w:color="auto"/>
      </w:divBdr>
    </w:div>
    <w:div w:id="1799108047">
      <w:bodyDiv w:val="1"/>
      <w:marLeft w:val="0"/>
      <w:marRight w:val="0"/>
      <w:marTop w:val="0"/>
      <w:marBottom w:val="0"/>
      <w:divBdr>
        <w:top w:val="none" w:sz="0" w:space="0" w:color="auto"/>
        <w:left w:val="none" w:sz="0" w:space="0" w:color="auto"/>
        <w:bottom w:val="none" w:sz="0" w:space="0" w:color="auto"/>
        <w:right w:val="none" w:sz="0" w:space="0" w:color="auto"/>
      </w:divBdr>
    </w:div>
    <w:div w:id="197008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cbmiportal.wustl.edu/projects/caTissue/Shared%20Documents/Forms/AllItems.aspx?RootFolder=%2fprojects%2fcaTissue%2fShared%20Documents%2f4.%20Guides%2fUser%20Manual&amp;FolderCTID=&amp;View=%7b44C05BA2-81CC-4E9D-B0AA-61ECD4162FD5%7d" TargetMode="External"/><Relationship Id="rId17" Type="http://schemas.openxmlformats.org/officeDocument/2006/relationships/image" Target="media/image5.emf"/><Relationship Id="rId25" Type="http://schemas.openxmlformats.org/officeDocument/2006/relationships/image" Target="media/image12.jpeg"/><Relationship Id="rId33" Type="http://schemas.openxmlformats.org/officeDocument/2006/relationships/header" Target="header1.xml"/><Relationship Id="rId38"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emf"/><Relationship Id="rId29" Type="http://schemas.openxmlformats.org/officeDocument/2006/relationships/hyperlink" Target="http://lucene.apache.org/java/doc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bmiportal.wustl.edu/projects/caTissue/Shared%20Documents/Forms/AllItems.aspx?RootFolder=%2fprojects%2fcaTissue%2fShared%20Documents%2f4.%20Guides%2fTechnical%20Guide&amp;FolderCTID=&amp;View=%7b44C05BA2-81CC-4E9D-B0AA-61ECD4162FD5%7d" TargetMode="External"/><Relationship Id="rId24" Type="http://schemas.openxmlformats.org/officeDocument/2006/relationships/image" Target="media/image11.png"/><Relationship Id="rId32" Type="http://schemas.openxmlformats.org/officeDocument/2006/relationships/hyperlink" Target="https://wiki.jasig.org/display/CASUM/Hom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fontTable" Target="fontTable.xml"/><Relationship Id="rId10" Type="http://schemas.openxmlformats.org/officeDocument/2006/relationships/hyperlink" Target="http://cbmiportal.wustl.edu/projects/caTissue/Shared%20Documents/Forms/AllItems.aspx?RootFolder=%2fprojects%2fcaTissue%2fShared%20Documents%2f2.%20Use%20case%20and%20Requirements&amp;FolderCTID=&amp;View=%7b44C05BA2-81CC-4E9D-B0AA-61ECD4162FD5%7d" TargetMode="External"/><Relationship Id="rId19" Type="http://schemas.openxmlformats.org/officeDocument/2006/relationships/hyperlink" Target="https://cabig.nci.nih.gov/concepts/caCORE_overview?pid=primary.2006-07-07.4911641845&amp;sid=caCORE_Overview&amp;status=True" TargetMode="External"/><Relationship Id="rId31" Type="http://schemas.openxmlformats.org/officeDocument/2006/relationships/image" Target="media/image17.emf"/><Relationship Id="rId4" Type="http://schemas.openxmlformats.org/officeDocument/2006/relationships/styles" Target="styles.xml"/><Relationship Id="rId9" Type="http://schemas.openxmlformats.org/officeDocument/2006/relationships/hyperlink" Target="http://cbmiportal.wustl.edu/projects/caTissue/default.aspx" TargetMode="Externa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image" Target="media/image16.gif"/><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9E5B6-842A-4D49-95A1-6B56DD2C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42</Pages>
  <Words>10581</Words>
  <Characters>60315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Design document</vt:lpstr>
    </vt:vector>
  </TitlesOfParts>
  <Company>caTissue Suite v1.2</Company>
  <LinksUpToDate>false</LinksUpToDate>
  <CharactersWithSpaces>70755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creator>Washington University / Persistent systems</dc:creator>
  <cp:lastModifiedBy>ketaki_pujari</cp:lastModifiedBy>
  <cp:revision>33</cp:revision>
  <dcterms:created xsi:type="dcterms:W3CDTF">2010-08-16T13:25:00Z</dcterms:created>
  <dcterms:modified xsi:type="dcterms:W3CDTF">2010-09-20T09:46:00Z</dcterms:modified>
</cp:coreProperties>
</file>